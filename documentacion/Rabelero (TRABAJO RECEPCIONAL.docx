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4BF03" w14:textId="77777777" w:rsidR="000D45F3" w:rsidRPr="001B2EC8" w:rsidRDefault="00730F50" w:rsidP="00573E18">
      <w:pPr>
        <w:rPr>
          <w:rFonts w:ascii="Cambria" w:eastAsia="Times New Roman" w:hAnsi="Cambria"/>
          <w:color w:val="365F91"/>
          <w:sz w:val="28"/>
          <w:szCs w:val="28"/>
          <w:lang w:val="es-ES_tradnl"/>
        </w:rPr>
      </w:pPr>
      <w:r w:rsidRPr="00637DC1">
        <w:rPr>
          <w:noProof/>
          <w:lang w:val="en-US"/>
        </w:rPr>
        <mc:AlternateContent>
          <mc:Choice Requires="wps">
            <w:drawing>
              <wp:anchor distT="0" distB="0" distL="114300" distR="114300" simplePos="0" relativeHeight="251663360" behindDoc="1" locked="0" layoutInCell="1" allowOverlap="1" wp14:anchorId="44FEE4A1" wp14:editId="0195D380">
                <wp:simplePos x="0" y="0"/>
                <wp:positionH relativeFrom="column">
                  <wp:posOffset>201295</wp:posOffset>
                </wp:positionH>
                <wp:positionV relativeFrom="paragraph">
                  <wp:posOffset>92075</wp:posOffset>
                </wp:positionV>
                <wp:extent cx="5634355" cy="8216265"/>
                <wp:effectExtent l="0" t="0" r="29845" b="13335"/>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4355" cy="8216265"/>
                        </a:xfrm>
                        <a:prstGeom prst="rect">
                          <a:avLst/>
                        </a:prstGeom>
                        <a:solidFill>
                          <a:srgbClr val="FFFFFF"/>
                        </a:solidFill>
                        <a:ln w="9525">
                          <a:solidFill>
                            <a:srgbClr val="000000"/>
                          </a:solidFill>
                          <a:miter lim="800000"/>
                          <a:headEnd/>
                          <a:tailEnd/>
                        </a:ln>
                      </wps:spPr>
                      <wps:txbx>
                        <w:txbxContent>
                          <w:p w14:paraId="1F171A3E" w14:textId="77777777" w:rsidR="00CE5370" w:rsidRDefault="00CE5370" w:rsidP="00BE7A4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left:0;text-align:left;margin-left:15.85pt;margin-top:7.25pt;width:443.65pt;height:64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">
                <v:textbox>
                  <w:txbxContent>
                    <w:p w14:paraId="1F171A3E" w14:textId="77777777" w:rsidR="00CE5370" w:rsidRDefault="00CE5370" w:rsidP="00BE7A4B">
                      <w:pPr>
                        <w:jc w:val="center"/>
                      </w:pPr>
                    </w:p>
                  </w:txbxContent>
                </v:textbox>
              </v:rect>
            </w:pict>
          </mc:Fallback>
        </mc:AlternateContent>
      </w:r>
      <w:del w:id="0" w:author="angie" w:date="2014-02-08T08:51:00Z">
        <w:r w:rsidRPr="00637DC1" w:rsidDel="002D50E6">
          <w:rPr>
            <w:noProof/>
            <w:lang w:val="en-US"/>
          </w:rPr>
          <mc:AlternateContent>
            <mc:Choice Requires="wps">
              <w:drawing>
                <wp:anchor distT="0" distB="0" distL="114300" distR="114300" simplePos="0" relativeHeight="251657216" behindDoc="0" locked="0" layoutInCell="1" allowOverlap="1" wp14:anchorId="6BDF9543" wp14:editId="7B6E1B48">
                  <wp:simplePos x="0" y="0"/>
                  <wp:positionH relativeFrom="column">
                    <wp:posOffset>1914525</wp:posOffset>
                  </wp:positionH>
                  <wp:positionV relativeFrom="paragraph">
                    <wp:posOffset>1771650</wp:posOffset>
                  </wp:positionV>
                  <wp:extent cx="3473450" cy="271145"/>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CA811" w14:textId="77777777" w:rsidR="00CE5370" w:rsidRPr="000D45F3" w:rsidRDefault="00CE5370" w:rsidP="00846521">
                              <w:pPr>
                                <w:ind w:firstLine="0"/>
                                <w:jc w:val="center"/>
                                <w:rPr>
                                  <w:rFonts w:cs="Arial"/>
                                  <w:b/>
                                  <w:szCs w:val="24"/>
                                  <w:lang w:val="es-ES"/>
                                </w:rPr>
                              </w:pPr>
                              <w:r w:rsidRPr="000D45F3">
                                <w:rPr>
                                  <w:rFonts w:cs="Arial"/>
                                  <w:b/>
                                  <w:szCs w:val="24"/>
                                  <w:lang w:val="es-ES"/>
                                </w:rPr>
                                <w:t>TÍTULO DEL PROYECTO</w:t>
                              </w:r>
                            </w:p>
                            <w:p w14:paraId="38D8633A" w14:textId="77777777" w:rsidR="00CE5370" w:rsidRDefault="00CE5370" w:rsidP="000D45F3">
                              <w:pPr>
                                <w:jc w:val="center"/>
                                <w:rPr>
                                  <w:b/>
                                  <w:szCs w:val="24"/>
                                  <w:lang w:val="es-ES"/>
                                </w:rPr>
                              </w:pPr>
                            </w:p>
                            <w:p w14:paraId="606373BF" w14:textId="77777777" w:rsidR="00CE5370" w:rsidRPr="008971AF" w:rsidRDefault="00CE5370" w:rsidP="000D45F3">
                              <w:pPr>
                                <w:jc w:val="cente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3" o:spid="_x0000_s1027" type="#_x0000_t202" style="position:absolute;left:0;text-align:left;margin-left:150.75pt;margin-top:139.5pt;width:273.5pt;height:2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" stroked="f">
                  <v:textbox>
                    <w:txbxContent>
                      <w:p w14:paraId="154CA811" w14:textId="77777777" w:rsidR="00CE5370" w:rsidRPr="000D45F3" w:rsidRDefault="00CE5370" w:rsidP="00846521">
                        <w:pPr>
                          <w:ind w:firstLine="0"/>
                          <w:jc w:val="center"/>
                          <w:rPr>
                            <w:rFonts w:cs="Arial"/>
                            <w:b/>
                            <w:szCs w:val="24"/>
                            <w:lang w:val="es-ES"/>
                          </w:rPr>
                        </w:pPr>
                        <w:r w:rsidRPr="000D45F3">
                          <w:rPr>
                            <w:rFonts w:cs="Arial"/>
                            <w:b/>
                            <w:szCs w:val="24"/>
                            <w:lang w:val="es-ES"/>
                          </w:rPr>
                          <w:t>TÍTULO DEL PROYECTO</w:t>
                        </w:r>
                      </w:p>
                      <w:p w14:paraId="38D8633A" w14:textId="77777777" w:rsidR="00CE5370" w:rsidRDefault="00CE5370" w:rsidP="000D45F3">
                        <w:pPr>
                          <w:jc w:val="center"/>
                          <w:rPr>
                            <w:b/>
                            <w:szCs w:val="24"/>
                            <w:lang w:val="es-ES"/>
                          </w:rPr>
                        </w:pPr>
                      </w:p>
                      <w:p w14:paraId="606373BF" w14:textId="77777777" w:rsidR="00CE5370" w:rsidRPr="008971AF" w:rsidRDefault="00CE5370" w:rsidP="000D45F3">
                        <w:pPr>
                          <w:jc w:val="center"/>
                          <w:rPr>
                            <w:szCs w:val="24"/>
                          </w:rPr>
                        </w:pPr>
                      </w:p>
                    </w:txbxContent>
                  </v:textbox>
                </v:shape>
              </w:pict>
            </mc:Fallback>
          </mc:AlternateContent>
        </w:r>
      </w:del>
      <w:r w:rsidRPr="00637DC1">
        <w:rPr>
          <w:noProof/>
          <w:lang w:val="en-US"/>
        </w:rPr>
        <mc:AlternateContent>
          <mc:Choice Requires="wpg">
            <w:drawing>
              <wp:anchor distT="0" distB="0" distL="114300" distR="114300" simplePos="0" relativeHeight="251659264" behindDoc="0" locked="0" layoutInCell="1" allowOverlap="1" wp14:anchorId="4A198CC5" wp14:editId="513A45E5">
                <wp:simplePos x="0" y="0"/>
                <wp:positionH relativeFrom="column">
                  <wp:posOffset>2068830</wp:posOffset>
                </wp:positionH>
                <wp:positionV relativeFrom="paragraph">
                  <wp:posOffset>1066800</wp:posOffset>
                </wp:positionV>
                <wp:extent cx="3242945" cy="34290"/>
                <wp:effectExtent l="0" t="0" r="14605" b="2286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2945" cy="34290"/>
                          <a:chOff x="5174" y="2127"/>
                          <a:chExt cx="5107" cy="54"/>
                        </a:xfrm>
                      </wpg:grpSpPr>
                      <wps:wsp>
                        <wps:cNvPr id="10" name="AutoShape 10"/>
                        <wps:cNvCnPr>
                          <a:cxnSpLocks noChangeShapeType="1"/>
                        </wps:cNvCnPr>
                        <wps:spPr bwMode="auto">
                          <a:xfrm>
                            <a:off x="5174" y="2127"/>
                            <a:ext cx="510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5174" y="2181"/>
                            <a:ext cx="5107"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9" o:spid="_x0000_s1026" style="position:absolute;margin-left:162.9pt;margin-top:84pt;width:255.35pt;height:2.7pt;z-index:251659264" coordorigin="5174,2127" coordsize="51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">
                <v:shapetype id="_x0000_t32" coordsize="21600,21600" o:spt="32" o:oned="t" path="m,l21600,21600e" filled="f">
                  <v:path arrowok="t" fillok="f" o:connecttype="none"/>
                  <o:lock v:ext="edit" shapetype="t"/>
                </v:shapetype>
                <v:shape id="AutoShape 10" o:spid="_x0000_s1027" type="#_x0000_t32" style="position:absolute;left:5174;top:2127;width:51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11" o:spid="_x0000_s1028" type="#_x0000_t32" style="position:absolute;left:5174;top:2181;width:51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group>
            </w:pict>
          </mc:Fallback>
        </mc:AlternateContent>
      </w:r>
      <w:r w:rsidRPr="00637DC1">
        <w:rPr>
          <w:noProof/>
          <w:lang w:val="en-US"/>
        </w:rPr>
        <mc:AlternateContent>
          <mc:Choice Requires="wps">
            <w:drawing>
              <wp:anchor distT="0" distB="0" distL="114299" distR="114299" simplePos="0" relativeHeight="251660288" behindDoc="0" locked="0" layoutInCell="1" allowOverlap="1" wp14:anchorId="43984459" wp14:editId="4382E239">
                <wp:simplePos x="0" y="0"/>
                <wp:positionH relativeFrom="column">
                  <wp:posOffset>1221739</wp:posOffset>
                </wp:positionH>
                <wp:positionV relativeFrom="paragraph">
                  <wp:posOffset>1833880</wp:posOffset>
                </wp:positionV>
                <wp:extent cx="0" cy="5213350"/>
                <wp:effectExtent l="0" t="0" r="19050" b="2540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335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8" o:spid="_x0000_s1026" type="#_x0000_t32" style="position:absolute;margin-left:96.2pt;margin-top:144.4pt;width:0;height:410.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" strokeweight="1.25pt"/>
            </w:pict>
          </mc:Fallback>
        </mc:AlternateContent>
      </w:r>
      <w:r w:rsidRPr="00637DC1">
        <w:rPr>
          <w:noProof/>
          <w:lang w:val="en-US"/>
        </w:rPr>
        <mc:AlternateContent>
          <mc:Choice Requires="wps">
            <w:drawing>
              <wp:anchor distT="0" distB="0" distL="114300" distR="114300" simplePos="0" relativeHeight="251661312" behindDoc="0" locked="0" layoutInCell="1" allowOverlap="1" wp14:anchorId="0F2D8106" wp14:editId="5FBB6E43">
                <wp:simplePos x="0" y="0"/>
                <wp:positionH relativeFrom="column">
                  <wp:posOffset>1024890</wp:posOffset>
                </wp:positionH>
                <wp:positionV relativeFrom="paragraph">
                  <wp:posOffset>1951355</wp:posOffset>
                </wp:positionV>
                <wp:extent cx="635" cy="5722620"/>
                <wp:effectExtent l="19050" t="0" r="37465" b="1143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72262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7" o:spid="_x0000_s1026" type="#_x0000_t32" style="position:absolute;margin-left:80.7pt;margin-top:153.65pt;width:.05pt;height:45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" strokeweight="3pt"/>
            </w:pict>
          </mc:Fallback>
        </mc:AlternateContent>
      </w:r>
      <w:r w:rsidRPr="00637DC1">
        <w:rPr>
          <w:noProof/>
          <w:lang w:val="en-US"/>
        </w:rPr>
        <mc:AlternateContent>
          <mc:Choice Requires="wps">
            <w:drawing>
              <wp:anchor distT="0" distB="0" distL="114300" distR="114300" simplePos="0" relativeHeight="251662336" behindDoc="0" locked="0" layoutInCell="1" allowOverlap="1" wp14:anchorId="3481EB30" wp14:editId="77286B06">
                <wp:simplePos x="0" y="0"/>
                <wp:positionH relativeFrom="column">
                  <wp:posOffset>847090</wp:posOffset>
                </wp:positionH>
                <wp:positionV relativeFrom="paragraph">
                  <wp:posOffset>1719580</wp:posOffset>
                </wp:positionV>
                <wp:extent cx="635" cy="5248910"/>
                <wp:effectExtent l="0" t="0" r="37465" b="2794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4891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 o:spid="_x0000_s1026" type="#_x0000_t32" style="position:absolute;margin-left:66.7pt;margin-top:135.4pt;width:.05pt;height:41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" strokeweight="1.25pt"/>
            </w:pict>
          </mc:Fallback>
        </mc:AlternateContent>
      </w:r>
      <w:r w:rsidRPr="00637DC1">
        <w:rPr>
          <w:noProof/>
          <w:lang w:val="en-US"/>
        </w:rPr>
        <w:drawing>
          <wp:anchor distT="0" distB="0" distL="114300" distR="114300" simplePos="0" relativeHeight="251650048" behindDoc="0" locked="0" layoutInCell="1" allowOverlap="1" wp14:anchorId="649EB62B" wp14:editId="37BF8C87">
            <wp:simplePos x="0" y="0"/>
            <wp:positionH relativeFrom="column">
              <wp:posOffset>528320</wp:posOffset>
            </wp:positionH>
            <wp:positionV relativeFrom="paragraph">
              <wp:posOffset>267335</wp:posOffset>
            </wp:positionV>
            <wp:extent cx="1114425" cy="733425"/>
            <wp:effectExtent l="0" t="0" r="9525" b="9525"/>
            <wp:wrapNone/>
            <wp:docPr id="5" name="Imagen 4" descr="Descripción: C:\Documents and Settings\JuanPersonal\Desktop\LOGO_SEP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Documents and Settings\JuanPersonal\Desktop\LOGO_SEP2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DC1">
        <w:rPr>
          <w:noProof/>
          <w:lang w:val="en-US"/>
        </w:rPr>
        <w:drawing>
          <wp:anchor distT="0" distB="0" distL="114300" distR="114300" simplePos="0" relativeHeight="251651072" behindDoc="0" locked="0" layoutInCell="1" allowOverlap="1" wp14:anchorId="4A7EE904" wp14:editId="01BE0D5B">
            <wp:simplePos x="0" y="0"/>
            <wp:positionH relativeFrom="column">
              <wp:posOffset>450215</wp:posOffset>
            </wp:positionH>
            <wp:positionV relativeFrom="paragraph">
              <wp:posOffset>1121410</wp:posOffset>
            </wp:positionV>
            <wp:extent cx="1345565" cy="594995"/>
            <wp:effectExtent l="0" t="0" r="698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565" cy="594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0B1E1" w14:textId="77777777" w:rsidR="000D45F3" w:rsidRPr="00F151F6" w:rsidRDefault="000D45F3" w:rsidP="00573E18">
      <w:pPr>
        <w:rPr>
          <w:lang w:val="es-ES_tradnl"/>
        </w:rPr>
      </w:pPr>
    </w:p>
    <w:p w14:paraId="5D84CBC5" w14:textId="77777777" w:rsidR="000D45F3" w:rsidRPr="00D119D3" w:rsidRDefault="000D45F3" w:rsidP="00573E18">
      <w:pPr>
        <w:rPr>
          <w:lang w:val="es-ES_tradnl"/>
        </w:rPr>
      </w:pPr>
    </w:p>
    <w:p w14:paraId="4A8A25E6" w14:textId="77777777" w:rsidR="000D45F3" w:rsidRPr="001B2EC8" w:rsidRDefault="00846521" w:rsidP="00573E18">
      <w:pPr>
        <w:rPr>
          <w:lang w:val="es-ES_tradnl"/>
        </w:rPr>
      </w:pPr>
      <w:r w:rsidRPr="00637DC1">
        <w:rPr>
          <w:noProof/>
          <w:lang w:val="en-US"/>
        </w:rPr>
        <mc:AlternateContent>
          <mc:Choice Requires="wps">
            <w:drawing>
              <wp:anchor distT="0" distB="0" distL="114300" distR="114300" simplePos="0" relativeHeight="251658240" behindDoc="0" locked="0" layoutInCell="1" allowOverlap="1" wp14:anchorId="731319CC" wp14:editId="3ED19ABA">
                <wp:simplePos x="0" y="0"/>
                <wp:positionH relativeFrom="column">
                  <wp:posOffset>1911350</wp:posOffset>
                </wp:positionH>
                <wp:positionV relativeFrom="paragraph">
                  <wp:posOffset>27305</wp:posOffset>
                </wp:positionV>
                <wp:extent cx="3460750" cy="470535"/>
                <wp:effectExtent l="0" t="0" r="0" b="1206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9647C" w14:textId="77777777" w:rsidR="00CE5370" w:rsidRPr="002C73F8" w:rsidRDefault="00CE5370" w:rsidP="002270FD">
                            <w:pPr>
                              <w:spacing w:after="0" w:line="240" w:lineRule="auto"/>
                              <w:ind w:firstLine="0"/>
                              <w:jc w:val="center"/>
                              <w:rPr>
                                <w:b/>
                                <w:lang w:val="es-ES"/>
                              </w:rPr>
                            </w:pPr>
                            <w:r w:rsidRPr="002C73F8">
                              <w:rPr>
                                <w:b/>
                                <w:lang w:val="es-ES"/>
                              </w:rPr>
                              <w:t>UNIVERSIDAD TECNOLÓGICA DE</w:t>
                            </w:r>
                          </w:p>
                          <w:p w14:paraId="055096D5" w14:textId="77777777" w:rsidR="00CE5370" w:rsidRPr="002C73F8" w:rsidRDefault="00CE5370" w:rsidP="002270FD">
                            <w:pPr>
                              <w:ind w:firstLine="0"/>
                              <w:jc w:val="center"/>
                              <w:rPr>
                                <w:b/>
                                <w:lang w:val="es-ES"/>
                              </w:rPr>
                            </w:pPr>
                            <w:r w:rsidRPr="002C73F8">
                              <w:rPr>
                                <w:b/>
                                <w:lang w:val="es-ES"/>
                              </w:rPr>
                              <w:t>TIJUANA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8" type="#_x0000_t202" style="position:absolute;left:0;text-align:left;margin-left:150.5pt;margin-top:2.15pt;width:272.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" stroked="f">
                <v:textbox>
                  <w:txbxContent>
                    <w:p w14:paraId="0AB9647C" w14:textId="77777777" w:rsidR="00CE5370" w:rsidRPr="002C73F8" w:rsidRDefault="00CE5370" w:rsidP="002270FD">
                      <w:pPr>
                        <w:spacing w:after="0" w:line="240" w:lineRule="auto"/>
                        <w:ind w:firstLine="0"/>
                        <w:jc w:val="center"/>
                        <w:rPr>
                          <w:b/>
                          <w:lang w:val="es-ES"/>
                        </w:rPr>
                      </w:pPr>
                      <w:r w:rsidRPr="002C73F8">
                        <w:rPr>
                          <w:b/>
                          <w:lang w:val="es-ES"/>
                        </w:rPr>
                        <w:t>UNIVERSIDAD TECNOLÓGICA DE</w:t>
                      </w:r>
                    </w:p>
                    <w:p w14:paraId="055096D5" w14:textId="77777777" w:rsidR="00CE5370" w:rsidRPr="002C73F8" w:rsidRDefault="00CE5370" w:rsidP="002270FD">
                      <w:pPr>
                        <w:ind w:firstLine="0"/>
                        <w:jc w:val="center"/>
                        <w:rPr>
                          <w:b/>
                          <w:lang w:val="es-ES"/>
                        </w:rPr>
                      </w:pPr>
                      <w:r w:rsidRPr="002C73F8">
                        <w:rPr>
                          <w:b/>
                          <w:lang w:val="es-ES"/>
                        </w:rPr>
                        <w:t>TIJUANA</w:t>
                      </w:r>
                    </w:p>
                  </w:txbxContent>
                </v:textbox>
              </v:shape>
            </w:pict>
          </mc:Fallback>
        </mc:AlternateContent>
      </w:r>
    </w:p>
    <w:p w14:paraId="30DCC086" w14:textId="77777777" w:rsidR="000D45F3" w:rsidRPr="001B2EC8" w:rsidRDefault="00BE7A4B" w:rsidP="00573E18">
      <w:pPr>
        <w:rPr>
          <w:lang w:val="es-ES_tradnl"/>
        </w:rPr>
      </w:pPr>
      <w:ins w:id="1" w:author="angie" w:date="2014-02-08T15:04:00Z">
        <w:r w:rsidRPr="00637DC1">
          <w:rPr>
            <w:noProof/>
            <w:lang w:val="en-US"/>
          </w:rPr>
          <mc:AlternateContent>
            <mc:Choice Requires="wps">
              <w:drawing>
                <wp:anchor distT="0" distB="0" distL="114300" distR="114300" simplePos="0" relativeHeight="251666432" behindDoc="0" locked="0" layoutInCell="1" allowOverlap="1" wp14:anchorId="0A29A678" wp14:editId="7AE3F559">
                  <wp:simplePos x="0" y="0"/>
                  <wp:positionH relativeFrom="column">
                    <wp:posOffset>1914525</wp:posOffset>
                  </wp:positionH>
                  <wp:positionV relativeFrom="paragraph">
                    <wp:posOffset>163195</wp:posOffset>
                  </wp:positionV>
                  <wp:extent cx="3473450" cy="271145"/>
                  <wp:effectExtent l="0" t="0" r="6350" b="8255"/>
                  <wp:wrapThrough wrapText="bothSides">
                    <wp:wrapPolygon edited="0">
                      <wp:start x="0" y="0"/>
                      <wp:lineTo x="0" y="20234"/>
                      <wp:lineTo x="21482" y="20234"/>
                      <wp:lineTo x="21482" y="0"/>
                      <wp:lineTo x="0" y="0"/>
                    </wp:wrapPolygon>
                  </wp:wrapThrough>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0F065" w14:textId="77777777" w:rsidR="00CE5370" w:rsidRPr="000D45F3" w:rsidRDefault="00CE5370" w:rsidP="002060D7">
                              <w:pPr>
                                <w:ind w:firstLine="0"/>
                                <w:jc w:val="center"/>
                                <w:rPr>
                                  <w:rFonts w:cs="Arial"/>
                                  <w:b/>
                                  <w:szCs w:val="24"/>
                                  <w:lang w:val="es-ES"/>
                                </w:rPr>
                              </w:pPr>
                              <w:r w:rsidRPr="000D45F3">
                                <w:rPr>
                                  <w:rFonts w:cs="Arial"/>
                                  <w:b/>
                                  <w:szCs w:val="24"/>
                                  <w:lang w:val="es-ES"/>
                                </w:rPr>
                                <w:t>TÍTULO DEL PROYECTO</w:t>
                              </w:r>
                            </w:p>
                            <w:p w14:paraId="3AD32AE2" w14:textId="77777777" w:rsidR="00CE5370" w:rsidRDefault="00CE5370" w:rsidP="000D45F3">
                              <w:pPr>
                                <w:jc w:val="center"/>
                                <w:rPr>
                                  <w:b/>
                                  <w:szCs w:val="24"/>
                                  <w:lang w:val="es-ES"/>
                                </w:rPr>
                              </w:pPr>
                            </w:p>
                            <w:p w14:paraId="5220F1EC" w14:textId="77777777" w:rsidR="00CE5370" w:rsidRPr="008971AF" w:rsidRDefault="00CE5370" w:rsidP="000D45F3">
                              <w:pPr>
                                <w:jc w:val="center"/>
                                <w:rPr>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150.75pt;margin-top:12.85pt;width:273.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" stroked="f">
                  <v:textbox>
                    <w:txbxContent>
                      <w:p w14:paraId="2EC0F065" w14:textId="77777777" w:rsidR="00CE5370" w:rsidRPr="000D45F3" w:rsidRDefault="00CE5370" w:rsidP="002060D7">
                        <w:pPr>
                          <w:ind w:firstLine="0"/>
                          <w:jc w:val="center"/>
                          <w:rPr>
                            <w:rFonts w:cs="Arial"/>
                            <w:b/>
                            <w:szCs w:val="24"/>
                            <w:lang w:val="es-ES"/>
                          </w:rPr>
                        </w:pPr>
                        <w:r w:rsidRPr="000D45F3">
                          <w:rPr>
                            <w:rFonts w:cs="Arial"/>
                            <w:b/>
                            <w:szCs w:val="24"/>
                            <w:lang w:val="es-ES"/>
                          </w:rPr>
                          <w:t>TÍTULO DEL PROYECTO</w:t>
                        </w:r>
                      </w:p>
                      <w:p w14:paraId="3AD32AE2" w14:textId="77777777" w:rsidR="00CE5370" w:rsidRDefault="00CE5370" w:rsidP="000D45F3">
                        <w:pPr>
                          <w:jc w:val="center"/>
                          <w:rPr>
                            <w:b/>
                            <w:szCs w:val="24"/>
                            <w:lang w:val="es-ES"/>
                          </w:rPr>
                        </w:pPr>
                      </w:p>
                      <w:p w14:paraId="5220F1EC" w14:textId="77777777" w:rsidR="00CE5370" w:rsidRPr="008971AF" w:rsidRDefault="00CE5370" w:rsidP="000D45F3">
                        <w:pPr>
                          <w:jc w:val="center"/>
                          <w:rPr>
                            <w:szCs w:val="24"/>
                          </w:rPr>
                        </w:pPr>
                      </w:p>
                    </w:txbxContent>
                  </v:textbox>
                  <w10:wrap type="through"/>
                </v:shape>
              </w:pict>
            </mc:Fallback>
          </mc:AlternateContent>
        </w:r>
      </w:ins>
    </w:p>
    <w:p w14:paraId="1FD29199" w14:textId="77777777" w:rsidR="000D45F3" w:rsidRPr="001B2EC8" w:rsidRDefault="007906F7" w:rsidP="00573E18">
      <w:pPr>
        <w:rPr>
          <w:lang w:val="es-ES_tradnl"/>
        </w:rPr>
      </w:pPr>
      <w:r w:rsidRPr="00637DC1">
        <w:rPr>
          <w:noProof/>
          <w:lang w:val="en-US"/>
        </w:rPr>
        <mc:AlternateContent>
          <mc:Choice Requires="wps">
            <w:drawing>
              <wp:anchor distT="0" distB="0" distL="114300" distR="114300" simplePos="0" relativeHeight="251656192" behindDoc="0" locked="0" layoutInCell="1" allowOverlap="1" wp14:anchorId="16485A89" wp14:editId="70C5EF57">
                <wp:simplePos x="0" y="0"/>
                <wp:positionH relativeFrom="column">
                  <wp:posOffset>1661160</wp:posOffset>
                </wp:positionH>
                <wp:positionV relativeFrom="paragraph">
                  <wp:posOffset>229870</wp:posOffset>
                </wp:positionV>
                <wp:extent cx="3939540" cy="1092200"/>
                <wp:effectExtent l="0" t="0" r="22860" b="2540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1092200"/>
                        </a:xfrm>
                        <a:prstGeom prst="rect">
                          <a:avLst/>
                        </a:prstGeom>
                        <a:solidFill>
                          <a:srgbClr val="FFFFFF"/>
                        </a:solidFill>
                        <a:ln w="9525">
                          <a:solidFill>
                            <a:srgbClr val="000000"/>
                          </a:solidFill>
                          <a:miter lim="800000"/>
                          <a:headEnd/>
                          <a:tailEnd/>
                        </a:ln>
                      </wps:spPr>
                      <wps:txbx>
                        <w:txbxContent>
                          <w:p w14:paraId="42A075CC" w14:textId="77777777" w:rsidR="00CE5370" w:rsidRPr="00F13BDB" w:rsidRDefault="00CE5370" w:rsidP="000D45F3">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4" o:spid="_x0000_s1030" type="#_x0000_t202" style="position:absolute;left:0;text-align:left;margin-left:130.8pt;margin-top:18.1pt;width:310.2pt;height: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">
                <v:textbox>
                  <w:txbxContent>
                    <w:p w14:paraId="42A075CC" w14:textId="77777777" w:rsidR="00CE5370" w:rsidRPr="00F13BDB" w:rsidRDefault="00CE5370" w:rsidP="000D45F3">
                      <w:pPr>
                        <w:rPr>
                          <w:lang w:val="es-ES"/>
                        </w:rPr>
                      </w:pPr>
                    </w:p>
                  </w:txbxContent>
                </v:textbox>
              </v:shape>
            </w:pict>
          </mc:Fallback>
        </mc:AlternateContent>
      </w:r>
    </w:p>
    <w:p w14:paraId="6C2867E8" w14:textId="77777777" w:rsidR="000D45F3" w:rsidRPr="00F151F6" w:rsidRDefault="000D45F3" w:rsidP="00573E18">
      <w:pPr>
        <w:rPr>
          <w:lang w:val="es-ES_tradnl"/>
        </w:rPr>
      </w:pPr>
    </w:p>
    <w:p w14:paraId="65271A80" w14:textId="77777777" w:rsidR="000D45F3" w:rsidRPr="00D119D3" w:rsidRDefault="000D45F3" w:rsidP="00573E18">
      <w:pPr>
        <w:rPr>
          <w:lang w:val="es-ES_tradnl"/>
        </w:rPr>
      </w:pPr>
    </w:p>
    <w:p w14:paraId="28309E02" w14:textId="77777777" w:rsidR="000D45F3" w:rsidRPr="001B2EC8" w:rsidRDefault="002270FD" w:rsidP="00573E18">
      <w:pPr>
        <w:rPr>
          <w:lang w:val="es-ES_tradnl"/>
        </w:rPr>
      </w:pPr>
      <w:r w:rsidRPr="00637DC1">
        <w:rPr>
          <w:noProof/>
          <w:lang w:val="en-US"/>
        </w:rPr>
        <mc:AlternateContent>
          <mc:Choice Requires="wps">
            <w:drawing>
              <wp:anchor distT="0" distB="0" distL="114300" distR="114300" simplePos="0" relativeHeight="251654144" behindDoc="0" locked="0" layoutInCell="1" allowOverlap="1" wp14:anchorId="747BD7EF" wp14:editId="4E17EB6D">
                <wp:simplePos x="0" y="0"/>
                <wp:positionH relativeFrom="column">
                  <wp:posOffset>1943100</wp:posOffset>
                </wp:positionH>
                <wp:positionV relativeFrom="paragraph">
                  <wp:posOffset>297815</wp:posOffset>
                </wp:positionV>
                <wp:extent cx="3429000" cy="781050"/>
                <wp:effectExtent l="0" t="0" r="0" b="635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8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64EF7" w14:textId="77777777" w:rsidR="00CE5370" w:rsidRPr="002C73F8" w:rsidRDefault="00CE5370" w:rsidP="002C73F8">
                            <w:pPr>
                              <w:ind w:firstLine="0"/>
                              <w:jc w:val="center"/>
                              <w:rPr>
                                <w:b/>
                              </w:rPr>
                            </w:pPr>
                            <w:r w:rsidRPr="002C73F8">
                              <w:rPr>
                                <w:b/>
                              </w:rPr>
                              <w:t>TRABAJO RECEPCIONAL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1" type="#_x0000_t202" style="position:absolute;left:0;text-align:left;margin-left:153pt;margin-top:23.45pt;width:270pt;height: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" stroked="f">
                <v:textbox>
                  <w:txbxContent>
                    <w:p w14:paraId="7B364EF7" w14:textId="77777777" w:rsidR="00CE5370" w:rsidRPr="002C73F8" w:rsidRDefault="00CE5370" w:rsidP="002C73F8">
                      <w:pPr>
                        <w:ind w:firstLine="0"/>
                        <w:jc w:val="center"/>
                        <w:rPr>
                          <w:b/>
                        </w:rPr>
                      </w:pPr>
                      <w:r w:rsidRPr="002C73F8">
                        <w:rPr>
                          <w:b/>
                        </w:rPr>
                        <w:t>TRABAJO RECEPCIONAL</w:t>
                      </w:r>
                    </w:p>
                  </w:txbxContent>
                </v:textbox>
              </v:shape>
            </w:pict>
          </mc:Fallback>
        </mc:AlternateContent>
      </w:r>
    </w:p>
    <w:p w14:paraId="6C2A6FB7" w14:textId="77777777" w:rsidR="000D45F3" w:rsidRPr="00F151F6" w:rsidRDefault="000D45F3" w:rsidP="00573E18">
      <w:pPr>
        <w:rPr>
          <w:lang w:val="es-ES_tradnl"/>
        </w:rPr>
      </w:pPr>
    </w:p>
    <w:p w14:paraId="330CBA24" w14:textId="77777777" w:rsidR="000D45F3" w:rsidRPr="00D119D3" w:rsidRDefault="000D45F3" w:rsidP="00573E18">
      <w:pPr>
        <w:rPr>
          <w:lang w:val="es-ES_tradnl"/>
        </w:rPr>
      </w:pPr>
    </w:p>
    <w:p w14:paraId="0A4DB7E5" w14:textId="77777777" w:rsidR="000D45F3" w:rsidRPr="001B2EC8" w:rsidRDefault="006E031B" w:rsidP="00573E18">
      <w:pPr>
        <w:rPr>
          <w:lang w:val="es-ES_tradnl"/>
        </w:rPr>
      </w:pPr>
      <w:r w:rsidRPr="00637DC1">
        <w:rPr>
          <w:noProof/>
          <w:lang w:val="en-US"/>
        </w:rPr>
        <mc:AlternateContent>
          <mc:Choice Requires="wps">
            <w:drawing>
              <wp:anchor distT="0" distB="0" distL="114300" distR="114300" simplePos="0" relativeHeight="251652096" behindDoc="0" locked="0" layoutInCell="1" allowOverlap="1" wp14:anchorId="06AF9B54" wp14:editId="19E69A1E">
                <wp:simplePos x="0" y="0"/>
                <wp:positionH relativeFrom="column">
                  <wp:posOffset>1943100</wp:posOffset>
                </wp:positionH>
                <wp:positionV relativeFrom="paragraph">
                  <wp:posOffset>119380</wp:posOffset>
                </wp:positionV>
                <wp:extent cx="3429000" cy="1266190"/>
                <wp:effectExtent l="0" t="0" r="0" b="381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66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7F053" w14:textId="77777777" w:rsidR="00CE5370" w:rsidRDefault="00CE5370" w:rsidP="009C1F75">
                            <w:pPr>
                              <w:ind w:firstLine="0"/>
                              <w:jc w:val="center"/>
                              <w:rPr>
                                <w:rFonts w:cs="Arial"/>
                                <w:b/>
                                <w:szCs w:val="24"/>
                                <w:lang w:val="es-ES"/>
                              </w:rPr>
                            </w:pPr>
                            <w:r>
                              <w:rPr>
                                <w:rFonts w:cs="Arial"/>
                                <w:b/>
                                <w:szCs w:val="24"/>
                                <w:lang w:val="es-ES"/>
                              </w:rPr>
                              <w:t>TÍTULO A OTORGAR</w:t>
                            </w:r>
                          </w:p>
                          <w:p w14:paraId="75BBA659" w14:textId="521FE6AA" w:rsidR="00CE5370" w:rsidRPr="0024670A" w:rsidRDefault="00CE5370" w:rsidP="00B03D22">
                            <w:pPr>
                              <w:ind w:firstLine="0"/>
                              <w:jc w:val="center"/>
                              <w:rPr>
                                <w:rFonts w:cs="Arial"/>
                                <w:b/>
                                <w:szCs w:val="24"/>
                                <w:lang w:val="es-ES"/>
                                <w:rPrChange w:id="2" w:author="angie" w:date="2014-02-08T08:52:00Z">
                                  <w:rPr>
                                    <w:rFonts w:cs="Arial"/>
                                    <w:szCs w:val="24"/>
                                    <w:lang w:val="es-ES"/>
                                  </w:rPr>
                                </w:rPrChange>
                              </w:rPr>
                            </w:pPr>
                            <w:ins w:id="3" w:author="angie" w:date="2014-02-08T08:50:00Z">
                              <w:r w:rsidRPr="00AE19FF">
                                <w:rPr>
                                  <w:rFonts w:cs="Arial"/>
                                  <w:b/>
                                  <w:szCs w:val="24"/>
                                  <w:lang w:val="es-ES"/>
                                </w:rPr>
                                <w:t xml:space="preserve">LICENCIATURA EN </w:t>
                              </w:r>
                            </w:ins>
                            <w:r w:rsidRPr="0024670A">
                              <w:rPr>
                                <w:rFonts w:cs="Arial"/>
                                <w:b/>
                                <w:szCs w:val="24"/>
                                <w:lang w:val="es-ES"/>
                                <w:rPrChange w:id="4" w:author="angie" w:date="2014-02-08T08:52:00Z">
                                  <w:rPr>
                                    <w:rFonts w:cs="Arial"/>
                                    <w:szCs w:val="24"/>
                                    <w:lang w:val="es-ES"/>
                                  </w:rPr>
                                </w:rPrChange>
                              </w:rPr>
                              <w:t>INGENIERÍA</w:t>
                            </w:r>
                            <w:ins w:id="5" w:author="angie" w:date="2014-02-08T08:50:00Z">
                              <w:r w:rsidRPr="0024670A">
                                <w:rPr>
                                  <w:rFonts w:cs="Arial"/>
                                  <w:b/>
                                  <w:szCs w:val="24"/>
                                  <w:lang w:val="es-ES"/>
                                  <w:rPrChange w:id="6" w:author="angie" w:date="2014-02-08T08:52:00Z">
                                    <w:rPr>
                                      <w:rFonts w:cs="Arial"/>
                                      <w:szCs w:val="24"/>
                                      <w:lang w:val="es-ES"/>
                                    </w:rPr>
                                  </w:rPrChange>
                                </w:rPr>
                                <w:t xml:space="preserve"> EN</w:t>
                              </w:r>
                            </w:ins>
                            <w:r w:rsidRPr="0024670A">
                              <w:rPr>
                                <w:rFonts w:cs="Arial"/>
                                <w:b/>
                                <w:szCs w:val="24"/>
                                <w:lang w:val="es-ES"/>
                                <w:rPrChange w:id="7" w:author="angie" w:date="2014-02-08T08:52:00Z">
                                  <w:rPr>
                                    <w:rFonts w:cs="Arial"/>
                                    <w:szCs w:val="24"/>
                                    <w:lang w:val="es-ES"/>
                                  </w:rPr>
                                </w:rPrChange>
                              </w:rPr>
                              <w:t xml:space="preserve"> TECNOLOGÍAS DE LA INFORMACIÓN Y COMUNICACIÓN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2" type="#_x0000_t202" style="position:absolute;left:0;text-align:left;margin-left:153pt;margin-top:9.4pt;width:270pt;height:9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" stroked="f">
                <v:textbox>
                  <w:txbxContent>
                    <w:p w14:paraId="70A7F053" w14:textId="77777777" w:rsidR="00CE5370" w:rsidRDefault="00CE5370" w:rsidP="009C1F75">
                      <w:pPr>
                        <w:ind w:firstLine="0"/>
                        <w:jc w:val="center"/>
                        <w:rPr>
                          <w:rFonts w:cs="Arial"/>
                          <w:b/>
                          <w:szCs w:val="24"/>
                          <w:lang w:val="es-ES"/>
                        </w:rPr>
                      </w:pPr>
                      <w:r>
                        <w:rPr>
                          <w:rFonts w:cs="Arial"/>
                          <w:b/>
                          <w:szCs w:val="24"/>
                          <w:lang w:val="es-ES"/>
                        </w:rPr>
                        <w:t>TÍTULO A OTORGAR</w:t>
                      </w:r>
                    </w:p>
                    <w:p w14:paraId="75BBA659" w14:textId="521FE6AA" w:rsidR="00CE5370" w:rsidRPr="0024670A" w:rsidRDefault="00CE5370" w:rsidP="00B03D22">
                      <w:pPr>
                        <w:ind w:firstLine="0"/>
                        <w:jc w:val="center"/>
                        <w:rPr>
                          <w:rFonts w:cs="Arial"/>
                          <w:b/>
                          <w:szCs w:val="24"/>
                          <w:lang w:val="es-ES"/>
                          <w:rPrChange w:id="8" w:author="angie" w:date="2014-02-08T08:52:00Z">
                            <w:rPr>
                              <w:rFonts w:cs="Arial"/>
                              <w:szCs w:val="24"/>
                              <w:lang w:val="es-ES"/>
                            </w:rPr>
                          </w:rPrChange>
                        </w:rPr>
                      </w:pPr>
                      <w:ins w:id="9" w:author="angie" w:date="2014-02-08T08:50:00Z">
                        <w:r w:rsidRPr="00AE19FF">
                          <w:rPr>
                            <w:rFonts w:cs="Arial"/>
                            <w:b/>
                            <w:szCs w:val="24"/>
                            <w:lang w:val="es-ES"/>
                          </w:rPr>
                          <w:t xml:space="preserve">LICENCIATURA EN </w:t>
                        </w:r>
                      </w:ins>
                      <w:r w:rsidRPr="0024670A">
                        <w:rPr>
                          <w:rFonts w:cs="Arial"/>
                          <w:b/>
                          <w:szCs w:val="24"/>
                          <w:lang w:val="es-ES"/>
                          <w:rPrChange w:id="10" w:author="angie" w:date="2014-02-08T08:52:00Z">
                            <w:rPr>
                              <w:rFonts w:cs="Arial"/>
                              <w:szCs w:val="24"/>
                              <w:lang w:val="es-ES"/>
                            </w:rPr>
                          </w:rPrChange>
                        </w:rPr>
                        <w:t>INGENIERÍA</w:t>
                      </w:r>
                      <w:ins w:id="11" w:author="angie" w:date="2014-02-08T08:50:00Z">
                        <w:r w:rsidRPr="0024670A">
                          <w:rPr>
                            <w:rFonts w:cs="Arial"/>
                            <w:b/>
                            <w:szCs w:val="24"/>
                            <w:lang w:val="es-ES"/>
                            <w:rPrChange w:id="12" w:author="angie" w:date="2014-02-08T08:52:00Z">
                              <w:rPr>
                                <w:rFonts w:cs="Arial"/>
                                <w:szCs w:val="24"/>
                                <w:lang w:val="es-ES"/>
                              </w:rPr>
                            </w:rPrChange>
                          </w:rPr>
                          <w:t xml:space="preserve"> EN</w:t>
                        </w:r>
                      </w:ins>
                      <w:r w:rsidRPr="0024670A">
                        <w:rPr>
                          <w:rFonts w:cs="Arial"/>
                          <w:b/>
                          <w:szCs w:val="24"/>
                          <w:lang w:val="es-ES"/>
                          <w:rPrChange w:id="13" w:author="angie" w:date="2014-02-08T08:52:00Z">
                            <w:rPr>
                              <w:rFonts w:cs="Arial"/>
                              <w:szCs w:val="24"/>
                              <w:lang w:val="es-ES"/>
                            </w:rPr>
                          </w:rPrChange>
                        </w:rPr>
                        <w:t xml:space="preserve"> TECNOLOGÍAS DE LA INFORMACIÓN Y COMUNICACIÓN</w:t>
                      </w:r>
                    </w:p>
                  </w:txbxContent>
                </v:textbox>
              </v:shape>
            </w:pict>
          </mc:Fallback>
        </mc:AlternateContent>
      </w:r>
    </w:p>
    <w:p w14:paraId="6294843C" w14:textId="77777777" w:rsidR="000D45F3" w:rsidRPr="00F151F6" w:rsidRDefault="000D45F3" w:rsidP="00573E18">
      <w:pPr>
        <w:rPr>
          <w:lang w:val="es-ES_tradnl"/>
        </w:rPr>
      </w:pPr>
    </w:p>
    <w:p w14:paraId="76A1ECE7" w14:textId="77777777" w:rsidR="000D45F3" w:rsidRPr="00D119D3" w:rsidRDefault="000D45F3" w:rsidP="00573E18">
      <w:pPr>
        <w:rPr>
          <w:lang w:val="es-ES_tradnl"/>
        </w:rPr>
      </w:pPr>
    </w:p>
    <w:p w14:paraId="3D0A4477" w14:textId="77777777" w:rsidR="000D45F3" w:rsidRPr="0031029D" w:rsidRDefault="000D45F3" w:rsidP="00573E18">
      <w:pPr>
        <w:rPr>
          <w:lang w:val="es-ES_tradnl"/>
        </w:rPr>
      </w:pPr>
    </w:p>
    <w:p w14:paraId="4DF16E75" w14:textId="77777777" w:rsidR="000D45F3" w:rsidRPr="001B2EC8" w:rsidRDefault="006E031B" w:rsidP="00573E18">
      <w:pPr>
        <w:rPr>
          <w:lang w:val="es-ES_tradnl"/>
        </w:rPr>
      </w:pPr>
      <w:r w:rsidRPr="00637DC1">
        <w:rPr>
          <w:noProof/>
          <w:lang w:val="en-US"/>
        </w:rPr>
        <mc:AlternateContent>
          <mc:Choice Requires="wps">
            <w:drawing>
              <wp:anchor distT="0" distB="0" distL="114300" distR="114300" simplePos="0" relativeHeight="251653120" behindDoc="0" locked="0" layoutInCell="1" allowOverlap="1" wp14:anchorId="3EB33801" wp14:editId="7C7866A9">
                <wp:simplePos x="0" y="0"/>
                <wp:positionH relativeFrom="column">
                  <wp:posOffset>1600201</wp:posOffset>
                </wp:positionH>
                <wp:positionV relativeFrom="paragraph">
                  <wp:posOffset>328295</wp:posOffset>
                </wp:positionV>
                <wp:extent cx="4000500" cy="871220"/>
                <wp:effectExtent l="0" t="0" r="1270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87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19A86" w14:textId="77777777" w:rsidR="00CE5370" w:rsidRPr="002C73F8" w:rsidRDefault="00CE5370" w:rsidP="00B03D22">
                            <w:pPr>
                              <w:ind w:firstLine="0"/>
                              <w:jc w:val="center"/>
                              <w:rPr>
                                <w:rFonts w:cs="Arial"/>
                                <w:szCs w:val="24"/>
                                <w:lang w:val="es-ES"/>
                              </w:rPr>
                            </w:pPr>
                            <w:r w:rsidRPr="002C73F8">
                              <w:rPr>
                                <w:rFonts w:cs="Arial"/>
                                <w:szCs w:val="24"/>
                                <w:lang w:val="es-ES"/>
                              </w:rPr>
                              <w:t>PRESENTA</w:t>
                            </w:r>
                          </w:p>
                          <w:p w14:paraId="1D41CF5D" w14:textId="77777777" w:rsidR="00CE5370" w:rsidRPr="000D45F3" w:rsidRDefault="00CE5370" w:rsidP="00B03D22">
                            <w:pPr>
                              <w:ind w:firstLine="0"/>
                              <w:jc w:val="center"/>
                              <w:rPr>
                                <w:rFonts w:cs="Arial"/>
                                <w:szCs w:val="24"/>
                                <w:lang w:val="es-ES"/>
                              </w:rPr>
                            </w:pPr>
                            <w:r w:rsidRPr="0093367D">
                              <w:rPr>
                                <w:rFonts w:cs="Arial"/>
                                <w:szCs w:val="24"/>
                                <w:lang w:val="es-ES"/>
                              </w:rPr>
                              <w:t>MARÍA DE LOS ÁNGELES RABELERO CAMPOS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17" o:spid="_x0000_s1033" type="#_x0000_t202" style="position:absolute;left:0;text-align:left;margin-left:126pt;margin-top:25.85pt;width:315pt;height:68.6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" stroked="f">
                <v:textbox style="mso-fit-shape-to-text:t">
                  <w:txbxContent>
                    <w:p w14:paraId="2C719A86" w14:textId="77777777" w:rsidR="00CE5370" w:rsidRPr="002C73F8" w:rsidRDefault="00CE5370" w:rsidP="00B03D22">
                      <w:pPr>
                        <w:ind w:firstLine="0"/>
                        <w:jc w:val="center"/>
                        <w:rPr>
                          <w:rFonts w:cs="Arial"/>
                          <w:szCs w:val="24"/>
                          <w:lang w:val="es-ES"/>
                        </w:rPr>
                      </w:pPr>
                      <w:r w:rsidRPr="002C73F8">
                        <w:rPr>
                          <w:rFonts w:cs="Arial"/>
                          <w:szCs w:val="24"/>
                          <w:lang w:val="es-ES"/>
                        </w:rPr>
                        <w:t>PRESENTA</w:t>
                      </w:r>
                    </w:p>
                    <w:p w14:paraId="1D41CF5D" w14:textId="77777777" w:rsidR="00CE5370" w:rsidRPr="000D45F3" w:rsidRDefault="00CE5370" w:rsidP="00B03D22">
                      <w:pPr>
                        <w:ind w:firstLine="0"/>
                        <w:jc w:val="center"/>
                        <w:rPr>
                          <w:rFonts w:cs="Arial"/>
                          <w:szCs w:val="24"/>
                          <w:lang w:val="es-ES"/>
                        </w:rPr>
                      </w:pPr>
                      <w:r w:rsidRPr="0093367D">
                        <w:rPr>
                          <w:rFonts w:cs="Arial"/>
                          <w:szCs w:val="24"/>
                          <w:lang w:val="es-ES"/>
                        </w:rPr>
                        <w:t>MARÍA DE LOS ÁNGELES RABELERO CAMPOS</w:t>
                      </w:r>
                    </w:p>
                  </w:txbxContent>
                </v:textbox>
              </v:shape>
            </w:pict>
          </mc:Fallback>
        </mc:AlternateContent>
      </w:r>
    </w:p>
    <w:p w14:paraId="4227678E" w14:textId="77777777" w:rsidR="000D45F3" w:rsidRPr="00F151F6" w:rsidRDefault="000D45F3" w:rsidP="00573E18">
      <w:pPr>
        <w:rPr>
          <w:lang w:val="es-ES_tradnl"/>
        </w:rPr>
      </w:pPr>
    </w:p>
    <w:p w14:paraId="7CBC7F62" w14:textId="77777777" w:rsidR="000D45F3" w:rsidRPr="00D119D3" w:rsidRDefault="000D45F3" w:rsidP="00573E18">
      <w:pPr>
        <w:rPr>
          <w:lang w:val="es-ES_tradnl"/>
        </w:rPr>
      </w:pPr>
    </w:p>
    <w:p w14:paraId="666FD9C5" w14:textId="77777777" w:rsidR="000D45F3" w:rsidRPr="001B2EC8" w:rsidRDefault="009813FA" w:rsidP="00573E18">
      <w:pPr>
        <w:rPr>
          <w:lang w:val="es-ES_tradnl"/>
        </w:rPr>
      </w:pPr>
      <w:r w:rsidRPr="00637DC1">
        <w:rPr>
          <w:noProof/>
          <w:lang w:val="en-US"/>
        </w:rPr>
        <mc:AlternateContent>
          <mc:Choice Requires="wps">
            <w:drawing>
              <wp:anchor distT="0" distB="0" distL="114300" distR="114300" simplePos="0" relativeHeight="251655168" behindDoc="0" locked="0" layoutInCell="1" allowOverlap="1" wp14:anchorId="32075B9B" wp14:editId="5F5206AC">
                <wp:simplePos x="0" y="0"/>
                <wp:positionH relativeFrom="column">
                  <wp:posOffset>1600200</wp:posOffset>
                </wp:positionH>
                <wp:positionV relativeFrom="paragraph">
                  <wp:posOffset>342900</wp:posOffset>
                </wp:positionV>
                <wp:extent cx="4000500" cy="365760"/>
                <wp:effectExtent l="0" t="0" r="1270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E4D56" w14:textId="77777777" w:rsidR="00CE5370" w:rsidRPr="000D45F3" w:rsidRDefault="00CE5370" w:rsidP="0050246F">
                            <w:pPr>
                              <w:ind w:firstLine="0"/>
                              <w:rPr>
                                <w:rFonts w:cs="Arial"/>
                                <w:szCs w:val="24"/>
                                <w:lang w:val="es-ES"/>
                              </w:rPr>
                            </w:pPr>
                            <w:ins w:id="14" w:author="angie" w:date="2014-02-08T08:53:00Z">
                              <w:r>
                                <w:rPr>
                                  <w:rFonts w:cs="Arial"/>
                                  <w:szCs w:val="24"/>
                                  <w:lang w:val="es-ES"/>
                                </w:rPr>
                                <w:t xml:space="preserve">    </w:t>
                              </w:r>
                            </w:ins>
                            <w:r w:rsidRPr="000D45F3">
                              <w:rPr>
                                <w:rFonts w:cs="Arial"/>
                                <w:szCs w:val="24"/>
                                <w:lang w:val="es-ES"/>
                              </w:rPr>
                              <w:t>TIJUANA, B.</w:t>
                            </w:r>
                            <w:r>
                              <w:rPr>
                                <w:rFonts w:cs="Arial"/>
                                <w:szCs w:val="24"/>
                                <w:lang w:val="es-ES"/>
                              </w:rPr>
                              <w:t xml:space="preserve"> </w:t>
                            </w:r>
                            <w:r w:rsidRPr="000D45F3">
                              <w:rPr>
                                <w:rFonts w:cs="Arial"/>
                                <w:szCs w:val="24"/>
                                <w:lang w:val="es-ES"/>
                              </w:rPr>
                              <w:t>C.</w:t>
                            </w:r>
                            <w:r>
                              <w:rPr>
                                <w:rFonts w:cs="Arial"/>
                                <w:szCs w:val="24"/>
                                <w:lang w:val="es-ES"/>
                              </w:rPr>
                              <w:tab/>
                            </w:r>
                            <w:r>
                              <w:rPr>
                                <w:rFonts w:cs="Arial"/>
                                <w:szCs w:val="24"/>
                                <w:lang w:val="es-ES"/>
                              </w:rPr>
                              <w:tab/>
                            </w:r>
                            <w:r>
                              <w:rPr>
                                <w:rFonts w:cs="Arial"/>
                                <w:szCs w:val="24"/>
                                <w:lang w:val="es-ES"/>
                              </w:rPr>
                              <w:tab/>
                              <w:t xml:space="preserve">     </w:t>
                            </w:r>
                            <w:r w:rsidRPr="000D45F3">
                              <w:rPr>
                                <w:rFonts w:cs="Arial"/>
                                <w:szCs w:val="24"/>
                                <w:lang w:val="es-ES"/>
                              </w:rPr>
                              <w:t xml:space="preserve"> </w:t>
                            </w:r>
                            <w:ins w:id="15" w:author="angie" w:date="2014-02-08T08:53:00Z">
                              <w:r>
                                <w:rPr>
                                  <w:rFonts w:cs="Arial"/>
                                  <w:szCs w:val="24"/>
                                  <w:lang w:val="es-ES"/>
                                </w:rPr>
                                <w:t xml:space="preserve">      </w:t>
                              </w:r>
                            </w:ins>
                            <w:del w:id="16" w:author="angie" w:date="2014-02-08T08:52:00Z">
                              <w:r w:rsidDel="00C34101">
                                <w:rPr>
                                  <w:rFonts w:cs="Arial"/>
                                  <w:szCs w:val="24"/>
                                  <w:lang w:val="es-ES"/>
                                </w:rPr>
                                <w:delText>ENERO</w:delText>
                              </w:r>
                            </w:del>
                            <w:ins w:id="17" w:author="angie" w:date="2014-02-08T08:52:00Z">
                              <w:r>
                                <w:rPr>
                                  <w:rFonts w:cs="Arial"/>
                                  <w:szCs w:val="24"/>
                                  <w:lang w:val="es-ES"/>
                                </w:rPr>
                                <w:t>ABRIL</w:t>
                              </w:r>
                            </w:ins>
                            <w:r>
                              <w:rPr>
                                <w:rFonts w:cs="Arial"/>
                                <w:szCs w:val="24"/>
                                <w:lang w:val="es-ES"/>
                              </w:rPr>
                              <w:t>,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34" type="#_x0000_t202" style="position:absolute;left:0;text-align:left;margin-left:126pt;margin-top:27pt;width:315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" stroked="f">
                <v:textbox>
                  <w:txbxContent>
                    <w:p w14:paraId="688E4D56" w14:textId="77777777" w:rsidR="00CE5370" w:rsidRPr="000D45F3" w:rsidRDefault="00CE5370" w:rsidP="0050246F">
                      <w:pPr>
                        <w:ind w:firstLine="0"/>
                        <w:rPr>
                          <w:rFonts w:cs="Arial"/>
                          <w:szCs w:val="24"/>
                          <w:lang w:val="es-ES"/>
                        </w:rPr>
                      </w:pPr>
                      <w:ins w:id="18" w:author="angie" w:date="2014-02-08T08:53:00Z">
                        <w:r>
                          <w:rPr>
                            <w:rFonts w:cs="Arial"/>
                            <w:szCs w:val="24"/>
                            <w:lang w:val="es-ES"/>
                          </w:rPr>
                          <w:t xml:space="preserve">    </w:t>
                        </w:r>
                      </w:ins>
                      <w:r w:rsidRPr="000D45F3">
                        <w:rPr>
                          <w:rFonts w:cs="Arial"/>
                          <w:szCs w:val="24"/>
                          <w:lang w:val="es-ES"/>
                        </w:rPr>
                        <w:t>TIJUANA, B.</w:t>
                      </w:r>
                      <w:r>
                        <w:rPr>
                          <w:rFonts w:cs="Arial"/>
                          <w:szCs w:val="24"/>
                          <w:lang w:val="es-ES"/>
                        </w:rPr>
                        <w:t xml:space="preserve"> </w:t>
                      </w:r>
                      <w:r w:rsidRPr="000D45F3">
                        <w:rPr>
                          <w:rFonts w:cs="Arial"/>
                          <w:szCs w:val="24"/>
                          <w:lang w:val="es-ES"/>
                        </w:rPr>
                        <w:t>C.</w:t>
                      </w:r>
                      <w:r>
                        <w:rPr>
                          <w:rFonts w:cs="Arial"/>
                          <w:szCs w:val="24"/>
                          <w:lang w:val="es-ES"/>
                        </w:rPr>
                        <w:tab/>
                      </w:r>
                      <w:r>
                        <w:rPr>
                          <w:rFonts w:cs="Arial"/>
                          <w:szCs w:val="24"/>
                          <w:lang w:val="es-ES"/>
                        </w:rPr>
                        <w:tab/>
                      </w:r>
                      <w:r>
                        <w:rPr>
                          <w:rFonts w:cs="Arial"/>
                          <w:szCs w:val="24"/>
                          <w:lang w:val="es-ES"/>
                        </w:rPr>
                        <w:tab/>
                        <w:t xml:space="preserve">     </w:t>
                      </w:r>
                      <w:r w:rsidRPr="000D45F3">
                        <w:rPr>
                          <w:rFonts w:cs="Arial"/>
                          <w:szCs w:val="24"/>
                          <w:lang w:val="es-ES"/>
                        </w:rPr>
                        <w:t xml:space="preserve"> </w:t>
                      </w:r>
                      <w:ins w:id="19" w:author="angie" w:date="2014-02-08T08:53:00Z">
                        <w:r>
                          <w:rPr>
                            <w:rFonts w:cs="Arial"/>
                            <w:szCs w:val="24"/>
                            <w:lang w:val="es-ES"/>
                          </w:rPr>
                          <w:t xml:space="preserve">      </w:t>
                        </w:r>
                      </w:ins>
                      <w:del w:id="20" w:author="angie" w:date="2014-02-08T08:52:00Z">
                        <w:r w:rsidDel="00C34101">
                          <w:rPr>
                            <w:rFonts w:cs="Arial"/>
                            <w:szCs w:val="24"/>
                            <w:lang w:val="es-ES"/>
                          </w:rPr>
                          <w:delText>ENERO</w:delText>
                        </w:r>
                      </w:del>
                      <w:ins w:id="21" w:author="angie" w:date="2014-02-08T08:52:00Z">
                        <w:r>
                          <w:rPr>
                            <w:rFonts w:cs="Arial"/>
                            <w:szCs w:val="24"/>
                            <w:lang w:val="es-ES"/>
                          </w:rPr>
                          <w:t>ABRIL</w:t>
                        </w:r>
                      </w:ins>
                      <w:r>
                        <w:rPr>
                          <w:rFonts w:cs="Arial"/>
                          <w:szCs w:val="24"/>
                          <w:lang w:val="es-ES"/>
                        </w:rPr>
                        <w:t>, 2014</w:t>
                      </w:r>
                    </w:p>
                  </w:txbxContent>
                </v:textbox>
              </v:shape>
            </w:pict>
          </mc:Fallback>
        </mc:AlternateContent>
      </w:r>
    </w:p>
    <w:p w14:paraId="6C024E7A" w14:textId="77777777" w:rsidR="000D45F3" w:rsidRPr="00F151F6" w:rsidRDefault="000D45F3" w:rsidP="00573E18">
      <w:pPr>
        <w:rPr>
          <w:lang w:val="es-ES_tradnl"/>
        </w:rPr>
      </w:pPr>
    </w:p>
    <w:p w14:paraId="2F899E73" w14:textId="77777777" w:rsidR="000D45F3" w:rsidRPr="00D119D3" w:rsidRDefault="000D45F3" w:rsidP="00573E18">
      <w:pPr>
        <w:rPr>
          <w:lang w:val="es-ES_tradnl"/>
        </w:rPr>
      </w:pPr>
    </w:p>
    <w:p w14:paraId="4D906CA1" w14:textId="77777777" w:rsidR="000D45F3" w:rsidRPr="00D119D3" w:rsidRDefault="000D45F3" w:rsidP="00124B8F">
      <w:pPr>
        <w:ind w:firstLine="0"/>
        <w:jc w:val="center"/>
        <w:rPr>
          <w:rFonts w:cs="Arial"/>
          <w:b/>
          <w:szCs w:val="24"/>
          <w:lang w:val="es-ES_tradnl"/>
        </w:rPr>
      </w:pPr>
      <w:r w:rsidRPr="00D119D3">
        <w:rPr>
          <w:rFonts w:cs="Arial"/>
          <w:b/>
          <w:szCs w:val="24"/>
          <w:lang w:val="es-ES_tradnl"/>
        </w:rPr>
        <w:lastRenderedPageBreak/>
        <w:t>UNIVERSIDAD TECNOLÓGICA DE TIJUANA</w:t>
      </w:r>
    </w:p>
    <w:p w14:paraId="38A447F0" w14:textId="77777777" w:rsidR="000D45F3" w:rsidRPr="00456427" w:rsidRDefault="00EA2CAB" w:rsidP="00124B8F">
      <w:pPr>
        <w:ind w:firstLine="0"/>
        <w:jc w:val="center"/>
        <w:rPr>
          <w:rFonts w:cs="Arial"/>
          <w:b/>
          <w:szCs w:val="24"/>
          <w:lang w:val="es-ES_tradnl"/>
        </w:rPr>
      </w:pPr>
      <w:r w:rsidRPr="0031029D">
        <w:rPr>
          <w:rFonts w:cs="Arial"/>
          <w:b/>
          <w:szCs w:val="24"/>
          <w:lang w:val="es-ES_tradnl"/>
        </w:rPr>
        <w:t>TECNOLOGÍAS DE LA INFORMACIÓN Y COMUNICACIÓN</w:t>
      </w:r>
    </w:p>
    <w:p w14:paraId="116887CD" w14:textId="77777777" w:rsidR="000D45F3" w:rsidRPr="001B2EC8" w:rsidRDefault="00730F50" w:rsidP="00573E18">
      <w:pPr>
        <w:jc w:val="center"/>
        <w:rPr>
          <w:rFonts w:ascii="Garamond" w:hAnsi="Garamond"/>
          <w:szCs w:val="24"/>
          <w:lang w:val="es-ES_tradnl"/>
        </w:rPr>
      </w:pPr>
      <w:r w:rsidRPr="00637DC1">
        <w:rPr>
          <w:rFonts w:ascii="Garamond" w:hAnsi="Garamond"/>
          <w:noProof/>
          <w:szCs w:val="24"/>
          <w:lang w:val="en-US"/>
        </w:rPr>
        <w:drawing>
          <wp:inline distT="0" distB="0" distL="0" distR="0" wp14:anchorId="68D6EB9E" wp14:editId="181A0543">
            <wp:extent cx="1952625" cy="866775"/>
            <wp:effectExtent l="0" t="0" r="9525" b="952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866775"/>
                    </a:xfrm>
                    <a:prstGeom prst="rect">
                      <a:avLst/>
                    </a:prstGeom>
                    <a:noFill/>
                    <a:ln>
                      <a:noFill/>
                    </a:ln>
                  </pic:spPr>
                </pic:pic>
              </a:graphicData>
            </a:graphic>
          </wp:inline>
        </w:drawing>
      </w:r>
    </w:p>
    <w:p w14:paraId="722E6D21" w14:textId="77777777" w:rsidR="000D45F3" w:rsidRPr="00D119D3" w:rsidRDefault="009B4470" w:rsidP="00124B8F">
      <w:pPr>
        <w:ind w:firstLine="0"/>
        <w:jc w:val="center"/>
        <w:rPr>
          <w:rFonts w:cs="Arial"/>
          <w:szCs w:val="24"/>
          <w:lang w:val="es-ES_tradnl"/>
        </w:rPr>
      </w:pPr>
      <w:r w:rsidRPr="00F151F6">
        <w:rPr>
          <w:rFonts w:cs="Arial"/>
          <w:b/>
          <w:szCs w:val="24"/>
          <w:lang w:val="es-ES_tradnl"/>
        </w:rPr>
        <w:t>TÍTULO A OTORGAR</w:t>
      </w:r>
    </w:p>
    <w:p w14:paraId="7A1D8AE3" w14:textId="74F9513D" w:rsidR="000D45F3" w:rsidRPr="008D4133" w:rsidRDefault="00921223" w:rsidP="007650B8">
      <w:pPr>
        <w:ind w:firstLine="0"/>
        <w:jc w:val="center"/>
        <w:rPr>
          <w:rFonts w:cs="Arial"/>
          <w:szCs w:val="24"/>
          <w:lang w:val="es-ES_tradnl"/>
        </w:rPr>
      </w:pPr>
      <w:ins w:id="22" w:author="angie" w:date="2014-02-08T08:54:00Z">
        <w:r w:rsidRPr="0031029D">
          <w:rPr>
            <w:rFonts w:cs="Arial"/>
            <w:szCs w:val="24"/>
            <w:lang w:val="es-ES_tradnl"/>
          </w:rPr>
          <w:t xml:space="preserve">LICENCIATURA EN INGENIERÍA EN </w:t>
        </w:r>
      </w:ins>
      <w:del w:id="23" w:author="angie" w:date="2014-02-08T08:54:00Z">
        <w:r w:rsidR="005E52FD" w:rsidRPr="00456427" w:rsidDel="00921223">
          <w:rPr>
            <w:rFonts w:cs="Arial"/>
            <w:szCs w:val="24"/>
            <w:lang w:val="es-ES_tradnl"/>
          </w:rPr>
          <w:delText xml:space="preserve">INGENIERÍA </w:delText>
        </w:r>
      </w:del>
      <w:del w:id="24" w:author="angie" w:date="2014-02-08T18:31:00Z">
        <w:r w:rsidR="005E52FD" w:rsidRPr="00627147" w:rsidDel="008E26F5">
          <w:rPr>
            <w:rFonts w:cs="Arial"/>
            <w:szCs w:val="24"/>
            <w:lang w:val="es-ES_tradnl"/>
          </w:rPr>
          <w:delText>EN</w:delText>
        </w:r>
      </w:del>
      <w:r w:rsidR="005E52FD" w:rsidRPr="00B94533">
        <w:rPr>
          <w:rFonts w:cs="Arial"/>
          <w:szCs w:val="24"/>
          <w:lang w:val="es-ES_tradnl"/>
        </w:rPr>
        <w:t xml:space="preserve"> TECNOLOGÍAS DE LA INFORMACIÓN Y COMUNICACIÓN</w:t>
      </w:r>
    </w:p>
    <w:p w14:paraId="5A662910" w14:textId="77777777" w:rsidR="000B5A4D" w:rsidRPr="00C55FA7" w:rsidRDefault="000B5A4D" w:rsidP="00573E18">
      <w:pPr>
        <w:jc w:val="center"/>
        <w:rPr>
          <w:rFonts w:cs="Arial"/>
          <w:szCs w:val="24"/>
          <w:lang w:val="es-ES_tradnl"/>
        </w:rPr>
      </w:pPr>
    </w:p>
    <w:p w14:paraId="1C423BBB" w14:textId="77777777" w:rsidR="004A43AB" w:rsidRPr="00F00EC1" w:rsidRDefault="004A43AB" w:rsidP="00124B8F">
      <w:pPr>
        <w:ind w:firstLine="0"/>
        <w:jc w:val="center"/>
        <w:rPr>
          <w:rFonts w:cs="Arial"/>
          <w:b/>
          <w:szCs w:val="24"/>
          <w:lang w:val="es-ES_tradnl"/>
        </w:rPr>
      </w:pPr>
      <w:r w:rsidRPr="00F00EC1">
        <w:rPr>
          <w:rFonts w:cs="Arial"/>
          <w:b/>
          <w:szCs w:val="24"/>
          <w:lang w:val="es-ES_tradnl"/>
        </w:rPr>
        <w:t>TRABAJO RECEPCIONAL</w:t>
      </w:r>
    </w:p>
    <w:p w14:paraId="33FA4482" w14:textId="77777777" w:rsidR="000D45F3" w:rsidRPr="00EB7EAC" w:rsidRDefault="000D45F3" w:rsidP="00573E18">
      <w:pPr>
        <w:jc w:val="center"/>
        <w:rPr>
          <w:rFonts w:cs="Arial"/>
          <w:szCs w:val="24"/>
          <w:lang w:val="es-ES_tradnl"/>
        </w:rPr>
      </w:pPr>
    </w:p>
    <w:p w14:paraId="23230552" w14:textId="77777777" w:rsidR="000D45F3" w:rsidRPr="00637DC1" w:rsidRDefault="000D45F3" w:rsidP="00124B8F">
      <w:pPr>
        <w:ind w:firstLine="0"/>
        <w:jc w:val="center"/>
        <w:rPr>
          <w:rFonts w:cs="Arial"/>
          <w:b/>
          <w:szCs w:val="24"/>
          <w:lang w:val="es-ES_tradnl"/>
        </w:rPr>
      </w:pPr>
      <w:r w:rsidRPr="0021406B">
        <w:rPr>
          <w:rFonts w:cs="Arial"/>
          <w:b/>
          <w:szCs w:val="24"/>
          <w:lang w:val="es-ES_tradnl"/>
        </w:rPr>
        <w:t xml:space="preserve">Realizada </w:t>
      </w:r>
      <w:r w:rsidRPr="00637DC1">
        <w:rPr>
          <w:rFonts w:cs="Arial"/>
          <w:b/>
          <w:szCs w:val="24"/>
          <w:lang w:val="es-ES_tradnl"/>
        </w:rPr>
        <w:t>por</w:t>
      </w:r>
    </w:p>
    <w:p w14:paraId="118FE951" w14:textId="77777777" w:rsidR="00305074" w:rsidRPr="00637DC1" w:rsidRDefault="007D73E8" w:rsidP="00124B8F">
      <w:pPr>
        <w:ind w:firstLine="0"/>
        <w:jc w:val="center"/>
        <w:rPr>
          <w:rFonts w:cs="Arial"/>
          <w:szCs w:val="24"/>
          <w:lang w:val="es-ES_tradnl"/>
        </w:rPr>
      </w:pPr>
      <w:r w:rsidRPr="00637DC1">
        <w:rPr>
          <w:rFonts w:cs="Arial"/>
          <w:szCs w:val="24"/>
          <w:lang w:val="es-ES_tradnl"/>
        </w:rPr>
        <w:t>MARÍA DE LOS ÁNGELES RABELERO CAMPOS</w:t>
      </w:r>
    </w:p>
    <w:p w14:paraId="58F689B0" w14:textId="77777777" w:rsidR="007C5B0D" w:rsidRPr="0038464F" w:rsidRDefault="007C5B0D" w:rsidP="00573E18">
      <w:pPr>
        <w:jc w:val="center"/>
        <w:rPr>
          <w:rFonts w:cs="Arial"/>
          <w:b/>
          <w:szCs w:val="24"/>
          <w:lang w:val="es-ES_tradnl"/>
        </w:rPr>
      </w:pPr>
    </w:p>
    <w:p w14:paraId="050D06CC" w14:textId="77777777" w:rsidR="000D45F3" w:rsidRPr="000D1619" w:rsidRDefault="000D45F3" w:rsidP="00124B8F">
      <w:pPr>
        <w:ind w:firstLine="0"/>
        <w:jc w:val="center"/>
        <w:rPr>
          <w:rFonts w:cs="Arial"/>
          <w:b/>
          <w:szCs w:val="24"/>
          <w:lang w:val="es-ES_tradnl"/>
        </w:rPr>
      </w:pPr>
      <w:r w:rsidRPr="000D1619">
        <w:rPr>
          <w:rFonts w:cs="Arial"/>
          <w:b/>
          <w:szCs w:val="24"/>
          <w:lang w:val="es-ES_tradnl"/>
        </w:rPr>
        <w:t>En la empresa</w:t>
      </w:r>
    </w:p>
    <w:p w14:paraId="5FCA7C20" w14:textId="77777777" w:rsidR="000D45F3" w:rsidRPr="00061695" w:rsidRDefault="004F679C" w:rsidP="00124B8F">
      <w:pPr>
        <w:ind w:firstLine="0"/>
        <w:jc w:val="center"/>
        <w:rPr>
          <w:rFonts w:cs="Arial"/>
          <w:szCs w:val="24"/>
          <w:lang w:val="es-ES_tradnl"/>
        </w:rPr>
      </w:pPr>
      <w:r w:rsidRPr="00DE5E12">
        <w:rPr>
          <w:rFonts w:cs="Arial"/>
          <w:szCs w:val="24"/>
          <w:lang w:val="es-ES_tradnl"/>
        </w:rPr>
        <w:t>OPERADORA DE FRANQUICIAS TAIKISHI S. A. DE C. V.</w:t>
      </w:r>
    </w:p>
    <w:p w14:paraId="7608C46B" w14:textId="77777777" w:rsidR="007C5B0D" w:rsidRPr="00315B85" w:rsidRDefault="007C5B0D" w:rsidP="00573E18">
      <w:pPr>
        <w:jc w:val="right"/>
        <w:rPr>
          <w:rFonts w:cs="Arial"/>
          <w:b/>
          <w:szCs w:val="24"/>
          <w:lang w:val="es-ES_tradnl"/>
        </w:rPr>
      </w:pPr>
    </w:p>
    <w:p w14:paraId="4964332F" w14:textId="2CE0F168" w:rsidR="000D45F3" w:rsidRPr="001B2EC8" w:rsidRDefault="00730F50" w:rsidP="00124B8F">
      <w:pPr>
        <w:jc w:val="right"/>
        <w:rPr>
          <w:rFonts w:cs="Arial"/>
          <w:b/>
          <w:szCs w:val="24"/>
          <w:lang w:val="es-ES_tradnl"/>
        </w:rPr>
      </w:pPr>
      <w:r w:rsidRPr="00637DC1">
        <w:rPr>
          <w:noProof/>
          <w:lang w:val="en-US"/>
        </w:rPr>
        <mc:AlternateContent>
          <mc:Choice Requires="wps">
            <w:drawing>
              <wp:anchor distT="0" distB="0" distL="114300" distR="114300" simplePos="0" relativeHeight="251664384" behindDoc="0" locked="0" layoutInCell="1" allowOverlap="1" wp14:anchorId="39488E4B" wp14:editId="2F879A81">
                <wp:simplePos x="0" y="0"/>
                <wp:positionH relativeFrom="column">
                  <wp:posOffset>5352415</wp:posOffset>
                </wp:positionH>
                <wp:positionV relativeFrom="paragraph">
                  <wp:posOffset>699770</wp:posOffset>
                </wp:positionV>
                <wp:extent cx="314960" cy="173355"/>
                <wp:effectExtent l="0" t="0" r="889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margin-left:421.45pt;margin-top:55.1pt;width:24.8pt;height:1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" stroked="f"/>
            </w:pict>
          </mc:Fallback>
        </mc:AlternateContent>
      </w:r>
      <w:r w:rsidR="000D45F3" w:rsidRPr="001B2EC8">
        <w:rPr>
          <w:rFonts w:cs="Arial"/>
          <w:b/>
          <w:szCs w:val="24"/>
          <w:lang w:val="es-ES_tradnl"/>
        </w:rPr>
        <w:t xml:space="preserve">Director de </w:t>
      </w:r>
      <w:r w:rsidR="00BA378E" w:rsidRPr="001B2EC8">
        <w:rPr>
          <w:rFonts w:cs="Arial"/>
          <w:b/>
          <w:szCs w:val="24"/>
          <w:lang w:val="es-ES_tradnl"/>
        </w:rPr>
        <w:t>Trabajo</w:t>
      </w:r>
      <w:r w:rsidR="000D45F3" w:rsidRPr="001B2EC8">
        <w:rPr>
          <w:rFonts w:cs="Arial"/>
          <w:b/>
          <w:szCs w:val="24"/>
          <w:lang w:val="es-ES_tradnl"/>
        </w:rPr>
        <w:t xml:space="preserve"> Recepcional</w:t>
      </w:r>
    </w:p>
    <w:p w14:paraId="240C64B9" w14:textId="77777777" w:rsidR="000D45F3" w:rsidRPr="00D119D3" w:rsidRDefault="00ED2ADF" w:rsidP="00124B8F">
      <w:pPr>
        <w:jc w:val="right"/>
        <w:rPr>
          <w:ins w:id="25" w:author="angie" w:date="2014-02-08T08:56:00Z"/>
          <w:rFonts w:cs="Arial"/>
          <w:szCs w:val="24"/>
          <w:lang w:val="es-ES_tradnl"/>
        </w:rPr>
      </w:pPr>
      <w:r w:rsidRPr="00F151F6">
        <w:rPr>
          <w:rFonts w:cs="Arial"/>
          <w:szCs w:val="24"/>
          <w:lang w:val="es-ES_tradnl"/>
        </w:rPr>
        <w:t>ING. ANTONIO REYES PÉREZ</w:t>
      </w:r>
    </w:p>
    <w:p w14:paraId="0A80CE19" w14:textId="77777777" w:rsidR="00E77DF6" w:rsidRPr="0031029D" w:rsidRDefault="00E77DF6" w:rsidP="00124B8F">
      <w:pPr>
        <w:jc w:val="right"/>
        <w:rPr>
          <w:rFonts w:cs="Arial"/>
          <w:szCs w:val="24"/>
          <w:lang w:val="es-ES_tradnl"/>
        </w:rPr>
      </w:pPr>
    </w:p>
    <w:p w14:paraId="0A6F541A" w14:textId="77777777" w:rsidR="009B4470" w:rsidRPr="00B94533" w:rsidDel="00E77DF6" w:rsidRDefault="00E77DF6" w:rsidP="00124B8F">
      <w:pPr>
        <w:jc w:val="right"/>
        <w:rPr>
          <w:del w:id="26" w:author="angie" w:date="2014-02-08T08:56:00Z"/>
          <w:rFonts w:cs="Arial"/>
          <w:szCs w:val="24"/>
          <w:lang w:val="es-ES_tradnl"/>
        </w:rPr>
      </w:pPr>
      <w:ins w:id="27" w:author="angie" w:date="2014-02-08T08:56:00Z">
        <w:r w:rsidRPr="00456427">
          <w:rPr>
            <w:rFonts w:cs="Arial"/>
            <w:szCs w:val="24"/>
            <w:lang w:val="es-ES_tradnl"/>
          </w:rPr>
          <w:t>Tijuana Baja California , 16 de abril de 2014</w:t>
        </w:r>
      </w:ins>
      <w:del w:id="28" w:author="angie" w:date="2014-02-08T08:56:00Z">
        <w:r w:rsidR="007C5B0D" w:rsidRPr="00627147" w:rsidDel="00E77DF6">
          <w:rPr>
            <w:rFonts w:cs="Arial"/>
            <w:szCs w:val="24"/>
            <w:lang w:val="es-ES_tradnl"/>
          </w:rPr>
          <w:delText>Lugar y fecha de entrega</w:delText>
        </w:r>
      </w:del>
    </w:p>
    <w:p w14:paraId="6BFA13B4" w14:textId="77777777" w:rsidR="009B4470" w:rsidRPr="008D4133" w:rsidRDefault="009B4470" w:rsidP="00124B8F">
      <w:pPr>
        <w:jc w:val="right"/>
        <w:rPr>
          <w:rFonts w:cs="Arial"/>
          <w:szCs w:val="24"/>
          <w:lang w:val="es-ES_tradnl"/>
        </w:rPr>
      </w:pPr>
    </w:p>
    <w:p w14:paraId="73D2CB4F" w14:textId="77777777" w:rsidR="002942F0" w:rsidRPr="00C55FA7" w:rsidRDefault="002942F0" w:rsidP="00164516">
      <w:pPr>
        <w:pStyle w:val="Title"/>
        <w:rPr>
          <w:ins w:id="29" w:author="angie" w:date="2014-02-08T15:07:00Z"/>
          <w:lang w:val="es-ES_tradnl"/>
        </w:rPr>
      </w:pPr>
      <w:bookmarkStart w:id="30" w:name="_Toc254080270"/>
      <w:ins w:id="31" w:author="angie" w:date="2014-02-08T15:07:00Z">
        <w:r w:rsidRPr="008D4133">
          <w:rPr>
            <w:lang w:val="es-ES_tradnl"/>
          </w:rPr>
          <w:lastRenderedPageBreak/>
          <w:t>Dedicatoria y Agrade</w:t>
        </w:r>
        <w:r w:rsidRPr="00C55FA7">
          <w:rPr>
            <w:lang w:val="es-ES_tradnl"/>
          </w:rPr>
          <w:t>cimientos</w:t>
        </w:r>
        <w:bookmarkEnd w:id="30"/>
      </w:ins>
    </w:p>
    <w:p w14:paraId="5A96D9C1" w14:textId="77777777" w:rsidR="000D45F3" w:rsidRPr="00F00EC1" w:rsidRDefault="000D45F3" w:rsidP="00573E18">
      <w:pPr>
        <w:rPr>
          <w:rFonts w:cs="Arial"/>
          <w:b/>
          <w:sz w:val="28"/>
          <w:szCs w:val="28"/>
          <w:lang w:val="es-ES_tradnl"/>
        </w:rPr>
      </w:pPr>
    </w:p>
    <w:p w14:paraId="682CB5B3" w14:textId="77777777" w:rsidR="00ED3282" w:rsidRPr="00EB7EAC" w:rsidRDefault="00ED3282" w:rsidP="00573E18">
      <w:pPr>
        <w:rPr>
          <w:rFonts w:cs="Arial"/>
          <w:b/>
          <w:sz w:val="28"/>
          <w:szCs w:val="28"/>
          <w:lang w:val="es-ES_tradnl"/>
        </w:rPr>
      </w:pPr>
    </w:p>
    <w:p w14:paraId="16438625" w14:textId="77777777" w:rsidR="00ED3282" w:rsidRPr="0021406B" w:rsidRDefault="00ED3282" w:rsidP="00573E18">
      <w:pPr>
        <w:rPr>
          <w:rFonts w:cs="Arial"/>
          <w:b/>
          <w:sz w:val="28"/>
          <w:szCs w:val="28"/>
          <w:lang w:val="es-ES_tradnl"/>
        </w:rPr>
      </w:pPr>
    </w:p>
    <w:p w14:paraId="377E056B" w14:textId="77777777" w:rsidR="00ED3282" w:rsidRPr="00637DC1" w:rsidRDefault="00ED3282" w:rsidP="00573E18">
      <w:pPr>
        <w:rPr>
          <w:rFonts w:cs="Arial"/>
          <w:b/>
          <w:sz w:val="28"/>
          <w:szCs w:val="28"/>
          <w:lang w:val="es-ES_tradnl"/>
        </w:rPr>
      </w:pPr>
    </w:p>
    <w:p w14:paraId="78A2BAC0" w14:textId="6D1035B4" w:rsidR="00ED3282" w:rsidRPr="00637DC1" w:rsidRDefault="00ED3282" w:rsidP="00573E18">
      <w:pPr>
        <w:rPr>
          <w:rFonts w:cs="Arial"/>
          <w:b/>
          <w:sz w:val="28"/>
          <w:szCs w:val="28"/>
          <w:lang w:val="es-ES_tradnl"/>
        </w:rPr>
      </w:pPr>
    </w:p>
    <w:p w14:paraId="15E352A3" w14:textId="77777777" w:rsidR="00ED3282" w:rsidRPr="0038464F" w:rsidRDefault="00ED3282" w:rsidP="00573E18">
      <w:pPr>
        <w:rPr>
          <w:rFonts w:cs="Arial"/>
          <w:b/>
          <w:sz w:val="28"/>
          <w:szCs w:val="28"/>
          <w:lang w:val="es-ES_tradnl"/>
        </w:rPr>
      </w:pPr>
    </w:p>
    <w:p w14:paraId="4CE5E67E" w14:textId="77777777" w:rsidR="00ED3282" w:rsidRPr="000D1619" w:rsidRDefault="00ED3282" w:rsidP="00573E18">
      <w:pPr>
        <w:rPr>
          <w:rFonts w:cs="Arial"/>
          <w:b/>
          <w:sz w:val="28"/>
          <w:szCs w:val="28"/>
          <w:lang w:val="es-ES_tradnl"/>
        </w:rPr>
      </w:pPr>
    </w:p>
    <w:p w14:paraId="2AC86137" w14:textId="4EA65841" w:rsidR="00ED3282" w:rsidRPr="00E325A5" w:rsidRDefault="00ED3282" w:rsidP="000C728D">
      <w:pPr>
        <w:ind w:firstLine="0"/>
        <w:jc w:val="right"/>
        <w:rPr>
          <w:rFonts w:cs="Arial"/>
          <w:i/>
          <w:szCs w:val="24"/>
          <w:lang w:val="es-ES_tradnl"/>
        </w:rPr>
      </w:pPr>
      <w:r w:rsidRPr="00DE5E12">
        <w:rPr>
          <w:rFonts w:cs="Arial"/>
          <w:i/>
          <w:szCs w:val="24"/>
          <w:lang w:val="es-ES_tradnl"/>
        </w:rPr>
        <w:t>Dedico est</w:t>
      </w:r>
      <w:del w:id="32" w:author="angie" w:date="2014-02-09T11:33:00Z">
        <w:r w:rsidRPr="00061695" w:rsidDel="002C479B">
          <w:rPr>
            <w:rFonts w:cs="Arial"/>
            <w:i/>
            <w:szCs w:val="24"/>
            <w:lang w:val="es-ES_tradnl"/>
          </w:rPr>
          <w:delText>a</w:delText>
        </w:r>
      </w:del>
      <w:ins w:id="33" w:author="angie" w:date="2014-02-09T11:33:00Z">
        <w:r w:rsidR="002C479B" w:rsidRPr="00315B85">
          <w:rPr>
            <w:rFonts w:cs="Arial"/>
            <w:i/>
            <w:szCs w:val="24"/>
            <w:lang w:val="es-ES_tradnl"/>
          </w:rPr>
          <w:t>e</w:t>
        </w:r>
      </w:ins>
      <w:r w:rsidRPr="009A0979">
        <w:rPr>
          <w:rFonts w:cs="Arial"/>
          <w:i/>
          <w:szCs w:val="24"/>
          <w:lang w:val="es-ES_tradnl"/>
        </w:rPr>
        <w:t xml:space="preserve"> </w:t>
      </w:r>
      <w:r w:rsidR="00FC0AAA" w:rsidRPr="009A0979">
        <w:rPr>
          <w:rFonts w:cs="Arial"/>
          <w:i/>
          <w:szCs w:val="24"/>
          <w:lang w:val="es-ES_tradnl"/>
        </w:rPr>
        <w:t xml:space="preserve">Trabajo Recepcional </w:t>
      </w:r>
      <w:r w:rsidRPr="009A0979">
        <w:rPr>
          <w:rFonts w:cs="Arial"/>
          <w:i/>
          <w:szCs w:val="24"/>
          <w:lang w:val="es-ES_tradnl"/>
        </w:rPr>
        <w:t>a mi asesor</w:t>
      </w:r>
      <w:r w:rsidRPr="009A0979">
        <w:rPr>
          <w:i/>
          <w:szCs w:val="24"/>
          <w:lang w:val="es-ES_tradnl"/>
        </w:rPr>
        <w:t xml:space="preserve"> </w:t>
      </w:r>
      <w:r w:rsidRPr="009A0979">
        <w:rPr>
          <w:rFonts w:cs="Arial"/>
          <w:i/>
          <w:szCs w:val="24"/>
          <w:lang w:val="es-ES_tradnl"/>
        </w:rPr>
        <w:t>Ing. Antonio Reyes Pérez, a google</w:t>
      </w:r>
      <w:ins w:id="34" w:author="angie" w:date="2014-02-13T15:06:00Z">
        <w:r w:rsidR="006C78E2" w:rsidRPr="004622F3">
          <w:rPr>
            <w:rFonts w:cs="Arial"/>
            <w:i/>
            <w:szCs w:val="24"/>
            <w:lang w:val="es-ES_tradnl"/>
          </w:rPr>
          <w:t>, a mi fiel Kenzo</w:t>
        </w:r>
      </w:ins>
      <w:r w:rsidRPr="00D32738">
        <w:rPr>
          <w:rFonts w:cs="Arial"/>
          <w:i/>
          <w:szCs w:val="24"/>
          <w:lang w:val="es-ES_tradnl"/>
        </w:rPr>
        <w:t xml:space="preserve"> y a </w:t>
      </w:r>
      <w:del w:id="35" w:author="angie" w:date="2014-02-09T06:45:00Z">
        <w:r w:rsidRPr="002B3522" w:rsidDel="00CB09C3">
          <w:rPr>
            <w:rFonts w:cs="Arial"/>
            <w:i/>
            <w:szCs w:val="24"/>
            <w:lang w:val="es-ES_tradnl"/>
          </w:rPr>
          <w:delText>J</w:delText>
        </w:r>
        <w:r w:rsidR="000341B7" w:rsidRPr="00200E5A" w:rsidDel="00CB09C3">
          <w:rPr>
            <w:rFonts w:cs="Arial"/>
            <w:i/>
            <w:szCs w:val="24"/>
            <w:lang w:val="es-ES_tradnl"/>
          </w:rPr>
          <w:delText xml:space="preserve">. </w:delText>
        </w:r>
        <w:r w:rsidRPr="00200E5A" w:rsidDel="00CB09C3">
          <w:rPr>
            <w:rFonts w:cs="Arial"/>
            <w:i/>
            <w:szCs w:val="24"/>
            <w:lang w:val="es-ES_tradnl"/>
          </w:rPr>
          <w:delText>R</w:delText>
        </w:r>
        <w:r w:rsidR="000341B7" w:rsidRPr="00200E5A" w:rsidDel="00CB09C3">
          <w:rPr>
            <w:rFonts w:cs="Arial"/>
            <w:i/>
            <w:szCs w:val="24"/>
            <w:lang w:val="es-ES_tradnl"/>
          </w:rPr>
          <w:delText xml:space="preserve">. </w:delText>
        </w:r>
        <w:r w:rsidRPr="006B014B" w:rsidDel="00CB09C3">
          <w:rPr>
            <w:rFonts w:cs="Arial"/>
            <w:i/>
            <w:szCs w:val="24"/>
            <w:lang w:val="es-ES_tradnl"/>
          </w:rPr>
          <w:delText>R</w:delText>
        </w:r>
        <w:r w:rsidR="000341B7" w:rsidRPr="006B014B" w:rsidDel="00CB09C3">
          <w:rPr>
            <w:rFonts w:cs="Arial"/>
            <w:i/>
            <w:szCs w:val="24"/>
            <w:lang w:val="es-ES_tradnl"/>
          </w:rPr>
          <w:delText xml:space="preserve">. </w:delText>
        </w:r>
        <w:r w:rsidRPr="00E343FC" w:rsidDel="00CB09C3">
          <w:rPr>
            <w:rFonts w:cs="Arial"/>
            <w:i/>
            <w:szCs w:val="24"/>
            <w:lang w:val="es-ES_tradnl"/>
          </w:rPr>
          <w:delText>Tolkien</w:delText>
        </w:r>
      </w:del>
      <w:ins w:id="36" w:author="angie" w:date="2014-02-09T06:45:00Z">
        <w:r w:rsidR="00CB09C3" w:rsidRPr="00FF6EAC">
          <w:rPr>
            <w:rFonts w:cs="Arial"/>
            <w:i/>
            <w:szCs w:val="24"/>
            <w:lang w:val="es-ES_tradnl"/>
          </w:rPr>
          <w:t>mis padres</w:t>
        </w:r>
      </w:ins>
      <w:r w:rsidRPr="00A00240">
        <w:rPr>
          <w:rFonts w:cs="Arial"/>
          <w:i/>
          <w:szCs w:val="24"/>
          <w:lang w:val="es-ES_tradnl"/>
        </w:rPr>
        <w:t xml:space="preserve"> por sus enseñanzas y consejos, que me han motivado para seguir mejorando </w:t>
      </w:r>
      <w:r w:rsidR="00780FE5" w:rsidRPr="00DD7093">
        <w:rPr>
          <w:rFonts w:cs="Arial"/>
          <w:i/>
          <w:szCs w:val="24"/>
          <w:lang w:val="es-ES_tradnl"/>
        </w:rPr>
        <w:t xml:space="preserve">mi ingenio </w:t>
      </w:r>
      <w:r w:rsidR="001D1B2C" w:rsidRPr="00871A9C">
        <w:rPr>
          <w:rFonts w:cs="Arial"/>
          <w:i/>
          <w:szCs w:val="24"/>
          <w:lang w:val="es-ES_tradnl"/>
        </w:rPr>
        <w:t>y mi</w:t>
      </w:r>
      <w:r w:rsidRPr="00FF7FE0">
        <w:rPr>
          <w:rFonts w:cs="Arial"/>
          <w:i/>
          <w:szCs w:val="24"/>
          <w:lang w:val="es-ES_tradnl"/>
        </w:rPr>
        <w:t xml:space="preserve"> formación profesional.</w:t>
      </w:r>
    </w:p>
    <w:p w14:paraId="644654F8" w14:textId="77777777" w:rsidR="000D45F3" w:rsidRPr="00F87EE4" w:rsidRDefault="000D45F3" w:rsidP="00573E18">
      <w:pPr>
        <w:rPr>
          <w:rFonts w:cs="Arial"/>
          <w:b/>
          <w:sz w:val="28"/>
          <w:szCs w:val="28"/>
          <w:lang w:val="es-ES_tradnl"/>
        </w:rPr>
      </w:pPr>
    </w:p>
    <w:p w14:paraId="79368DB3" w14:textId="77777777" w:rsidR="000D45F3" w:rsidRPr="002F5016" w:rsidRDefault="000D45F3" w:rsidP="00573E18">
      <w:pPr>
        <w:rPr>
          <w:rFonts w:cs="Arial"/>
          <w:b/>
          <w:sz w:val="28"/>
          <w:szCs w:val="28"/>
          <w:lang w:val="es-ES_tradnl"/>
        </w:rPr>
      </w:pPr>
    </w:p>
    <w:p w14:paraId="3CE7038A" w14:textId="77777777" w:rsidR="000D45F3" w:rsidRPr="003E0230" w:rsidRDefault="000D45F3" w:rsidP="00573E18">
      <w:pPr>
        <w:rPr>
          <w:rFonts w:cs="Arial"/>
          <w:b/>
          <w:sz w:val="28"/>
          <w:szCs w:val="28"/>
          <w:lang w:val="es-ES_tradnl"/>
        </w:rPr>
      </w:pPr>
    </w:p>
    <w:p w14:paraId="057F9430" w14:textId="77777777" w:rsidR="000D45F3" w:rsidRPr="004E4FD7" w:rsidRDefault="000D45F3" w:rsidP="00573E18">
      <w:pPr>
        <w:rPr>
          <w:rFonts w:cs="Arial"/>
          <w:b/>
          <w:sz w:val="28"/>
          <w:szCs w:val="28"/>
          <w:lang w:val="es-ES_tradnl"/>
        </w:rPr>
      </w:pPr>
    </w:p>
    <w:p w14:paraId="0A649AC1" w14:textId="77777777" w:rsidR="000D45F3" w:rsidRPr="00237861" w:rsidRDefault="000D45F3" w:rsidP="00573E18">
      <w:pPr>
        <w:rPr>
          <w:rFonts w:cs="Arial"/>
          <w:b/>
          <w:sz w:val="28"/>
          <w:szCs w:val="28"/>
          <w:lang w:val="es-ES_tradnl"/>
        </w:rPr>
      </w:pPr>
    </w:p>
    <w:p w14:paraId="5091A31F" w14:textId="77777777" w:rsidR="000D45F3" w:rsidRPr="00C9746D" w:rsidRDefault="000D45F3" w:rsidP="00573E18">
      <w:pPr>
        <w:rPr>
          <w:rFonts w:cs="Arial"/>
          <w:b/>
          <w:sz w:val="28"/>
          <w:szCs w:val="28"/>
          <w:lang w:val="es-ES_tradnl"/>
        </w:rPr>
      </w:pPr>
    </w:p>
    <w:p w14:paraId="7E2BC143" w14:textId="77777777" w:rsidR="009A630C" w:rsidRPr="00F93F30" w:rsidRDefault="009A630C" w:rsidP="009A630C">
      <w:pPr>
        <w:rPr>
          <w:ins w:id="37" w:author="angie" w:date="2014-02-08T15:18:00Z"/>
          <w:lang w:val="es-ES_tradnl"/>
        </w:rPr>
      </w:pPr>
    </w:p>
    <w:p w14:paraId="39F95B13" w14:textId="77777777" w:rsidR="000D45F3" w:rsidRPr="00F6370D" w:rsidRDefault="00233E98" w:rsidP="00096B4C">
      <w:pPr>
        <w:pStyle w:val="Title"/>
        <w:spacing w:before="600"/>
        <w:rPr>
          <w:ins w:id="38" w:author="angie" w:date="2014-02-09T07:29:00Z"/>
          <w:lang w:val="es-ES_tradnl"/>
        </w:rPr>
      </w:pPr>
      <w:bookmarkStart w:id="39" w:name="_Toc378658691"/>
      <w:bookmarkStart w:id="40" w:name="_Toc378659113"/>
      <w:bookmarkStart w:id="41" w:name="_Toc378659163"/>
      <w:bookmarkStart w:id="42" w:name="_Toc254080271"/>
      <w:r w:rsidRPr="00F93F30">
        <w:rPr>
          <w:lang w:val="es-ES_tradnl"/>
        </w:rPr>
        <w:lastRenderedPageBreak/>
        <w:t>Resumen</w:t>
      </w:r>
      <w:bookmarkEnd w:id="39"/>
      <w:bookmarkEnd w:id="40"/>
      <w:bookmarkEnd w:id="41"/>
      <w:bookmarkEnd w:id="42"/>
    </w:p>
    <w:p w14:paraId="072E5F55" w14:textId="77777777" w:rsidR="009C0D33" w:rsidRPr="00DD65E3" w:rsidRDefault="009C0D33" w:rsidP="000E3983">
      <w:pPr>
        <w:rPr>
          <w:ins w:id="43" w:author="angie" w:date="2014-02-09T07:33:00Z"/>
          <w:lang w:val="es-ES_tradnl"/>
        </w:rPr>
      </w:pPr>
    </w:p>
    <w:p w14:paraId="10F450C0" w14:textId="77777777" w:rsidR="000E3983" w:rsidRPr="00BC7173" w:rsidRDefault="000E3983" w:rsidP="000E3983">
      <w:pPr>
        <w:rPr>
          <w:ins w:id="44" w:author="angie" w:date="2014-02-09T06:57:00Z"/>
          <w:lang w:val="es-ES_tradnl"/>
        </w:rPr>
      </w:pPr>
    </w:p>
    <w:p w14:paraId="00292FA6" w14:textId="31D6CFC8" w:rsidR="009D4DB3" w:rsidRPr="00824A31" w:rsidRDefault="00E43E56">
      <w:pPr>
        <w:pStyle w:val="Subtitle"/>
        <w:rPr>
          <w:lang w:val="es-ES_tradnl"/>
        </w:rPr>
        <w:pPrChange w:id="45" w:author="angie" w:date="2014-02-09T07:23:00Z">
          <w:pPr/>
        </w:pPrChange>
      </w:pPr>
      <w:ins w:id="46" w:author="angie" w:date="2014-02-09T07:23:00Z">
        <w:r w:rsidRPr="00795C22">
          <w:rPr>
            <w:lang w:val="es-ES_tradnl"/>
          </w:rPr>
          <w:t>síntesis</w:t>
        </w:r>
      </w:ins>
    </w:p>
    <w:p w14:paraId="079D8270" w14:textId="4DD456F6" w:rsidR="000D45F3" w:rsidRPr="007F1DB1" w:rsidRDefault="0051344A" w:rsidP="00573E18">
      <w:pPr>
        <w:rPr>
          <w:rFonts w:cs="Arial"/>
          <w:szCs w:val="24"/>
          <w:lang w:val="es-ES_tradnl"/>
        </w:rPr>
      </w:pPr>
      <w:r w:rsidRPr="00F5284F">
        <w:rPr>
          <w:rFonts w:cs="Arial"/>
          <w:szCs w:val="24"/>
          <w:lang w:val="es-ES_tradnl"/>
        </w:rPr>
        <w:t xml:space="preserve">El presente </w:t>
      </w:r>
      <w:r w:rsidR="00082136" w:rsidRPr="003212D7">
        <w:rPr>
          <w:rFonts w:cs="Arial"/>
          <w:szCs w:val="24"/>
          <w:lang w:val="es-ES_tradnl"/>
        </w:rPr>
        <w:t xml:space="preserve">Trabajo Recepcional </w:t>
      </w:r>
      <w:r w:rsidRPr="001A2B5B">
        <w:rPr>
          <w:rFonts w:cs="Arial"/>
          <w:szCs w:val="24"/>
          <w:lang w:val="es-ES_tradnl"/>
        </w:rPr>
        <w:t xml:space="preserve">expone la solución a la problemática del control de </w:t>
      </w:r>
      <w:r w:rsidR="00082136" w:rsidRPr="005D2A05">
        <w:rPr>
          <w:rFonts w:cs="Arial"/>
          <w:szCs w:val="24"/>
          <w:lang w:val="es-ES_tradnl"/>
        </w:rPr>
        <w:t>inventarios</w:t>
      </w:r>
      <w:r w:rsidR="00774A84" w:rsidRPr="00D74CB6">
        <w:rPr>
          <w:rFonts w:cs="Arial"/>
          <w:szCs w:val="24"/>
          <w:lang w:val="es-ES_tradnl"/>
        </w:rPr>
        <w:t xml:space="preserve"> </w:t>
      </w:r>
      <w:r w:rsidRPr="007328E2">
        <w:rPr>
          <w:rFonts w:cs="Arial"/>
          <w:szCs w:val="24"/>
          <w:lang w:val="es-ES_tradnl"/>
        </w:rPr>
        <w:t xml:space="preserve">que </w:t>
      </w:r>
      <w:r w:rsidR="00082136" w:rsidRPr="007328E2">
        <w:rPr>
          <w:rFonts w:cs="Arial"/>
          <w:szCs w:val="24"/>
          <w:lang w:val="es-ES_tradnl"/>
        </w:rPr>
        <w:t>suministran</w:t>
      </w:r>
      <w:r w:rsidRPr="00E5446C">
        <w:rPr>
          <w:rFonts w:cs="Arial"/>
          <w:szCs w:val="24"/>
          <w:lang w:val="es-ES_tradnl"/>
        </w:rPr>
        <w:t xml:space="preserve"> </w:t>
      </w:r>
      <w:r w:rsidR="00082136" w:rsidRPr="00B101CF">
        <w:rPr>
          <w:rFonts w:cs="Arial"/>
          <w:szCs w:val="24"/>
          <w:lang w:val="es-ES_tradnl"/>
        </w:rPr>
        <w:t>comida</w:t>
      </w:r>
      <w:r w:rsidR="00774A84" w:rsidRPr="005B7B7D">
        <w:rPr>
          <w:rFonts w:cs="Arial"/>
          <w:szCs w:val="24"/>
          <w:lang w:val="es-ES_tradnl"/>
        </w:rPr>
        <w:t xml:space="preserve"> y materiales a los restaurantes de comida</w:t>
      </w:r>
      <w:r w:rsidRPr="003431B7">
        <w:rPr>
          <w:rFonts w:cs="Arial"/>
          <w:szCs w:val="24"/>
          <w:lang w:val="es-ES_tradnl"/>
        </w:rPr>
        <w:t xml:space="preserve"> </w:t>
      </w:r>
      <w:r w:rsidR="00774A84" w:rsidRPr="00833653">
        <w:rPr>
          <w:rFonts w:cs="Arial"/>
          <w:szCs w:val="24"/>
          <w:lang w:val="es-ES_tradnl"/>
        </w:rPr>
        <w:t>Taikishi</w:t>
      </w:r>
      <w:r w:rsidRPr="00CD00C1">
        <w:rPr>
          <w:rFonts w:cs="Arial"/>
          <w:szCs w:val="24"/>
          <w:lang w:val="es-ES_tradnl"/>
        </w:rPr>
        <w:t xml:space="preserve">. Mediante una propuesta de </w:t>
      </w:r>
      <w:ins w:id="47" w:author="angie" w:date="2014-02-09T11:37:00Z">
        <w:r w:rsidR="00D1243F" w:rsidRPr="00203EA2">
          <w:rPr>
            <w:rFonts w:cs="Arial"/>
            <w:szCs w:val="24"/>
            <w:lang w:val="es-ES_tradnl"/>
          </w:rPr>
          <w:t xml:space="preserve">una </w:t>
        </w:r>
      </w:ins>
      <w:ins w:id="48" w:author="angie" w:date="2014-02-09T22:42:00Z">
        <w:r w:rsidR="00D1243F" w:rsidRPr="005F14D3">
          <w:rPr>
            <w:rFonts w:cs="Arial"/>
            <w:szCs w:val="24"/>
            <w:lang w:val="es-ES_tradnl"/>
          </w:rPr>
          <w:t>aplicación</w:t>
        </w:r>
      </w:ins>
      <w:ins w:id="49" w:author="angie" w:date="2014-02-09T11:37:00Z">
        <w:r w:rsidR="00D1243F" w:rsidRPr="00DF241C">
          <w:rPr>
            <w:rFonts w:cs="Arial"/>
            <w:szCs w:val="24"/>
            <w:lang w:val="es-ES_tradnl"/>
          </w:rPr>
          <w:t xml:space="preserve"> </w:t>
        </w:r>
      </w:ins>
      <w:ins w:id="50" w:author="angie" w:date="2014-02-09T22:42:00Z">
        <w:r w:rsidR="00D1243F" w:rsidRPr="00CD6E51">
          <w:rPr>
            <w:rFonts w:cs="Arial"/>
            <w:szCs w:val="24"/>
            <w:lang w:val="es-ES_tradnl"/>
          </w:rPr>
          <w:t xml:space="preserve">web </w:t>
        </w:r>
      </w:ins>
      <w:del w:id="51" w:author="angie" w:date="2014-02-09T22:42:00Z">
        <w:r w:rsidRPr="00ED1D30" w:rsidDel="00D1243F">
          <w:rPr>
            <w:rFonts w:cs="Arial"/>
            <w:szCs w:val="24"/>
            <w:lang w:val="es-ES_tradnl"/>
          </w:rPr>
          <w:delText xml:space="preserve">sistema </w:delText>
        </w:r>
      </w:del>
      <w:r w:rsidRPr="009B5462">
        <w:rPr>
          <w:rFonts w:cs="Arial"/>
          <w:szCs w:val="24"/>
          <w:lang w:val="es-ES_tradnl"/>
        </w:rPr>
        <w:t>desarrollad</w:t>
      </w:r>
      <w:ins w:id="52" w:author="angie" w:date="2014-02-09T11:37:00Z">
        <w:r w:rsidR="00B76120" w:rsidRPr="003F39BB">
          <w:rPr>
            <w:rFonts w:cs="Arial"/>
            <w:szCs w:val="24"/>
            <w:lang w:val="es-ES_tradnl"/>
          </w:rPr>
          <w:t>o</w:t>
        </w:r>
      </w:ins>
      <w:del w:id="53" w:author="angie" w:date="2014-02-09T11:37:00Z">
        <w:r w:rsidRPr="00562886" w:rsidDel="00B76120">
          <w:rPr>
            <w:rFonts w:cs="Arial"/>
            <w:szCs w:val="24"/>
            <w:lang w:val="es-ES_tradnl"/>
          </w:rPr>
          <w:delText>a</w:delText>
        </w:r>
      </w:del>
      <w:r w:rsidRPr="002C799A">
        <w:rPr>
          <w:rFonts w:cs="Arial"/>
          <w:szCs w:val="24"/>
          <w:lang w:val="es-ES_tradnl"/>
        </w:rPr>
        <w:t xml:space="preserve"> bajo Windows con </w:t>
      </w:r>
      <w:ins w:id="54" w:author="angie" w:date="2014-02-09T11:39:00Z">
        <w:r w:rsidR="00346ECE" w:rsidRPr="003B5321">
          <w:rPr>
            <w:rFonts w:cs="Arial"/>
            <w:szCs w:val="24"/>
            <w:lang w:val="es-ES_tradnl"/>
          </w:rPr>
          <w:t xml:space="preserve">tecnología </w:t>
        </w:r>
      </w:ins>
      <w:r w:rsidR="005D2735" w:rsidRPr="00D65256">
        <w:rPr>
          <w:rFonts w:cs="Arial"/>
          <w:szCs w:val="24"/>
          <w:lang w:val="es-ES_tradnl"/>
        </w:rPr>
        <w:t>ASP MVC 4 de .NET</w:t>
      </w:r>
      <w:ins w:id="55" w:author="angie" w:date="2014-02-09T11:38:00Z">
        <w:r w:rsidR="00B76120" w:rsidRPr="003F4652">
          <w:rPr>
            <w:rFonts w:cs="Arial"/>
            <w:szCs w:val="24"/>
            <w:lang w:val="es-ES_tradnl"/>
          </w:rPr>
          <w:t>,</w:t>
        </w:r>
      </w:ins>
      <w:r w:rsidRPr="00BC483B">
        <w:rPr>
          <w:rFonts w:cs="Arial"/>
          <w:szCs w:val="24"/>
          <w:lang w:val="es-ES_tradnl"/>
        </w:rPr>
        <w:t xml:space="preserve"> </w:t>
      </w:r>
      <w:ins w:id="56" w:author="angie" w:date="2014-02-09T11:41:00Z">
        <w:r w:rsidR="00346ECE" w:rsidRPr="00697EFC">
          <w:rPr>
            <w:rFonts w:cs="Arial"/>
            <w:szCs w:val="24"/>
            <w:lang w:val="es-ES_tradnl"/>
          </w:rPr>
          <w:t xml:space="preserve">se pretende </w:t>
        </w:r>
      </w:ins>
      <w:del w:id="57" w:author="angie" w:date="2014-02-09T11:38:00Z">
        <w:r w:rsidRPr="000466FA" w:rsidDel="00B76120">
          <w:rPr>
            <w:rFonts w:cs="Arial"/>
            <w:szCs w:val="24"/>
            <w:lang w:val="es-ES_tradnl"/>
          </w:rPr>
          <w:delText xml:space="preserve">que </w:delText>
        </w:r>
      </w:del>
      <w:r w:rsidRPr="00257F11">
        <w:rPr>
          <w:rFonts w:cs="Arial"/>
          <w:szCs w:val="24"/>
          <w:lang w:val="es-ES_tradnl"/>
        </w:rPr>
        <w:t>brinda</w:t>
      </w:r>
      <w:ins w:id="58" w:author="angie" w:date="2014-02-09T11:38:00Z">
        <w:r w:rsidR="00B76120" w:rsidRPr="002C2C30">
          <w:rPr>
            <w:rFonts w:cs="Arial"/>
            <w:szCs w:val="24"/>
            <w:lang w:val="es-ES_tradnl"/>
          </w:rPr>
          <w:t>r</w:t>
        </w:r>
      </w:ins>
      <w:r w:rsidRPr="00582BE3">
        <w:rPr>
          <w:rFonts w:cs="Arial"/>
          <w:szCs w:val="24"/>
          <w:lang w:val="es-ES_tradnl"/>
        </w:rPr>
        <w:t xml:space="preserve"> un mecanismo </w:t>
      </w:r>
      <w:del w:id="59" w:author="angie" w:date="2014-02-09T11:38:00Z">
        <w:r w:rsidRPr="005E66E8" w:rsidDel="00B76120">
          <w:rPr>
            <w:rFonts w:cs="Arial"/>
            <w:szCs w:val="24"/>
            <w:lang w:val="es-ES_tradnl"/>
          </w:rPr>
          <w:delText xml:space="preserve">para </w:delText>
        </w:r>
      </w:del>
      <w:ins w:id="60" w:author="angie" w:date="2014-02-09T11:38:00Z">
        <w:r w:rsidR="00B76120" w:rsidRPr="005E66E8">
          <w:rPr>
            <w:rFonts w:cs="Arial"/>
            <w:szCs w:val="24"/>
            <w:lang w:val="es-ES_tradnl"/>
          </w:rPr>
          <w:t xml:space="preserve">que </w:t>
        </w:r>
      </w:ins>
      <w:r w:rsidRPr="005E66E8">
        <w:rPr>
          <w:rFonts w:cs="Arial"/>
          <w:szCs w:val="24"/>
          <w:lang w:val="es-ES_tradnl"/>
        </w:rPr>
        <w:t>facilit</w:t>
      </w:r>
      <w:ins w:id="61" w:author="angie" w:date="2014-02-09T11:38:00Z">
        <w:r w:rsidR="00B76120" w:rsidRPr="00076BFA">
          <w:rPr>
            <w:rFonts w:cs="Arial"/>
            <w:szCs w:val="24"/>
            <w:lang w:val="es-ES_tradnl"/>
          </w:rPr>
          <w:t>e</w:t>
        </w:r>
      </w:ins>
      <w:del w:id="62" w:author="angie" w:date="2014-02-09T11:38:00Z">
        <w:r w:rsidRPr="003E34FB" w:rsidDel="00B76120">
          <w:rPr>
            <w:rFonts w:cs="Arial"/>
            <w:szCs w:val="24"/>
            <w:lang w:val="es-ES_tradnl"/>
          </w:rPr>
          <w:delText>ar</w:delText>
        </w:r>
      </w:del>
      <w:r w:rsidRPr="00A351E4">
        <w:rPr>
          <w:rFonts w:cs="Arial"/>
          <w:szCs w:val="24"/>
          <w:lang w:val="es-ES_tradnl"/>
        </w:rPr>
        <w:t xml:space="preserve"> la administración de </w:t>
      </w:r>
      <w:r w:rsidR="00C114F0" w:rsidRPr="00504EBF">
        <w:rPr>
          <w:rFonts w:cs="Arial"/>
          <w:szCs w:val="24"/>
          <w:lang w:val="es-ES_tradnl"/>
        </w:rPr>
        <w:t>abastecimiento y costos</w:t>
      </w:r>
      <w:ins w:id="63" w:author="angie" w:date="2014-02-09T11:38:00Z">
        <w:r w:rsidR="00B76120" w:rsidRPr="00504EBF">
          <w:rPr>
            <w:rFonts w:cs="Arial"/>
            <w:szCs w:val="24"/>
            <w:lang w:val="es-ES_tradnl"/>
          </w:rPr>
          <w:t>,</w:t>
        </w:r>
      </w:ins>
      <w:r w:rsidRPr="00504EBF">
        <w:rPr>
          <w:rFonts w:cs="Arial"/>
          <w:szCs w:val="24"/>
          <w:lang w:val="es-ES_tradnl"/>
        </w:rPr>
        <w:t xml:space="preserve"> en forma organizada y coherente.</w:t>
      </w:r>
    </w:p>
    <w:p w14:paraId="67FCB36D" w14:textId="1D4A05CE" w:rsidR="00BA6DDB" w:rsidRPr="001B2EC8" w:rsidRDefault="00EA6F03" w:rsidP="000E3983">
      <w:pPr>
        <w:pStyle w:val="Subtitle"/>
        <w:rPr>
          <w:ins w:id="64" w:author="angie" w:date="2014-02-09T06:56:00Z"/>
          <w:noProof/>
          <w:lang w:val="en-US"/>
          <w:rPrChange w:id="65" w:author="angie" w:date="2014-02-14T08:04:00Z">
            <w:rPr>
              <w:ins w:id="66" w:author="angie" w:date="2014-02-09T06:56:00Z"/>
              <w:lang w:val="es-ES_tradnl"/>
            </w:rPr>
          </w:rPrChange>
        </w:rPr>
      </w:pPr>
      <w:bookmarkStart w:id="67" w:name="_Toc304233916"/>
      <w:bookmarkStart w:id="68" w:name="_Toc315887186"/>
      <w:ins w:id="69" w:author="angie" w:date="2014-02-09T07:30:00Z">
        <w:r w:rsidRPr="001B2EC8">
          <w:rPr>
            <w:rFonts w:cs="Arial"/>
            <w:b w:val="0"/>
            <w:noProof/>
            <w:lang w:val="en-US"/>
            <w:rPrChange w:id="70" w:author="angie" w:date="2014-02-14T08:04:00Z">
              <w:rPr>
                <w:rFonts w:cs="Arial"/>
                <w:b w:val="0"/>
                <w:lang w:val="es-ES_tradnl"/>
              </w:rPr>
            </w:rPrChange>
          </w:rPr>
          <w:t>Summary</w:t>
        </w:r>
      </w:ins>
    </w:p>
    <w:p w14:paraId="6D2E726D" w14:textId="64A6A4DB" w:rsidR="002B1EDF" w:rsidRPr="001B2EC8" w:rsidRDefault="002B1EDF" w:rsidP="000E3983">
      <w:pPr>
        <w:rPr>
          <w:ins w:id="71" w:author="angie" w:date="2014-02-09T06:53:00Z"/>
          <w:noProof/>
          <w:lang w:val="en-US"/>
          <w:rPrChange w:id="72" w:author="angie" w:date="2014-02-14T08:04:00Z">
            <w:rPr>
              <w:ins w:id="73" w:author="angie" w:date="2014-02-09T06:53:00Z"/>
              <w:lang w:val="es-ES_tradnl"/>
            </w:rPr>
          </w:rPrChange>
        </w:rPr>
      </w:pPr>
      <w:ins w:id="74" w:author="angie" w:date="2014-02-09T07:16:00Z">
        <w:r w:rsidRPr="00637DC1">
          <w:rPr>
            <w:noProof/>
            <w:lang w:val="en-US"/>
          </w:rPr>
          <w:t xml:space="preserve">This work </w:t>
        </w:r>
      </w:ins>
      <w:ins w:id="75" w:author="angie" w:date="2014-02-09T11:57:00Z">
        <w:r w:rsidR="00F5221B" w:rsidRPr="00637DC1">
          <w:rPr>
            <w:noProof/>
            <w:lang w:val="en-US"/>
          </w:rPr>
          <w:t>presents</w:t>
        </w:r>
      </w:ins>
      <w:ins w:id="76" w:author="angie" w:date="2014-02-09T07:16:00Z">
        <w:r w:rsidRPr="00637DC1">
          <w:rPr>
            <w:noProof/>
            <w:lang w:val="en-US"/>
          </w:rPr>
          <w:t xml:space="preserve"> </w:t>
        </w:r>
        <w:r w:rsidR="008F3D0E" w:rsidRPr="00637DC1">
          <w:rPr>
            <w:noProof/>
            <w:lang w:val="en-US"/>
          </w:rPr>
          <w:t>a</w:t>
        </w:r>
        <w:r w:rsidRPr="00637DC1">
          <w:rPr>
            <w:noProof/>
            <w:lang w:val="en-US"/>
          </w:rPr>
          <w:t xml:space="preserve"> solution to the </w:t>
        </w:r>
      </w:ins>
      <w:ins w:id="77" w:author="angie" w:date="2014-02-09T11:41:00Z">
        <w:r w:rsidR="00346ECE" w:rsidRPr="00637DC1">
          <w:rPr>
            <w:noProof/>
            <w:lang w:val="en-US"/>
          </w:rPr>
          <w:t>problematic</w:t>
        </w:r>
      </w:ins>
      <w:ins w:id="78" w:author="angie" w:date="2014-02-09T07:16:00Z">
        <w:r w:rsidRPr="00637DC1">
          <w:rPr>
            <w:noProof/>
            <w:lang w:val="en-US"/>
          </w:rPr>
          <w:t xml:space="preserve"> of stock control </w:t>
        </w:r>
      </w:ins>
      <w:ins w:id="79" w:author="angie" w:date="2014-02-09T11:35:00Z">
        <w:r w:rsidR="002C479B" w:rsidRPr="00637DC1">
          <w:rPr>
            <w:noProof/>
            <w:lang w:val="en-US"/>
          </w:rPr>
          <w:t>management on</w:t>
        </w:r>
      </w:ins>
      <w:ins w:id="80" w:author="angie" w:date="2014-02-09T07:17:00Z">
        <w:r w:rsidR="008F3D0E" w:rsidRPr="00637DC1">
          <w:rPr>
            <w:noProof/>
            <w:lang w:val="en-US"/>
          </w:rPr>
          <w:t xml:space="preserve"> </w:t>
        </w:r>
      </w:ins>
      <w:ins w:id="81" w:author="angie" w:date="2014-02-09T11:36:00Z">
        <w:r w:rsidR="002C479B" w:rsidRPr="00637DC1">
          <w:rPr>
            <w:noProof/>
            <w:lang w:val="en-US"/>
          </w:rPr>
          <w:t>a</w:t>
        </w:r>
      </w:ins>
      <w:ins w:id="82" w:author="angie" w:date="2014-02-09T07:17:00Z">
        <w:r w:rsidR="008F3D0E" w:rsidRPr="00637DC1">
          <w:rPr>
            <w:noProof/>
            <w:lang w:val="en-US"/>
          </w:rPr>
          <w:t xml:space="preserve"> warehouse </w:t>
        </w:r>
      </w:ins>
      <w:ins w:id="83" w:author="angie" w:date="2014-02-09T07:16:00Z">
        <w:r w:rsidRPr="00637DC1">
          <w:rPr>
            <w:noProof/>
            <w:lang w:val="en-US"/>
          </w:rPr>
          <w:t>that supply food and materials to Taikishi</w:t>
        </w:r>
      </w:ins>
      <w:ins w:id="84" w:author="angie" w:date="2014-02-09T11:36:00Z">
        <w:r w:rsidR="002C479B" w:rsidRPr="00637DC1">
          <w:rPr>
            <w:noProof/>
            <w:lang w:val="en-US"/>
          </w:rPr>
          <w:t xml:space="preserve"> food</w:t>
        </w:r>
      </w:ins>
      <w:ins w:id="85" w:author="angie" w:date="2014-02-09T07:16:00Z">
        <w:r w:rsidRPr="00637DC1">
          <w:rPr>
            <w:noProof/>
            <w:lang w:val="en-US"/>
          </w:rPr>
          <w:t xml:space="preserve"> </w:t>
        </w:r>
      </w:ins>
      <w:ins w:id="86" w:author="angie" w:date="2014-02-09T11:41:00Z">
        <w:r w:rsidR="00346ECE" w:rsidRPr="00637DC1">
          <w:rPr>
            <w:noProof/>
            <w:lang w:val="en-US"/>
          </w:rPr>
          <w:t xml:space="preserve">chain </w:t>
        </w:r>
      </w:ins>
      <w:ins w:id="87" w:author="angie" w:date="2014-02-09T07:17:00Z">
        <w:r w:rsidR="008F3D0E" w:rsidRPr="00637DC1">
          <w:rPr>
            <w:noProof/>
            <w:lang w:val="en-US"/>
          </w:rPr>
          <w:t>restaurants</w:t>
        </w:r>
      </w:ins>
      <w:ins w:id="88" w:author="angie" w:date="2014-02-09T07:16:00Z">
        <w:r w:rsidR="002C479B" w:rsidRPr="00637DC1">
          <w:rPr>
            <w:noProof/>
            <w:lang w:val="en-US"/>
          </w:rPr>
          <w:t xml:space="preserve">. </w:t>
        </w:r>
      </w:ins>
      <w:ins w:id="89" w:author="angie" w:date="2014-02-09T11:48:00Z">
        <w:r w:rsidR="00387AD3" w:rsidRPr="00637DC1">
          <w:rPr>
            <w:noProof/>
            <w:lang w:val="en-US"/>
          </w:rPr>
          <w:t xml:space="preserve">By implementing a </w:t>
        </w:r>
      </w:ins>
      <w:ins w:id="90" w:author="angie" w:date="2014-02-09T22:42:00Z">
        <w:r w:rsidR="00D1243F" w:rsidRPr="00637DC1">
          <w:rPr>
            <w:noProof/>
            <w:lang w:val="en-US"/>
          </w:rPr>
          <w:t>web application</w:t>
        </w:r>
      </w:ins>
      <w:ins w:id="91" w:author="angie" w:date="2014-02-09T11:55:00Z">
        <w:r w:rsidR="004A2C39" w:rsidRPr="00637DC1">
          <w:rPr>
            <w:noProof/>
            <w:lang w:val="en-US"/>
          </w:rPr>
          <w:t xml:space="preserve"> developed under Windows with ASP</w:t>
        </w:r>
      </w:ins>
      <w:ins w:id="92" w:author="angie" w:date="2014-02-09T11:58:00Z">
        <w:r w:rsidR="00F5221B" w:rsidRPr="00637DC1">
          <w:rPr>
            <w:noProof/>
            <w:lang w:val="en-US"/>
          </w:rPr>
          <w:t>.NET</w:t>
        </w:r>
      </w:ins>
      <w:ins w:id="93" w:author="angie" w:date="2014-02-09T11:55:00Z">
        <w:r w:rsidR="004A2C39" w:rsidRPr="00637DC1">
          <w:rPr>
            <w:noProof/>
            <w:lang w:val="en-US"/>
          </w:rPr>
          <w:t xml:space="preserve"> MVC 4</w:t>
        </w:r>
      </w:ins>
      <w:ins w:id="94" w:author="angie" w:date="2014-02-09T11:58:00Z">
        <w:r w:rsidR="00F5221B" w:rsidRPr="00637DC1">
          <w:rPr>
            <w:noProof/>
            <w:lang w:val="en-US"/>
          </w:rPr>
          <w:t xml:space="preserve"> technology</w:t>
        </w:r>
      </w:ins>
      <w:ins w:id="95" w:author="angie" w:date="2014-02-09T11:55:00Z">
        <w:r w:rsidR="00F5221B" w:rsidRPr="00637DC1">
          <w:rPr>
            <w:noProof/>
            <w:lang w:val="en-US"/>
          </w:rPr>
          <w:t>, is intended</w:t>
        </w:r>
        <w:r w:rsidR="004A2C39" w:rsidRPr="00637DC1">
          <w:rPr>
            <w:noProof/>
            <w:lang w:val="en-US"/>
          </w:rPr>
          <w:t xml:space="preserve"> to provide a mechanism to facilitate the management of supply and costs, in an organized and coherent manner.</w:t>
        </w:r>
      </w:ins>
    </w:p>
    <w:p w14:paraId="125B67EE" w14:textId="77777777" w:rsidR="00257237" w:rsidRPr="001B2EC8" w:rsidRDefault="00233E98" w:rsidP="009A630C">
      <w:pPr>
        <w:pStyle w:val="Title"/>
        <w:rPr>
          <w:lang w:val="es-ES_tradnl"/>
        </w:rPr>
      </w:pPr>
      <w:bookmarkStart w:id="96" w:name="_Toc254080272"/>
      <w:bookmarkEnd w:id="67"/>
      <w:bookmarkEnd w:id="68"/>
      <w:r w:rsidRPr="001B2EC8">
        <w:rPr>
          <w:lang w:val="es-ES_tradnl"/>
        </w:rPr>
        <w:lastRenderedPageBreak/>
        <w:t>Índice</w:t>
      </w:r>
      <w:bookmarkEnd w:id="96"/>
    </w:p>
    <w:p w14:paraId="57AEDF0A" w14:textId="77777777" w:rsidR="00F35BDD" w:rsidRPr="00D119D3" w:rsidRDefault="00305074" w:rsidP="00573E18">
      <w:pPr>
        <w:jc w:val="right"/>
        <w:rPr>
          <w:rFonts w:cs="Arial"/>
          <w:lang w:val="es-ES_tradnl"/>
        </w:rPr>
      </w:pPr>
      <w:r w:rsidRPr="00F151F6">
        <w:rPr>
          <w:rFonts w:cs="Arial"/>
          <w:lang w:val="es-ES_tradnl"/>
        </w:rPr>
        <w:t>Página</w:t>
      </w:r>
    </w:p>
    <w:p w14:paraId="02479E81" w14:textId="0A942293" w:rsidR="009A0979" w:rsidDel="00E343FC" w:rsidRDefault="009A0979">
      <w:pPr>
        <w:pStyle w:val="TOC1"/>
        <w:tabs>
          <w:tab w:val="right" w:leader="dot" w:pos="8828"/>
        </w:tabs>
        <w:rPr>
          <w:del w:id="97" w:author="angie" w:date="2014-02-14T08:40:00Z"/>
          <w:rFonts w:asciiTheme="minorHAnsi" w:eastAsiaTheme="minorEastAsia" w:hAnsiTheme="minorHAnsi" w:cstheme="minorBidi"/>
          <w:noProof/>
          <w:szCs w:val="24"/>
          <w:lang w:val="fr-FR" w:eastAsia="ja-JP"/>
        </w:rPr>
      </w:pPr>
      <w:del w:id="98" w:author="angie" w:date="2014-02-15T10:42:00Z">
        <w:r w:rsidDel="00636CE6">
          <w:rPr>
            <w:lang w:val="es-ES_tradnl"/>
          </w:rPr>
          <w:fldChar w:fldCharType="begin"/>
        </w:r>
        <w:r w:rsidDel="00636CE6">
          <w:rPr>
            <w:lang w:val="es-ES_tradnl"/>
          </w:rPr>
          <w:delInstrText xml:space="preserve"> TOC \o "2-2" \t "Heading 1;1;Title;1" </w:delInstrText>
        </w:r>
        <w:r w:rsidDel="00636CE6">
          <w:rPr>
            <w:lang w:val="es-ES_tradnl"/>
          </w:rPr>
          <w:fldChar w:fldCharType="separate"/>
        </w:r>
      </w:del>
      <w:del w:id="99" w:author="angie" w:date="2014-02-14T08:40:00Z">
        <w:r w:rsidRPr="000D46EB" w:rsidDel="00E343FC">
          <w:rPr>
            <w:noProof/>
            <w:lang w:val="es-ES_tradnl"/>
          </w:rPr>
          <w:delText>Dedicatoria y Agradecimientos</w:delText>
        </w:r>
        <w:r w:rsidDel="00E343FC">
          <w:rPr>
            <w:noProof/>
          </w:rPr>
          <w:tab/>
          <w:delText>3</w:delText>
        </w:r>
      </w:del>
    </w:p>
    <w:p w14:paraId="1098625B" w14:textId="77777777" w:rsidR="009A0979" w:rsidDel="00E343FC" w:rsidRDefault="009A0979">
      <w:pPr>
        <w:pStyle w:val="TOC1"/>
        <w:tabs>
          <w:tab w:val="right" w:leader="dot" w:pos="8828"/>
        </w:tabs>
        <w:rPr>
          <w:del w:id="100" w:author="angie" w:date="2014-02-14T08:40:00Z"/>
          <w:rFonts w:asciiTheme="minorHAnsi" w:eastAsiaTheme="minorEastAsia" w:hAnsiTheme="minorHAnsi" w:cstheme="minorBidi"/>
          <w:noProof/>
          <w:szCs w:val="24"/>
          <w:lang w:val="fr-FR" w:eastAsia="ja-JP"/>
        </w:rPr>
      </w:pPr>
      <w:del w:id="101" w:author="angie" w:date="2014-02-14T08:40:00Z">
        <w:r w:rsidRPr="000D46EB" w:rsidDel="00E343FC">
          <w:rPr>
            <w:noProof/>
            <w:lang w:val="es-ES_tradnl"/>
          </w:rPr>
          <w:delText>Resumen</w:delText>
        </w:r>
        <w:r w:rsidDel="00E343FC">
          <w:rPr>
            <w:noProof/>
          </w:rPr>
          <w:tab/>
          <w:delText>4</w:delText>
        </w:r>
      </w:del>
    </w:p>
    <w:p w14:paraId="4101E5F9" w14:textId="77777777" w:rsidR="009A0979" w:rsidDel="00E343FC" w:rsidRDefault="009A0979">
      <w:pPr>
        <w:pStyle w:val="TOC1"/>
        <w:tabs>
          <w:tab w:val="right" w:leader="dot" w:pos="8828"/>
        </w:tabs>
        <w:rPr>
          <w:del w:id="102" w:author="angie" w:date="2014-02-14T08:40:00Z"/>
          <w:rFonts w:asciiTheme="minorHAnsi" w:eastAsiaTheme="minorEastAsia" w:hAnsiTheme="minorHAnsi" w:cstheme="minorBidi"/>
          <w:noProof/>
          <w:szCs w:val="24"/>
          <w:lang w:val="fr-FR" w:eastAsia="ja-JP"/>
        </w:rPr>
      </w:pPr>
      <w:del w:id="103" w:author="angie" w:date="2014-02-14T08:40:00Z">
        <w:r w:rsidRPr="000D46EB" w:rsidDel="00E343FC">
          <w:rPr>
            <w:noProof/>
            <w:lang w:val="es-ES_tradnl"/>
          </w:rPr>
          <w:delText>Índice</w:delText>
        </w:r>
        <w:r w:rsidDel="00E343FC">
          <w:rPr>
            <w:noProof/>
          </w:rPr>
          <w:tab/>
          <w:delText>5</w:delText>
        </w:r>
      </w:del>
    </w:p>
    <w:p w14:paraId="00E052AF" w14:textId="77777777" w:rsidR="009A0979" w:rsidDel="00E343FC" w:rsidRDefault="009A0979">
      <w:pPr>
        <w:pStyle w:val="TOC1"/>
        <w:tabs>
          <w:tab w:val="right" w:leader="dot" w:pos="8828"/>
        </w:tabs>
        <w:rPr>
          <w:del w:id="104" w:author="angie" w:date="2014-02-14T08:40:00Z"/>
          <w:rFonts w:asciiTheme="minorHAnsi" w:eastAsiaTheme="minorEastAsia" w:hAnsiTheme="minorHAnsi" w:cstheme="minorBidi"/>
          <w:noProof/>
          <w:szCs w:val="24"/>
          <w:lang w:val="fr-FR" w:eastAsia="ja-JP"/>
        </w:rPr>
      </w:pPr>
      <w:del w:id="105" w:author="angie" w:date="2014-02-14T08:40:00Z">
        <w:r w:rsidRPr="000D46EB" w:rsidDel="00E343FC">
          <w:rPr>
            <w:noProof/>
            <w:lang w:val="es-ES_tradnl"/>
          </w:rPr>
          <w:delText>Índice de Figuras</w:delText>
        </w:r>
        <w:r w:rsidDel="00E343FC">
          <w:rPr>
            <w:noProof/>
          </w:rPr>
          <w:tab/>
          <w:delText>7</w:delText>
        </w:r>
      </w:del>
    </w:p>
    <w:p w14:paraId="38D0B328" w14:textId="77777777" w:rsidR="009A0979" w:rsidDel="00E343FC" w:rsidRDefault="009A0979">
      <w:pPr>
        <w:pStyle w:val="TOC1"/>
        <w:tabs>
          <w:tab w:val="right" w:leader="dot" w:pos="8828"/>
        </w:tabs>
        <w:rPr>
          <w:del w:id="106" w:author="angie" w:date="2014-02-14T08:40:00Z"/>
          <w:rFonts w:asciiTheme="minorHAnsi" w:eastAsiaTheme="minorEastAsia" w:hAnsiTheme="minorHAnsi" w:cstheme="minorBidi"/>
          <w:noProof/>
          <w:szCs w:val="24"/>
          <w:lang w:val="fr-FR" w:eastAsia="ja-JP"/>
        </w:rPr>
      </w:pPr>
      <w:del w:id="107" w:author="angie" w:date="2014-02-14T08:40:00Z">
        <w:r w:rsidRPr="000D46EB" w:rsidDel="00E343FC">
          <w:rPr>
            <w:noProof/>
            <w:lang w:val="es-ES_tradnl"/>
          </w:rPr>
          <w:delText>Índice de Tablas</w:delText>
        </w:r>
        <w:r w:rsidDel="00E343FC">
          <w:rPr>
            <w:noProof/>
          </w:rPr>
          <w:tab/>
          <w:delText>8</w:delText>
        </w:r>
      </w:del>
    </w:p>
    <w:p w14:paraId="3975C61F" w14:textId="77777777" w:rsidR="009A0979" w:rsidDel="00E343FC" w:rsidRDefault="009A0979">
      <w:pPr>
        <w:pStyle w:val="TOC1"/>
        <w:tabs>
          <w:tab w:val="right" w:leader="dot" w:pos="8828"/>
        </w:tabs>
        <w:rPr>
          <w:del w:id="108" w:author="angie" w:date="2014-02-14T08:40:00Z"/>
          <w:rFonts w:asciiTheme="minorHAnsi" w:eastAsiaTheme="minorEastAsia" w:hAnsiTheme="minorHAnsi" w:cstheme="minorBidi"/>
          <w:noProof/>
          <w:szCs w:val="24"/>
          <w:lang w:val="fr-FR" w:eastAsia="ja-JP"/>
        </w:rPr>
      </w:pPr>
      <w:del w:id="109" w:author="angie" w:date="2014-02-14T08:40:00Z">
        <w:r w:rsidRPr="000D46EB" w:rsidDel="00E343FC">
          <w:rPr>
            <w:noProof/>
            <w:lang w:val="es-ES_tradnl"/>
          </w:rPr>
          <w:delText>Capítulo I. Introducción</w:delText>
        </w:r>
        <w:r w:rsidDel="00E343FC">
          <w:rPr>
            <w:noProof/>
          </w:rPr>
          <w:tab/>
          <w:delText>9</w:delText>
        </w:r>
      </w:del>
    </w:p>
    <w:p w14:paraId="763E683A" w14:textId="77777777" w:rsidR="009A0979" w:rsidDel="00E343FC" w:rsidRDefault="009A0979">
      <w:pPr>
        <w:pStyle w:val="TOC2"/>
        <w:tabs>
          <w:tab w:val="right" w:leader="dot" w:pos="8828"/>
        </w:tabs>
        <w:rPr>
          <w:del w:id="110" w:author="angie" w:date="2014-02-14T08:40:00Z"/>
          <w:rFonts w:asciiTheme="minorHAnsi" w:eastAsiaTheme="minorEastAsia" w:hAnsiTheme="minorHAnsi" w:cstheme="minorBidi"/>
          <w:noProof/>
          <w:szCs w:val="24"/>
          <w:lang w:val="fr-FR" w:eastAsia="ja-JP"/>
        </w:rPr>
      </w:pPr>
      <w:del w:id="111" w:author="angie" w:date="2014-02-14T08:40:00Z">
        <w:r w:rsidRPr="000D46EB" w:rsidDel="00E343FC">
          <w:rPr>
            <w:noProof/>
            <w:lang w:val="es-ES_tradnl"/>
          </w:rPr>
          <w:delText>I.1 Problemática</w:delText>
        </w:r>
        <w:r w:rsidDel="00E343FC">
          <w:rPr>
            <w:noProof/>
          </w:rPr>
          <w:tab/>
          <w:delText>11</w:delText>
        </w:r>
      </w:del>
    </w:p>
    <w:p w14:paraId="53317886" w14:textId="77777777" w:rsidR="009A0979" w:rsidDel="00E343FC" w:rsidRDefault="009A0979">
      <w:pPr>
        <w:pStyle w:val="TOC2"/>
        <w:tabs>
          <w:tab w:val="right" w:leader="dot" w:pos="8828"/>
        </w:tabs>
        <w:rPr>
          <w:del w:id="112" w:author="angie" w:date="2014-02-14T08:40:00Z"/>
          <w:rFonts w:asciiTheme="minorHAnsi" w:eastAsiaTheme="minorEastAsia" w:hAnsiTheme="minorHAnsi" w:cstheme="minorBidi"/>
          <w:noProof/>
          <w:szCs w:val="24"/>
          <w:lang w:val="fr-FR" w:eastAsia="ja-JP"/>
        </w:rPr>
      </w:pPr>
      <w:del w:id="113" w:author="angie" w:date="2014-02-14T08:40:00Z">
        <w:r w:rsidRPr="000D46EB" w:rsidDel="00E343FC">
          <w:rPr>
            <w:noProof/>
            <w:lang w:val="es-ES_tradnl"/>
          </w:rPr>
          <w:delText>I.2 Objetivo</w:delText>
        </w:r>
        <w:r w:rsidDel="00E343FC">
          <w:rPr>
            <w:noProof/>
          </w:rPr>
          <w:tab/>
          <w:delText>11</w:delText>
        </w:r>
      </w:del>
    </w:p>
    <w:p w14:paraId="2BE98579" w14:textId="77777777" w:rsidR="009A0979" w:rsidDel="00E343FC" w:rsidRDefault="009A0979">
      <w:pPr>
        <w:pStyle w:val="TOC2"/>
        <w:tabs>
          <w:tab w:val="right" w:leader="dot" w:pos="8828"/>
        </w:tabs>
        <w:rPr>
          <w:del w:id="114" w:author="angie" w:date="2014-02-14T08:40:00Z"/>
          <w:rFonts w:asciiTheme="minorHAnsi" w:eastAsiaTheme="minorEastAsia" w:hAnsiTheme="minorHAnsi" w:cstheme="minorBidi"/>
          <w:noProof/>
          <w:szCs w:val="24"/>
          <w:lang w:val="fr-FR" w:eastAsia="ja-JP"/>
        </w:rPr>
      </w:pPr>
      <w:del w:id="115" w:author="angie" w:date="2014-02-14T08:40:00Z">
        <w:r w:rsidRPr="000D46EB" w:rsidDel="00E343FC">
          <w:rPr>
            <w:noProof/>
            <w:lang w:val="es-ES_tradnl"/>
          </w:rPr>
          <w:delText>I.3 Justificación</w:delText>
        </w:r>
        <w:r w:rsidDel="00E343FC">
          <w:rPr>
            <w:noProof/>
          </w:rPr>
          <w:tab/>
          <w:delText>12</w:delText>
        </w:r>
      </w:del>
    </w:p>
    <w:p w14:paraId="38B22FCD" w14:textId="77777777" w:rsidR="009A0979" w:rsidDel="00E343FC" w:rsidRDefault="009A0979">
      <w:pPr>
        <w:pStyle w:val="TOC2"/>
        <w:tabs>
          <w:tab w:val="right" w:leader="dot" w:pos="8828"/>
        </w:tabs>
        <w:rPr>
          <w:del w:id="116" w:author="angie" w:date="2014-02-14T08:40:00Z"/>
          <w:rFonts w:asciiTheme="minorHAnsi" w:eastAsiaTheme="minorEastAsia" w:hAnsiTheme="minorHAnsi" w:cstheme="minorBidi"/>
          <w:noProof/>
          <w:szCs w:val="24"/>
          <w:lang w:val="fr-FR" w:eastAsia="ja-JP"/>
        </w:rPr>
      </w:pPr>
      <w:del w:id="117" w:author="angie" w:date="2014-02-14T08:40:00Z">
        <w:r w:rsidRPr="000D46EB" w:rsidDel="00E343FC">
          <w:rPr>
            <w:noProof/>
            <w:lang w:val="es-ES_tradnl"/>
          </w:rPr>
          <w:delText>I.4 Factibilidad</w:delText>
        </w:r>
        <w:r w:rsidDel="00E343FC">
          <w:rPr>
            <w:noProof/>
          </w:rPr>
          <w:tab/>
          <w:delText>13</w:delText>
        </w:r>
      </w:del>
    </w:p>
    <w:p w14:paraId="26E091D5" w14:textId="77777777" w:rsidR="009A0979" w:rsidDel="00E343FC" w:rsidRDefault="009A0979">
      <w:pPr>
        <w:pStyle w:val="TOC2"/>
        <w:tabs>
          <w:tab w:val="right" w:leader="dot" w:pos="8828"/>
        </w:tabs>
        <w:rPr>
          <w:del w:id="118" w:author="angie" w:date="2014-02-14T08:40:00Z"/>
          <w:rFonts w:asciiTheme="minorHAnsi" w:eastAsiaTheme="minorEastAsia" w:hAnsiTheme="minorHAnsi" w:cstheme="minorBidi"/>
          <w:noProof/>
          <w:szCs w:val="24"/>
          <w:lang w:val="fr-FR" w:eastAsia="ja-JP"/>
        </w:rPr>
      </w:pPr>
      <w:del w:id="119" w:author="angie" w:date="2014-02-14T08:40:00Z">
        <w:r w:rsidRPr="000D46EB" w:rsidDel="00E343FC">
          <w:rPr>
            <w:noProof/>
            <w:lang w:val="es-ES_tradnl"/>
          </w:rPr>
          <w:delText>I.5 Metodología</w:delText>
        </w:r>
        <w:r w:rsidDel="00E343FC">
          <w:rPr>
            <w:noProof/>
          </w:rPr>
          <w:tab/>
          <w:delText>16</w:delText>
        </w:r>
      </w:del>
    </w:p>
    <w:p w14:paraId="1047615D" w14:textId="77777777" w:rsidR="009A0979" w:rsidDel="00E343FC" w:rsidRDefault="009A0979">
      <w:pPr>
        <w:pStyle w:val="TOC2"/>
        <w:tabs>
          <w:tab w:val="right" w:leader="dot" w:pos="8828"/>
        </w:tabs>
        <w:rPr>
          <w:del w:id="120" w:author="angie" w:date="2014-02-14T08:40:00Z"/>
          <w:rFonts w:asciiTheme="minorHAnsi" w:eastAsiaTheme="minorEastAsia" w:hAnsiTheme="minorHAnsi" w:cstheme="minorBidi"/>
          <w:noProof/>
          <w:szCs w:val="24"/>
          <w:lang w:val="fr-FR" w:eastAsia="ja-JP"/>
        </w:rPr>
      </w:pPr>
      <w:del w:id="121" w:author="angie" w:date="2014-02-14T08:40:00Z">
        <w:r w:rsidRPr="000D46EB" w:rsidDel="00E343FC">
          <w:rPr>
            <w:noProof/>
            <w:lang w:val="es-ES_tradnl"/>
          </w:rPr>
          <w:delText>I.6 Cronograma de Actividades</w:delText>
        </w:r>
        <w:r w:rsidDel="00E343FC">
          <w:rPr>
            <w:noProof/>
          </w:rPr>
          <w:tab/>
          <w:delText>19</w:delText>
        </w:r>
      </w:del>
    </w:p>
    <w:p w14:paraId="1D6EDD1E" w14:textId="77777777" w:rsidR="009A0979" w:rsidDel="00E343FC" w:rsidRDefault="009A0979">
      <w:pPr>
        <w:pStyle w:val="TOC1"/>
        <w:tabs>
          <w:tab w:val="right" w:leader="dot" w:pos="8828"/>
        </w:tabs>
        <w:rPr>
          <w:del w:id="122" w:author="angie" w:date="2014-02-14T08:40:00Z"/>
          <w:rFonts w:asciiTheme="minorHAnsi" w:eastAsiaTheme="minorEastAsia" w:hAnsiTheme="minorHAnsi" w:cstheme="minorBidi"/>
          <w:noProof/>
          <w:szCs w:val="24"/>
          <w:lang w:val="fr-FR" w:eastAsia="ja-JP"/>
        </w:rPr>
      </w:pPr>
      <w:del w:id="123" w:author="angie" w:date="2014-02-14T08:40:00Z">
        <w:r w:rsidRPr="000D46EB" w:rsidDel="00E343FC">
          <w:rPr>
            <w:noProof/>
            <w:lang w:val="es-ES_tradnl"/>
          </w:rPr>
          <w:delText>Capítulo II. Marco Teórico</w:delText>
        </w:r>
        <w:r w:rsidDel="00E343FC">
          <w:rPr>
            <w:noProof/>
          </w:rPr>
          <w:tab/>
          <w:delText>21</w:delText>
        </w:r>
      </w:del>
    </w:p>
    <w:p w14:paraId="41258172" w14:textId="77777777" w:rsidR="009A0979" w:rsidDel="00E343FC" w:rsidRDefault="009A0979">
      <w:pPr>
        <w:pStyle w:val="TOC2"/>
        <w:tabs>
          <w:tab w:val="right" w:leader="dot" w:pos="8828"/>
        </w:tabs>
        <w:rPr>
          <w:del w:id="124" w:author="angie" w:date="2014-02-14T08:40:00Z"/>
          <w:rFonts w:asciiTheme="minorHAnsi" w:eastAsiaTheme="minorEastAsia" w:hAnsiTheme="minorHAnsi" w:cstheme="minorBidi"/>
          <w:noProof/>
          <w:szCs w:val="24"/>
          <w:lang w:val="fr-FR" w:eastAsia="ja-JP"/>
        </w:rPr>
      </w:pPr>
      <w:del w:id="125" w:author="angie" w:date="2014-02-14T08:40:00Z">
        <w:r w:rsidRPr="000D46EB" w:rsidDel="00E343FC">
          <w:rPr>
            <w:noProof/>
            <w:lang w:val="es-ES_tradnl"/>
          </w:rPr>
          <w:delText>II.1 Gestión De Inventarios</w:delText>
        </w:r>
        <w:r w:rsidDel="00E343FC">
          <w:rPr>
            <w:noProof/>
          </w:rPr>
          <w:tab/>
          <w:delText>21</w:delText>
        </w:r>
      </w:del>
    </w:p>
    <w:p w14:paraId="56E3B912" w14:textId="77777777" w:rsidR="009A0979" w:rsidDel="00E343FC" w:rsidRDefault="009A0979">
      <w:pPr>
        <w:pStyle w:val="TOC2"/>
        <w:tabs>
          <w:tab w:val="right" w:leader="dot" w:pos="8828"/>
        </w:tabs>
        <w:rPr>
          <w:del w:id="126" w:author="angie" w:date="2014-02-14T08:40:00Z"/>
          <w:rFonts w:asciiTheme="minorHAnsi" w:eastAsiaTheme="minorEastAsia" w:hAnsiTheme="minorHAnsi" w:cstheme="minorBidi"/>
          <w:noProof/>
          <w:szCs w:val="24"/>
          <w:lang w:val="fr-FR" w:eastAsia="ja-JP"/>
        </w:rPr>
      </w:pPr>
      <w:del w:id="127" w:author="angie" w:date="2014-02-14T08:40:00Z">
        <w:r w:rsidRPr="000D46EB" w:rsidDel="00E343FC">
          <w:rPr>
            <w:noProof/>
            <w:lang w:val="es-ES_tradnl"/>
          </w:rPr>
          <w:delText>II.2 Bases Legales</w:delText>
        </w:r>
        <w:r w:rsidDel="00E343FC">
          <w:rPr>
            <w:noProof/>
          </w:rPr>
          <w:tab/>
          <w:delText>26</w:delText>
        </w:r>
      </w:del>
    </w:p>
    <w:p w14:paraId="793FCC64" w14:textId="77777777" w:rsidR="009A0979" w:rsidDel="00E343FC" w:rsidRDefault="009A0979">
      <w:pPr>
        <w:pStyle w:val="TOC2"/>
        <w:tabs>
          <w:tab w:val="right" w:leader="dot" w:pos="8828"/>
        </w:tabs>
        <w:rPr>
          <w:del w:id="128" w:author="angie" w:date="2014-02-14T08:40:00Z"/>
          <w:rFonts w:asciiTheme="minorHAnsi" w:eastAsiaTheme="minorEastAsia" w:hAnsiTheme="minorHAnsi" w:cstheme="minorBidi"/>
          <w:noProof/>
          <w:szCs w:val="24"/>
          <w:lang w:val="fr-FR" w:eastAsia="ja-JP"/>
        </w:rPr>
      </w:pPr>
      <w:del w:id="129" w:author="angie" w:date="2014-02-14T08:40:00Z">
        <w:r w:rsidRPr="000D46EB" w:rsidDel="00E343FC">
          <w:rPr>
            <w:noProof/>
            <w:lang w:val="es-ES_tradnl"/>
          </w:rPr>
          <w:delText>II.3 Aspecto TÉCNICO</w:delText>
        </w:r>
        <w:r w:rsidDel="00E343FC">
          <w:rPr>
            <w:noProof/>
          </w:rPr>
          <w:tab/>
          <w:delText>27</w:delText>
        </w:r>
      </w:del>
    </w:p>
    <w:p w14:paraId="1F9104E7" w14:textId="77777777" w:rsidR="009A0979" w:rsidDel="00E343FC" w:rsidRDefault="009A0979">
      <w:pPr>
        <w:pStyle w:val="TOC1"/>
        <w:tabs>
          <w:tab w:val="right" w:leader="dot" w:pos="8828"/>
        </w:tabs>
        <w:rPr>
          <w:del w:id="130" w:author="angie" w:date="2014-02-14T08:40:00Z"/>
          <w:rFonts w:asciiTheme="minorHAnsi" w:eastAsiaTheme="minorEastAsia" w:hAnsiTheme="minorHAnsi" w:cstheme="minorBidi"/>
          <w:noProof/>
          <w:szCs w:val="24"/>
          <w:lang w:val="fr-FR" w:eastAsia="ja-JP"/>
        </w:rPr>
      </w:pPr>
      <w:del w:id="131" w:author="angie" w:date="2014-02-14T08:40:00Z">
        <w:r w:rsidRPr="000D46EB" w:rsidDel="00E343FC">
          <w:rPr>
            <w:noProof/>
            <w:lang w:val="es-ES_tradnl"/>
          </w:rPr>
          <w:delText>Capítulo III. Marco Contextual</w:delText>
        </w:r>
        <w:r w:rsidDel="00E343FC">
          <w:rPr>
            <w:noProof/>
          </w:rPr>
          <w:tab/>
          <w:delText>36</w:delText>
        </w:r>
      </w:del>
    </w:p>
    <w:p w14:paraId="1975CD0A" w14:textId="77777777" w:rsidR="009A0979" w:rsidDel="00E343FC" w:rsidRDefault="009A0979">
      <w:pPr>
        <w:pStyle w:val="TOC2"/>
        <w:tabs>
          <w:tab w:val="right" w:leader="dot" w:pos="8828"/>
        </w:tabs>
        <w:rPr>
          <w:del w:id="132" w:author="angie" w:date="2014-02-14T08:40:00Z"/>
          <w:rFonts w:asciiTheme="minorHAnsi" w:eastAsiaTheme="minorEastAsia" w:hAnsiTheme="minorHAnsi" w:cstheme="minorBidi"/>
          <w:noProof/>
          <w:szCs w:val="24"/>
          <w:lang w:val="fr-FR" w:eastAsia="ja-JP"/>
        </w:rPr>
      </w:pPr>
      <w:del w:id="133" w:author="angie" w:date="2014-02-14T08:40:00Z">
        <w:r w:rsidRPr="000D46EB" w:rsidDel="00E343FC">
          <w:rPr>
            <w:noProof/>
            <w:lang w:val="es-ES_tradnl"/>
          </w:rPr>
          <w:delText>III.1 Descripción de la empresa</w:delText>
        </w:r>
        <w:r w:rsidDel="00E343FC">
          <w:rPr>
            <w:noProof/>
          </w:rPr>
          <w:tab/>
          <w:delText>36</w:delText>
        </w:r>
      </w:del>
    </w:p>
    <w:p w14:paraId="5747B82C" w14:textId="77777777" w:rsidR="009A0979" w:rsidDel="00E343FC" w:rsidRDefault="009A0979">
      <w:pPr>
        <w:pStyle w:val="TOC1"/>
        <w:tabs>
          <w:tab w:val="right" w:leader="dot" w:pos="8828"/>
        </w:tabs>
        <w:rPr>
          <w:del w:id="134" w:author="angie" w:date="2014-02-14T08:40:00Z"/>
          <w:rFonts w:asciiTheme="minorHAnsi" w:eastAsiaTheme="minorEastAsia" w:hAnsiTheme="minorHAnsi" w:cstheme="minorBidi"/>
          <w:noProof/>
          <w:szCs w:val="24"/>
          <w:lang w:val="fr-FR" w:eastAsia="ja-JP"/>
        </w:rPr>
      </w:pPr>
      <w:del w:id="135" w:author="angie" w:date="2014-02-14T08:40:00Z">
        <w:r w:rsidRPr="000D46EB" w:rsidDel="00E343FC">
          <w:rPr>
            <w:noProof/>
            <w:lang w:val="es-ES_tradnl"/>
          </w:rPr>
          <w:delText>Capítulo IV. Estrategia Metodológica y Resultados</w:delText>
        </w:r>
        <w:r w:rsidDel="00E343FC">
          <w:rPr>
            <w:noProof/>
          </w:rPr>
          <w:tab/>
          <w:delText>38</w:delText>
        </w:r>
      </w:del>
    </w:p>
    <w:p w14:paraId="75714B05" w14:textId="77777777" w:rsidR="009A0979" w:rsidDel="00E343FC" w:rsidRDefault="009A0979">
      <w:pPr>
        <w:pStyle w:val="TOC1"/>
        <w:tabs>
          <w:tab w:val="right" w:leader="dot" w:pos="8828"/>
        </w:tabs>
        <w:rPr>
          <w:del w:id="136" w:author="angie" w:date="2014-02-14T08:40:00Z"/>
          <w:rFonts w:asciiTheme="minorHAnsi" w:eastAsiaTheme="minorEastAsia" w:hAnsiTheme="minorHAnsi" w:cstheme="minorBidi"/>
          <w:noProof/>
          <w:szCs w:val="24"/>
          <w:lang w:val="fr-FR" w:eastAsia="ja-JP"/>
        </w:rPr>
      </w:pPr>
      <w:del w:id="137" w:author="angie" w:date="2014-02-14T08:40:00Z">
        <w:r w:rsidRPr="000D46EB" w:rsidDel="00E343FC">
          <w:rPr>
            <w:noProof/>
            <w:lang w:val="es-ES_tradnl"/>
          </w:rPr>
          <w:delText>Capítulo V. Conclusiones y Recomendaciones</w:delText>
        </w:r>
        <w:r w:rsidDel="00E343FC">
          <w:rPr>
            <w:noProof/>
          </w:rPr>
          <w:tab/>
          <w:delText>39</w:delText>
        </w:r>
      </w:del>
    </w:p>
    <w:p w14:paraId="1657F342" w14:textId="77777777" w:rsidR="009A0979" w:rsidDel="00E343FC" w:rsidRDefault="009A0979">
      <w:pPr>
        <w:pStyle w:val="TOC1"/>
        <w:tabs>
          <w:tab w:val="right" w:leader="dot" w:pos="8828"/>
        </w:tabs>
        <w:rPr>
          <w:del w:id="138" w:author="angie" w:date="2014-02-14T08:40:00Z"/>
          <w:rFonts w:asciiTheme="minorHAnsi" w:eastAsiaTheme="minorEastAsia" w:hAnsiTheme="minorHAnsi" w:cstheme="minorBidi"/>
          <w:noProof/>
          <w:szCs w:val="24"/>
          <w:lang w:val="fr-FR" w:eastAsia="ja-JP"/>
        </w:rPr>
      </w:pPr>
      <w:del w:id="139" w:author="angie" w:date="2014-02-14T08:40:00Z">
        <w:r w:rsidRPr="000D46EB" w:rsidDel="00E343FC">
          <w:rPr>
            <w:noProof/>
            <w:lang w:val="es-ES_tradnl"/>
          </w:rPr>
          <w:delText>Referencias</w:delText>
        </w:r>
        <w:r w:rsidDel="00E343FC">
          <w:rPr>
            <w:noProof/>
          </w:rPr>
          <w:tab/>
          <w:delText>40</w:delText>
        </w:r>
      </w:del>
    </w:p>
    <w:p w14:paraId="471BE8F1" w14:textId="77777777" w:rsidR="009A0979" w:rsidDel="00E343FC" w:rsidRDefault="009A0979">
      <w:pPr>
        <w:pStyle w:val="TOC1"/>
        <w:tabs>
          <w:tab w:val="right" w:leader="dot" w:pos="8828"/>
        </w:tabs>
        <w:rPr>
          <w:del w:id="140" w:author="angie" w:date="2014-02-14T08:40:00Z"/>
          <w:rFonts w:asciiTheme="minorHAnsi" w:eastAsiaTheme="minorEastAsia" w:hAnsiTheme="minorHAnsi" w:cstheme="minorBidi"/>
          <w:noProof/>
          <w:szCs w:val="24"/>
          <w:lang w:val="fr-FR" w:eastAsia="ja-JP"/>
        </w:rPr>
      </w:pPr>
      <w:del w:id="141" w:author="angie" w:date="2014-02-14T08:40:00Z">
        <w:r w:rsidRPr="000D46EB" w:rsidDel="00E343FC">
          <w:rPr>
            <w:noProof/>
            <w:lang w:val="es-ES_tradnl"/>
          </w:rPr>
          <w:delText>Anexos (Opcional)</w:delText>
        </w:r>
        <w:r w:rsidDel="00E343FC">
          <w:rPr>
            <w:noProof/>
          </w:rPr>
          <w:tab/>
          <w:delText>41</w:delText>
        </w:r>
      </w:del>
    </w:p>
    <w:p w14:paraId="0C5BEDC5" w14:textId="77777777" w:rsidR="00636CE6" w:rsidRDefault="009A0979">
      <w:pPr>
        <w:pStyle w:val="TOC1"/>
        <w:tabs>
          <w:tab w:val="right" w:leader="dot" w:pos="8828"/>
        </w:tabs>
        <w:rPr>
          <w:ins w:id="142" w:author="angie" w:date="2014-02-15T10:42:00Z"/>
          <w:rFonts w:asciiTheme="minorHAnsi" w:eastAsiaTheme="minorEastAsia" w:hAnsiTheme="minorHAnsi" w:cstheme="minorBidi"/>
          <w:noProof/>
          <w:szCs w:val="24"/>
          <w:lang w:val="fr-FR" w:eastAsia="ja-JP"/>
        </w:rPr>
      </w:pPr>
      <w:del w:id="143" w:author="angie" w:date="2014-02-15T10:42:00Z">
        <w:r w:rsidDel="00636CE6">
          <w:rPr>
            <w:lang w:val="es-ES_tradnl"/>
          </w:rPr>
          <w:fldChar w:fldCharType="end"/>
        </w:r>
      </w:del>
      <w:ins w:id="144" w:author="angie" w:date="2014-02-15T10:42:00Z">
        <w:r w:rsidR="00636CE6">
          <w:rPr>
            <w:lang w:val="es-ES_tradnl"/>
          </w:rPr>
          <w:fldChar w:fldCharType="begin"/>
        </w:r>
        <w:r w:rsidR="00636CE6">
          <w:rPr>
            <w:lang w:val="es-ES_tradnl"/>
          </w:rPr>
          <w:instrText xml:space="preserve"> TOC \o "2-2" \t "Heading 1;1;Title;1" </w:instrText>
        </w:r>
      </w:ins>
      <w:r w:rsidR="00636CE6">
        <w:rPr>
          <w:lang w:val="es-ES_tradnl"/>
        </w:rPr>
        <w:fldChar w:fldCharType="separate"/>
      </w:r>
      <w:ins w:id="145" w:author="angie" w:date="2014-02-15T10:42:00Z">
        <w:r w:rsidR="00636CE6" w:rsidRPr="00135CC4">
          <w:rPr>
            <w:noProof/>
            <w:lang w:val="es-ES_tradnl"/>
          </w:rPr>
          <w:t>Dedicatoria y Agradecimientos</w:t>
        </w:r>
        <w:r w:rsidR="00636CE6">
          <w:rPr>
            <w:noProof/>
          </w:rPr>
          <w:tab/>
        </w:r>
        <w:r w:rsidR="00636CE6">
          <w:rPr>
            <w:noProof/>
          </w:rPr>
          <w:fldChar w:fldCharType="begin"/>
        </w:r>
        <w:r w:rsidR="00636CE6">
          <w:rPr>
            <w:noProof/>
          </w:rPr>
          <w:instrText xml:space="preserve"> PAGEREF _Toc254080270 \h </w:instrText>
        </w:r>
      </w:ins>
      <w:r w:rsidR="00636CE6">
        <w:rPr>
          <w:noProof/>
        </w:rPr>
      </w:r>
      <w:r w:rsidR="00636CE6">
        <w:rPr>
          <w:noProof/>
        </w:rPr>
        <w:fldChar w:fldCharType="separate"/>
      </w:r>
      <w:ins w:id="146" w:author="angie" w:date="2014-02-20T08:41:00Z">
        <w:r w:rsidR="002306FB">
          <w:rPr>
            <w:noProof/>
          </w:rPr>
          <w:t>3</w:t>
        </w:r>
      </w:ins>
      <w:ins w:id="147" w:author="angie" w:date="2014-02-15T10:42:00Z">
        <w:r w:rsidR="00636CE6">
          <w:rPr>
            <w:noProof/>
          </w:rPr>
          <w:fldChar w:fldCharType="end"/>
        </w:r>
      </w:ins>
    </w:p>
    <w:p w14:paraId="3DBD5258" w14:textId="77777777" w:rsidR="00636CE6" w:rsidRDefault="00636CE6">
      <w:pPr>
        <w:pStyle w:val="TOC1"/>
        <w:tabs>
          <w:tab w:val="right" w:leader="dot" w:pos="8828"/>
        </w:tabs>
        <w:rPr>
          <w:ins w:id="148" w:author="angie" w:date="2014-02-15T10:42:00Z"/>
          <w:rFonts w:asciiTheme="minorHAnsi" w:eastAsiaTheme="minorEastAsia" w:hAnsiTheme="minorHAnsi" w:cstheme="minorBidi"/>
          <w:noProof/>
          <w:szCs w:val="24"/>
          <w:lang w:val="fr-FR" w:eastAsia="ja-JP"/>
        </w:rPr>
      </w:pPr>
      <w:ins w:id="149" w:author="angie" w:date="2014-02-15T10:42:00Z">
        <w:r w:rsidRPr="00135CC4">
          <w:rPr>
            <w:noProof/>
            <w:lang w:val="es-ES_tradnl"/>
          </w:rPr>
          <w:t>Resumen</w:t>
        </w:r>
        <w:r>
          <w:rPr>
            <w:noProof/>
          </w:rPr>
          <w:tab/>
        </w:r>
        <w:r>
          <w:rPr>
            <w:noProof/>
          </w:rPr>
          <w:fldChar w:fldCharType="begin"/>
        </w:r>
        <w:r>
          <w:rPr>
            <w:noProof/>
          </w:rPr>
          <w:instrText xml:space="preserve"> PAGEREF _Toc254080271 \h </w:instrText>
        </w:r>
      </w:ins>
      <w:r>
        <w:rPr>
          <w:noProof/>
        </w:rPr>
      </w:r>
      <w:r>
        <w:rPr>
          <w:noProof/>
        </w:rPr>
        <w:fldChar w:fldCharType="separate"/>
      </w:r>
      <w:ins w:id="150" w:author="angie" w:date="2014-02-20T08:41:00Z">
        <w:r w:rsidR="002306FB">
          <w:rPr>
            <w:noProof/>
          </w:rPr>
          <w:t>4</w:t>
        </w:r>
      </w:ins>
      <w:ins w:id="151" w:author="angie" w:date="2014-02-15T10:42:00Z">
        <w:r>
          <w:rPr>
            <w:noProof/>
          </w:rPr>
          <w:fldChar w:fldCharType="end"/>
        </w:r>
      </w:ins>
    </w:p>
    <w:p w14:paraId="230CC127" w14:textId="77777777" w:rsidR="00636CE6" w:rsidRDefault="00636CE6">
      <w:pPr>
        <w:pStyle w:val="TOC1"/>
        <w:tabs>
          <w:tab w:val="right" w:leader="dot" w:pos="8828"/>
        </w:tabs>
        <w:rPr>
          <w:ins w:id="152" w:author="angie" w:date="2014-02-15T10:42:00Z"/>
          <w:rFonts w:asciiTheme="minorHAnsi" w:eastAsiaTheme="minorEastAsia" w:hAnsiTheme="minorHAnsi" w:cstheme="minorBidi"/>
          <w:noProof/>
          <w:szCs w:val="24"/>
          <w:lang w:val="fr-FR" w:eastAsia="ja-JP"/>
        </w:rPr>
      </w:pPr>
      <w:ins w:id="153" w:author="angie" w:date="2014-02-15T10:42:00Z">
        <w:r w:rsidRPr="00135CC4">
          <w:rPr>
            <w:noProof/>
            <w:lang w:val="es-ES_tradnl"/>
          </w:rPr>
          <w:t>Índice</w:t>
        </w:r>
        <w:r>
          <w:rPr>
            <w:noProof/>
          </w:rPr>
          <w:tab/>
        </w:r>
        <w:r>
          <w:rPr>
            <w:noProof/>
          </w:rPr>
          <w:fldChar w:fldCharType="begin"/>
        </w:r>
        <w:r>
          <w:rPr>
            <w:noProof/>
          </w:rPr>
          <w:instrText xml:space="preserve"> PAGEREF _Toc254080272 \h </w:instrText>
        </w:r>
      </w:ins>
      <w:r>
        <w:rPr>
          <w:noProof/>
        </w:rPr>
      </w:r>
      <w:r>
        <w:rPr>
          <w:noProof/>
        </w:rPr>
        <w:fldChar w:fldCharType="separate"/>
      </w:r>
      <w:ins w:id="154" w:author="angie" w:date="2014-02-20T08:41:00Z">
        <w:r w:rsidR="002306FB">
          <w:rPr>
            <w:noProof/>
          </w:rPr>
          <w:t>5</w:t>
        </w:r>
      </w:ins>
      <w:ins w:id="155" w:author="angie" w:date="2014-02-15T10:42:00Z">
        <w:r>
          <w:rPr>
            <w:noProof/>
          </w:rPr>
          <w:fldChar w:fldCharType="end"/>
        </w:r>
      </w:ins>
    </w:p>
    <w:p w14:paraId="3B5ABE13" w14:textId="77777777" w:rsidR="00636CE6" w:rsidRDefault="00636CE6">
      <w:pPr>
        <w:pStyle w:val="TOC1"/>
        <w:tabs>
          <w:tab w:val="right" w:leader="dot" w:pos="8828"/>
        </w:tabs>
        <w:rPr>
          <w:ins w:id="156" w:author="angie" w:date="2014-02-15T10:42:00Z"/>
          <w:rFonts w:asciiTheme="minorHAnsi" w:eastAsiaTheme="minorEastAsia" w:hAnsiTheme="minorHAnsi" w:cstheme="minorBidi"/>
          <w:noProof/>
          <w:szCs w:val="24"/>
          <w:lang w:val="fr-FR" w:eastAsia="ja-JP"/>
        </w:rPr>
      </w:pPr>
      <w:ins w:id="157" w:author="angie" w:date="2014-02-15T10:42:00Z">
        <w:r w:rsidRPr="00135CC4">
          <w:rPr>
            <w:noProof/>
            <w:lang w:val="es-ES_tradnl"/>
          </w:rPr>
          <w:t>Índice de Figuras</w:t>
        </w:r>
        <w:r>
          <w:rPr>
            <w:noProof/>
          </w:rPr>
          <w:tab/>
        </w:r>
        <w:r>
          <w:rPr>
            <w:noProof/>
          </w:rPr>
          <w:fldChar w:fldCharType="begin"/>
        </w:r>
        <w:r>
          <w:rPr>
            <w:noProof/>
          </w:rPr>
          <w:instrText xml:space="preserve"> PAGEREF _Toc254080273 \h </w:instrText>
        </w:r>
      </w:ins>
      <w:r>
        <w:rPr>
          <w:noProof/>
        </w:rPr>
      </w:r>
      <w:r>
        <w:rPr>
          <w:noProof/>
        </w:rPr>
        <w:fldChar w:fldCharType="separate"/>
      </w:r>
      <w:ins w:id="158" w:author="angie" w:date="2014-02-20T08:41:00Z">
        <w:r w:rsidR="002306FB">
          <w:rPr>
            <w:noProof/>
          </w:rPr>
          <w:t>7</w:t>
        </w:r>
      </w:ins>
      <w:ins w:id="159" w:author="angie" w:date="2014-02-15T10:42:00Z">
        <w:r>
          <w:rPr>
            <w:noProof/>
          </w:rPr>
          <w:fldChar w:fldCharType="end"/>
        </w:r>
      </w:ins>
    </w:p>
    <w:p w14:paraId="233AAEA1" w14:textId="77777777" w:rsidR="00636CE6" w:rsidRDefault="00636CE6">
      <w:pPr>
        <w:pStyle w:val="TOC1"/>
        <w:tabs>
          <w:tab w:val="right" w:leader="dot" w:pos="8828"/>
        </w:tabs>
        <w:rPr>
          <w:ins w:id="160" w:author="angie" w:date="2014-02-15T10:42:00Z"/>
          <w:rFonts w:asciiTheme="minorHAnsi" w:eastAsiaTheme="minorEastAsia" w:hAnsiTheme="minorHAnsi" w:cstheme="minorBidi"/>
          <w:noProof/>
          <w:szCs w:val="24"/>
          <w:lang w:val="fr-FR" w:eastAsia="ja-JP"/>
        </w:rPr>
      </w:pPr>
      <w:ins w:id="161" w:author="angie" w:date="2014-02-15T10:42:00Z">
        <w:r w:rsidRPr="00135CC4">
          <w:rPr>
            <w:noProof/>
            <w:lang w:val="es-ES_tradnl"/>
          </w:rPr>
          <w:t>Índice de Tablas</w:t>
        </w:r>
        <w:r>
          <w:rPr>
            <w:noProof/>
          </w:rPr>
          <w:tab/>
        </w:r>
        <w:r>
          <w:rPr>
            <w:noProof/>
          </w:rPr>
          <w:fldChar w:fldCharType="begin"/>
        </w:r>
        <w:r>
          <w:rPr>
            <w:noProof/>
          </w:rPr>
          <w:instrText xml:space="preserve"> PAGEREF _Toc254080274 \h </w:instrText>
        </w:r>
      </w:ins>
      <w:r>
        <w:rPr>
          <w:noProof/>
        </w:rPr>
      </w:r>
      <w:r>
        <w:rPr>
          <w:noProof/>
        </w:rPr>
        <w:fldChar w:fldCharType="separate"/>
      </w:r>
      <w:ins w:id="162" w:author="angie" w:date="2014-02-20T08:41:00Z">
        <w:r w:rsidR="002306FB">
          <w:rPr>
            <w:noProof/>
          </w:rPr>
          <w:t>8</w:t>
        </w:r>
      </w:ins>
      <w:ins w:id="163" w:author="angie" w:date="2014-02-15T10:42:00Z">
        <w:r>
          <w:rPr>
            <w:noProof/>
          </w:rPr>
          <w:fldChar w:fldCharType="end"/>
        </w:r>
      </w:ins>
    </w:p>
    <w:p w14:paraId="1D4A1428" w14:textId="77777777" w:rsidR="00636CE6" w:rsidRDefault="00636CE6">
      <w:pPr>
        <w:pStyle w:val="TOC1"/>
        <w:tabs>
          <w:tab w:val="right" w:leader="dot" w:pos="8828"/>
        </w:tabs>
        <w:rPr>
          <w:ins w:id="164" w:author="angie" w:date="2014-02-15T10:42:00Z"/>
          <w:rFonts w:asciiTheme="minorHAnsi" w:eastAsiaTheme="minorEastAsia" w:hAnsiTheme="minorHAnsi" w:cstheme="minorBidi"/>
          <w:noProof/>
          <w:szCs w:val="24"/>
          <w:lang w:val="fr-FR" w:eastAsia="ja-JP"/>
        </w:rPr>
      </w:pPr>
      <w:ins w:id="165" w:author="angie" w:date="2014-02-15T10:42:00Z">
        <w:r w:rsidRPr="00135CC4">
          <w:rPr>
            <w:noProof/>
            <w:lang w:val="es-ES_tradnl"/>
          </w:rPr>
          <w:t>Capítulo I. Introducción</w:t>
        </w:r>
        <w:r>
          <w:rPr>
            <w:noProof/>
          </w:rPr>
          <w:tab/>
        </w:r>
        <w:r>
          <w:rPr>
            <w:noProof/>
          </w:rPr>
          <w:fldChar w:fldCharType="begin"/>
        </w:r>
        <w:r>
          <w:rPr>
            <w:noProof/>
          </w:rPr>
          <w:instrText xml:space="preserve"> PAGEREF _Toc254080275 \h </w:instrText>
        </w:r>
      </w:ins>
      <w:r>
        <w:rPr>
          <w:noProof/>
        </w:rPr>
      </w:r>
      <w:r>
        <w:rPr>
          <w:noProof/>
        </w:rPr>
        <w:fldChar w:fldCharType="separate"/>
      </w:r>
      <w:ins w:id="166" w:author="angie" w:date="2014-02-20T08:41:00Z">
        <w:r w:rsidR="002306FB">
          <w:rPr>
            <w:noProof/>
          </w:rPr>
          <w:t>9</w:t>
        </w:r>
      </w:ins>
      <w:ins w:id="167" w:author="angie" w:date="2014-02-15T10:42:00Z">
        <w:r>
          <w:rPr>
            <w:noProof/>
          </w:rPr>
          <w:fldChar w:fldCharType="end"/>
        </w:r>
      </w:ins>
    </w:p>
    <w:p w14:paraId="3DF408D0" w14:textId="77777777" w:rsidR="00636CE6" w:rsidRDefault="00636CE6">
      <w:pPr>
        <w:pStyle w:val="TOC2"/>
        <w:tabs>
          <w:tab w:val="right" w:leader="dot" w:pos="8828"/>
        </w:tabs>
        <w:rPr>
          <w:ins w:id="168" w:author="angie" w:date="2014-02-15T10:42:00Z"/>
          <w:rFonts w:asciiTheme="minorHAnsi" w:eastAsiaTheme="minorEastAsia" w:hAnsiTheme="minorHAnsi" w:cstheme="minorBidi"/>
          <w:noProof/>
          <w:szCs w:val="24"/>
          <w:lang w:val="fr-FR" w:eastAsia="ja-JP"/>
        </w:rPr>
      </w:pPr>
      <w:ins w:id="169" w:author="angie" w:date="2014-02-15T10:42:00Z">
        <w:r w:rsidRPr="00135CC4">
          <w:rPr>
            <w:noProof/>
            <w:lang w:val="es-ES_tradnl"/>
          </w:rPr>
          <w:t>I.1 Problemática</w:t>
        </w:r>
        <w:r>
          <w:rPr>
            <w:noProof/>
          </w:rPr>
          <w:tab/>
        </w:r>
        <w:r>
          <w:rPr>
            <w:noProof/>
          </w:rPr>
          <w:fldChar w:fldCharType="begin"/>
        </w:r>
        <w:r>
          <w:rPr>
            <w:noProof/>
          </w:rPr>
          <w:instrText xml:space="preserve"> PAGEREF _Toc254080276 \h </w:instrText>
        </w:r>
      </w:ins>
      <w:r>
        <w:rPr>
          <w:noProof/>
        </w:rPr>
      </w:r>
      <w:r>
        <w:rPr>
          <w:noProof/>
        </w:rPr>
        <w:fldChar w:fldCharType="separate"/>
      </w:r>
      <w:ins w:id="170" w:author="angie" w:date="2014-02-20T08:41:00Z">
        <w:r w:rsidR="002306FB">
          <w:rPr>
            <w:noProof/>
          </w:rPr>
          <w:t>11</w:t>
        </w:r>
      </w:ins>
      <w:ins w:id="171" w:author="angie" w:date="2014-02-15T10:42:00Z">
        <w:r>
          <w:rPr>
            <w:noProof/>
          </w:rPr>
          <w:fldChar w:fldCharType="end"/>
        </w:r>
      </w:ins>
    </w:p>
    <w:p w14:paraId="5602FBF0" w14:textId="77777777" w:rsidR="00636CE6" w:rsidRDefault="00636CE6">
      <w:pPr>
        <w:pStyle w:val="TOC2"/>
        <w:tabs>
          <w:tab w:val="right" w:leader="dot" w:pos="8828"/>
        </w:tabs>
        <w:rPr>
          <w:ins w:id="172" w:author="angie" w:date="2014-02-15T10:42:00Z"/>
          <w:rFonts w:asciiTheme="minorHAnsi" w:eastAsiaTheme="minorEastAsia" w:hAnsiTheme="minorHAnsi" w:cstheme="minorBidi"/>
          <w:noProof/>
          <w:szCs w:val="24"/>
          <w:lang w:val="fr-FR" w:eastAsia="ja-JP"/>
        </w:rPr>
      </w:pPr>
      <w:ins w:id="173" w:author="angie" w:date="2014-02-15T10:42:00Z">
        <w:r w:rsidRPr="00135CC4">
          <w:rPr>
            <w:noProof/>
            <w:lang w:val="es-ES_tradnl"/>
          </w:rPr>
          <w:t>I.2 Objetivo</w:t>
        </w:r>
        <w:r>
          <w:rPr>
            <w:noProof/>
          </w:rPr>
          <w:tab/>
        </w:r>
        <w:r>
          <w:rPr>
            <w:noProof/>
          </w:rPr>
          <w:fldChar w:fldCharType="begin"/>
        </w:r>
        <w:r>
          <w:rPr>
            <w:noProof/>
          </w:rPr>
          <w:instrText xml:space="preserve"> PAGEREF _Toc254080277 \h </w:instrText>
        </w:r>
      </w:ins>
      <w:r>
        <w:rPr>
          <w:noProof/>
        </w:rPr>
      </w:r>
      <w:r>
        <w:rPr>
          <w:noProof/>
        </w:rPr>
        <w:fldChar w:fldCharType="separate"/>
      </w:r>
      <w:ins w:id="174" w:author="angie" w:date="2014-02-20T08:41:00Z">
        <w:r w:rsidR="002306FB">
          <w:rPr>
            <w:noProof/>
          </w:rPr>
          <w:t>11</w:t>
        </w:r>
      </w:ins>
      <w:ins w:id="175" w:author="angie" w:date="2014-02-15T10:42:00Z">
        <w:r>
          <w:rPr>
            <w:noProof/>
          </w:rPr>
          <w:fldChar w:fldCharType="end"/>
        </w:r>
      </w:ins>
    </w:p>
    <w:p w14:paraId="4B880100" w14:textId="77777777" w:rsidR="00636CE6" w:rsidRDefault="00636CE6">
      <w:pPr>
        <w:pStyle w:val="TOC2"/>
        <w:tabs>
          <w:tab w:val="right" w:leader="dot" w:pos="8828"/>
        </w:tabs>
        <w:rPr>
          <w:ins w:id="176" w:author="angie" w:date="2014-02-15T10:42:00Z"/>
          <w:rFonts w:asciiTheme="minorHAnsi" w:eastAsiaTheme="minorEastAsia" w:hAnsiTheme="minorHAnsi" w:cstheme="minorBidi"/>
          <w:noProof/>
          <w:szCs w:val="24"/>
          <w:lang w:val="fr-FR" w:eastAsia="ja-JP"/>
        </w:rPr>
      </w:pPr>
      <w:ins w:id="177" w:author="angie" w:date="2014-02-15T10:42:00Z">
        <w:r w:rsidRPr="00135CC4">
          <w:rPr>
            <w:noProof/>
            <w:lang w:val="es-ES_tradnl"/>
          </w:rPr>
          <w:t>I.3 Justificación</w:t>
        </w:r>
        <w:r>
          <w:rPr>
            <w:noProof/>
          </w:rPr>
          <w:tab/>
        </w:r>
        <w:r>
          <w:rPr>
            <w:noProof/>
          </w:rPr>
          <w:fldChar w:fldCharType="begin"/>
        </w:r>
        <w:r>
          <w:rPr>
            <w:noProof/>
          </w:rPr>
          <w:instrText xml:space="preserve"> PAGEREF _Toc254080278 \h </w:instrText>
        </w:r>
      </w:ins>
      <w:r>
        <w:rPr>
          <w:noProof/>
        </w:rPr>
      </w:r>
      <w:r>
        <w:rPr>
          <w:noProof/>
        </w:rPr>
        <w:fldChar w:fldCharType="separate"/>
      </w:r>
      <w:ins w:id="178" w:author="angie" w:date="2014-02-20T08:41:00Z">
        <w:r w:rsidR="002306FB">
          <w:rPr>
            <w:noProof/>
          </w:rPr>
          <w:t>12</w:t>
        </w:r>
      </w:ins>
      <w:ins w:id="179" w:author="angie" w:date="2014-02-15T10:42:00Z">
        <w:r>
          <w:rPr>
            <w:noProof/>
          </w:rPr>
          <w:fldChar w:fldCharType="end"/>
        </w:r>
      </w:ins>
    </w:p>
    <w:p w14:paraId="3B9B3C89" w14:textId="77777777" w:rsidR="00636CE6" w:rsidRDefault="00636CE6">
      <w:pPr>
        <w:pStyle w:val="TOC2"/>
        <w:tabs>
          <w:tab w:val="right" w:leader="dot" w:pos="8828"/>
        </w:tabs>
        <w:rPr>
          <w:ins w:id="180" w:author="angie" w:date="2014-02-15T10:42:00Z"/>
          <w:rFonts w:asciiTheme="minorHAnsi" w:eastAsiaTheme="minorEastAsia" w:hAnsiTheme="minorHAnsi" w:cstheme="minorBidi"/>
          <w:noProof/>
          <w:szCs w:val="24"/>
          <w:lang w:val="fr-FR" w:eastAsia="ja-JP"/>
        </w:rPr>
      </w:pPr>
      <w:ins w:id="181" w:author="angie" w:date="2014-02-15T10:42:00Z">
        <w:r w:rsidRPr="00135CC4">
          <w:rPr>
            <w:noProof/>
            <w:lang w:val="es-ES_tradnl"/>
          </w:rPr>
          <w:t>I.4 Factibilidad</w:t>
        </w:r>
        <w:r>
          <w:rPr>
            <w:noProof/>
          </w:rPr>
          <w:tab/>
        </w:r>
        <w:r>
          <w:rPr>
            <w:noProof/>
          </w:rPr>
          <w:fldChar w:fldCharType="begin"/>
        </w:r>
        <w:r>
          <w:rPr>
            <w:noProof/>
          </w:rPr>
          <w:instrText xml:space="preserve"> PAGEREF _Toc254080279 \h </w:instrText>
        </w:r>
      </w:ins>
      <w:r>
        <w:rPr>
          <w:noProof/>
        </w:rPr>
      </w:r>
      <w:r>
        <w:rPr>
          <w:noProof/>
        </w:rPr>
        <w:fldChar w:fldCharType="separate"/>
      </w:r>
      <w:ins w:id="182" w:author="angie" w:date="2014-02-20T08:41:00Z">
        <w:r w:rsidR="002306FB">
          <w:rPr>
            <w:noProof/>
          </w:rPr>
          <w:t>13</w:t>
        </w:r>
      </w:ins>
      <w:ins w:id="183" w:author="angie" w:date="2014-02-15T10:42:00Z">
        <w:r>
          <w:rPr>
            <w:noProof/>
          </w:rPr>
          <w:fldChar w:fldCharType="end"/>
        </w:r>
      </w:ins>
    </w:p>
    <w:p w14:paraId="4D6E1DF3" w14:textId="77777777" w:rsidR="00636CE6" w:rsidRDefault="00636CE6">
      <w:pPr>
        <w:pStyle w:val="TOC2"/>
        <w:tabs>
          <w:tab w:val="right" w:leader="dot" w:pos="8828"/>
        </w:tabs>
        <w:rPr>
          <w:ins w:id="184" w:author="angie" w:date="2014-02-15T10:42:00Z"/>
          <w:rFonts w:asciiTheme="minorHAnsi" w:eastAsiaTheme="minorEastAsia" w:hAnsiTheme="minorHAnsi" w:cstheme="minorBidi"/>
          <w:noProof/>
          <w:szCs w:val="24"/>
          <w:lang w:val="fr-FR" w:eastAsia="ja-JP"/>
        </w:rPr>
      </w:pPr>
      <w:ins w:id="185" w:author="angie" w:date="2014-02-15T10:42:00Z">
        <w:r w:rsidRPr="00135CC4">
          <w:rPr>
            <w:noProof/>
            <w:lang w:val="es-ES_tradnl"/>
          </w:rPr>
          <w:t>I.5 Metodología</w:t>
        </w:r>
        <w:r>
          <w:rPr>
            <w:noProof/>
          </w:rPr>
          <w:tab/>
        </w:r>
        <w:r>
          <w:rPr>
            <w:noProof/>
          </w:rPr>
          <w:fldChar w:fldCharType="begin"/>
        </w:r>
        <w:r>
          <w:rPr>
            <w:noProof/>
          </w:rPr>
          <w:instrText xml:space="preserve"> PAGEREF _Toc254080280 \h </w:instrText>
        </w:r>
      </w:ins>
      <w:r>
        <w:rPr>
          <w:noProof/>
        </w:rPr>
      </w:r>
      <w:r>
        <w:rPr>
          <w:noProof/>
        </w:rPr>
        <w:fldChar w:fldCharType="separate"/>
      </w:r>
      <w:ins w:id="186" w:author="angie" w:date="2014-02-20T08:41:00Z">
        <w:r w:rsidR="002306FB">
          <w:rPr>
            <w:noProof/>
          </w:rPr>
          <w:t>16</w:t>
        </w:r>
      </w:ins>
      <w:ins w:id="187" w:author="angie" w:date="2014-02-15T10:42:00Z">
        <w:r>
          <w:rPr>
            <w:noProof/>
          </w:rPr>
          <w:fldChar w:fldCharType="end"/>
        </w:r>
      </w:ins>
    </w:p>
    <w:p w14:paraId="147FC660" w14:textId="77777777" w:rsidR="00636CE6" w:rsidRDefault="00636CE6">
      <w:pPr>
        <w:pStyle w:val="TOC2"/>
        <w:tabs>
          <w:tab w:val="right" w:leader="dot" w:pos="8828"/>
        </w:tabs>
        <w:rPr>
          <w:ins w:id="188" w:author="angie" w:date="2014-02-15T10:42:00Z"/>
          <w:rFonts w:asciiTheme="minorHAnsi" w:eastAsiaTheme="minorEastAsia" w:hAnsiTheme="minorHAnsi" w:cstheme="minorBidi"/>
          <w:noProof/>
          <w:szCs w:val="24"/>
          <w:lang w:val="fr-FR" w:eastAsia="ja-JP"/>
        </w:rPr>
      </w:pPr>
      <w:ins w:id="189" w:author="angie" w:date="2014-02-15T10:42:00Z">
        <w:r w:rsidRPr="00135CC4">
          <w:rPr>
            <w:noProof/>
            <w:lang w:val="es-ES_tradnl"/>
          </w:rPr>
          <w:t>I.6 Cronograma de Actividades</w:t>
        </w:r>
        <w:r>
          <w:rPr>
            <w:noProof/>
          </w:rPr>
          <w:tab/>
        </w:r>
        <w:r>
          <w:rPr>
            <w:noProof/>
          </w:rPr>
          <w:fldChar w:fldCharType="begin"/>
        </w:r>
        <w:r>
          <w:rPr>
            <w:noProof/>
          </w:rPr>
          <w:instrText xml:space="preserve"> PAGEREF _Toc254080281 \h </w:instrText>
        </w:r>
      </w:ins>
      <w:r>
        <w:rPr>
          <w:noProof/>
        </w:rPr>
      </w:r>
      <w:r>
        <w:rPr>
          <w:noProof/>
        </w:rPr>
        <w:fldChar w:fldCharType="separate"/>
      </w:r>
      <w:ins w:id="190" w:author="angie" w:date="2014-02-20T08:41:00Z">
        <w:r w:rsidR="002306FB">
          <w:rPr>
            <w:noProof/>
          </w:rPr>
          <w:t>19</w:t>
        </w:r>
      </w:ins>
      <w:ins w:id="191" w:author="angie" w:date="2014-02-15T10:42:00Z">
        <w:r>
          <w:rPr>
            <w:noProof/>
          </w:rPr>
          <w:fldChar w:fldCharType="end"/>
        </w:r>
      </w:ins>
    </w:p>
    <w:p w14:paraId="04EA1537" w14:textId="77777777" w:rsidR="00636CE6" w:rsidRDefault="00636CE6">
      <w:pPr>
        <w:pStyle w:val="TOC1"/>
        <w:tabs>
          <w:tab w:val="right" w:leader="dot" w:pos="8828"/>
        </w:tabs>
        <w:rPr>
          <w:ins w:id="192" w:author="angie" w:date="2014-02-15T10:42:00Z"/>
          <w:rFonts w:asciiTheme="minorHAnsi" w:eastAsiaTheme="minorEastAsia" w:hAnsiTheme="minorHAnsi" w:cstheme="minorBidi"/>
          <w:noProof/>
          <w:szCs w:val="24"/>
          <w:lang w:val="fr-FR" w:eastAsia="ja-JP"/>
        </w:rPr>
      </w:pPr>
      <w:ins w:id="193" w:author="angie" w:date="2014-02-15T10:42:00Z">
        <w:r w:rsidRPr="00135CC4">
          <w:rPr>
            <w:noProof/>
            <w:lang w:val="es-ES_tradnl"/>
          </w:rPr>
          <w:t>Capítulo II. Marco Teórico</w:t>
        </w:r>
        <w:r>
          <w:rPr>
            <w:noProof/>
          </w:rPr>
          <w:tab/>
        </w:r>
        <w:r>
          <w:rPr>
            <w:noProof/>
          </w:rPr>
          <w:fldChar w:fldCharType="begin"/>
        </w:r>
        <w:r>
          <w:rPr>
            <w:noProof/>
          </w:rPr>
          <w:instrText xml:space="preserve"> PAGEREF _Toc254080282 \h </w:instrText>
        </w:r>
      </w:ins>
      <w:r>
        <w:rPr>
          <w:noProof/>
        </w:rPr>
      </w:r>
      <w:r>
        <w:rPr>
          <w:noProof/>
        </w:rPr>
        <w:fldChar w:fldCharType="separate"/>
      </w:r>
      <w:ins w:id="194" w:author="angie" w:date="2014-02-20T08:41:00Z">
        <w:r w:rsidR="002306FB">
          <w:rPr>
            <w:noProof/>
          </w:rPr>
          <w:t>21</w:t>
        </w:r>
      </w:ins>
      <w:ins w:id="195" w:author="angie" w:date="2014-02-15T10:42:00Z">
        <w:r>
          <w:rPr>
            <w:noProof/>
          </w:rPr>
          <w:fldChar w:fldCharType="end"/>
        </w:r>
      </w:ins>
    </w:p>
    <w:p w14:paraId="233C8545" w14:textId="77777777" w:rsidR="00636CE6" w:rsidRDefault="00636CE6">
      <w:pPr>
        <w:pStyle w:val="TOC2"/>
        <w:tabs>
          <w:tab w:val="right" w:leader="dot" w:pos="8828"/>
        </w:tabs>
        <w:rPr>
          <w:ins w:id="196" w:author="angie" w:date="2014-02-15T10:42:00Z"/>
          <w:rFonts w:asciiTheme="minorHAnsi" w:eastAsiaTheme="minorEastAsia" w:hAnsiTheme="minorHAnsi" w:cstheme="minorBidi"/>
          <w:noProof/>
          <w:szCs w:val="24"/>
          <w:lang w:val="fr-FR" w:eastAsia="ja-JP"/>
        </w:rPr>
      </w:pPr>
      <w:ins w:id="197" w:author="angie" w:date="2014-02-15T10:42:00Z">
        <w:r>
          <w:rPr>
            <w:noProof/>
          </w:rPr>
          <w:t>II.1 Inventarios</w:t>
        </w:r>
        <w:r>
          <w:rPr>
            <w:noProof/>
          </w:rPr>
          <w:tab/>
        </w:r>
        <w:r>
          <w:rPr>
            <w:noProof/>
          </w:rPr>
          <w:fldChar w:fldCharType="begin"/>
        </w:r>
        <w:r>
          <w:rPr>
            <w:noProof/>
          </w:rPr>
          <w:instrText xml:space="preserve"> PAGEREF _Toc254080283 \h </w:instrText>
        </w:r>
      </w:ins>
      <w:r>
        <w:rPr>
          <w:noProof/>
        </w:rPr>
      </w:r>
      <w:r>
        <w:rPr>
          <w:noProof/>
        </w:rPr>
        <w:fldChar w:fldCharType="separate"/>
      </w:r>
      <w:ins w:id="198" w:author="angie" w:date="2014-02-20T08:41:00Z">
        <w:r w:rsidR="002306FB">
          <w:rPr>
            <w:noProof/>
          </w:rPr>
          <w:t>21</w:t>
        </w:r>
      </w:ins>
      <w:ins w:id="199" w:author="angie" w:date="2014-02-15T10:42:00Z">
        <w:r>
          <w:rPr>
            <w:noProof/>
          </w:rPr>
          <w:fldChar w:fldCharType="end"/>
        </w:r>
      </w:ins>
    </w:p>
    <w:p w14:paraId="63D17AEF" w14:textId="77777777" w:rsidR="00636CE6" w:rsidRDefault="00636CE6">
      <w:pPr>
        <w:pStyle w:val="TOC2"/>
        <w:tabs>
          <w:tab w:val="right" w:leader="dot" w:pos="8828"/>
        </w:tabs>
        <w:rPr>
          <w:ins w:id="200" w:author="angie" w:date="2014-02-15T10:42:00Z"/>
          <w:rFonts w:asciiTheme="minorHAnsi" w:eastAsiaTheme="minorEastAsia" w:hAnsiTheme="minorHAnsi" w:cstheme="minorBidi"/>
          <w:noProof/>
          <w:szCs w:val="24"/>
          <w:lang w:val="fr-FR" w:eastAsia="ja-JP"/>
        </w:rPr>
      </w:pPr>
      <w:ins w:id="201" w:author="angie" w:date="2014-02-15T10:42:00Z">
        <w:r w:rsidRPr="00135CC4">
          <w:rPr>
            <w:noProof/>
            <w:lang w:val="es-ES_tradnl"/>
          </w:rPr>
          <w:t>II.2 Bases Legales</w:t>
        </w:r>
        <w:r>
          <w:rPr>
            <w:noProof/>
          </w:rPr>
          <w:tab/>
        </w:r>
        <w:r>
          <w:rPr>
            <w:noProof/>
          </w:rPr>
          <w:fldChar w:fldCharType="begin"/>
        </w:r>
        <w:r>
          <w:rPr>
            <w:noProof/>
          </w:rPr>
          <w:instrText xml:space="preserve"> PAGEREF _Toc254080284 \h </w:instrText>
        </w:r>
      </w:ins>
      <w:r>
        <w:rPr>
          <w:noProof/>
        </w:rPr>
      </w:r>
      <w:r>
        <w:rPr>
          <w:noProof/>
        </w:rPr>
        <w:fldChar w:fldCharType="separate"/>
      </w:r>
      <w:ins w:id="202" w:author="angie" w:date="2014-02-20T08:41:00Z">
        <w:r w:rsidR="002306FB">
          <w:rPr>
            <w:noProof/>
          </w:rPr>
          <w:t>27</w:t>
        </w:r>
      </w:ins>
      <w:ins w:id="203" w:author="angie" w:date="2014-02-15T10:42:00Z">
        <w:r>
          <w:rPr>
            <w:noProof/>
          </w:rPr>
          <w:fldChar w:fldCharType="end"/>
        </w:r>
      </w:ins>
    </w:p>
    <w:p w14:paraId="76661EFA" w14:textId="77777777" w:rsidR="00636CE6" w:rsidRDefault="00636CE6">
      <w:pPr>
        <w:pStyle w:val="TOC2"/>
        <w:tabs>
          <w:tab w:val="right" w:leader="dot" w:pos="8828"/>
        </w:tabs>
        <w:rPr>
          <w:ins w:id="204" w:author="angie" w:date="2014-02-15T10:42:00Z"/>
          <w:rFonts w:asciiTheme="minorHAnsi" w:eastAsiaTheme="minorEastAsia" w:hAnsiTheme="minorHAnsi" w:cstheme="minorBidi"/>
          <w:noProof/>
          <w:szCs w:val="24"/>
          <w:lang w:val="fr-FR" w:eastAsia="ja-JP"/>
        </w:rPr>
      </w:pPr>
      <w:ins w:id="205" w:author="angie" w:date="2014-02-15T10:42:00Z">
        <w:r>
          <w:rPr>
            <w:noProof/>
          </w:rPr>
          <w:t>II.3 Aspecto Técnico</w:t>
        </w:r>
        <w:r>
          <w:rPr>
            <w:noProof/>
          </w:rPr>
          <w:tab/>
        </w:r>
        <w:r>
          <w:rPr>
            <w:noProof/>
          </w:rPr>
          <w:fldChar w:fldCharType="begin"/>
        </w:r>
        <w:r>
          <w:rPr>
            <w:noProof/>
          </w:rPr>
          <w:instrText xml:space="preserve"> PAGEREF _Toc254080285 \h </w:instrText>
        </w:r>
      </w:ins>
      <w:r>
        <w:rPr>
          <w:noProof/>
        </w:rPr>
      </w:r>
      <w:r>
        <w:rPr>
          <w:noProof/>
        </w:rPr>
        <w:fldChar w:fldCharType="separate"/>
      </w:r>
      <w:ins w:id="206" w:author="angie" w:date="2014-02-20T08:41:00Z">
        <w:r w:rsidR="002306FB">
          <w:rPr>
            <w:noProof/>
          </w:rPr>
          <w:t>28</w:t>
        </w:r>
      </w:ins>
      <w:ins w:id="207" w:author="angie" w:date="2014-02-15T10:42:00Z">
        <w:r>
          <w:rPr>
            <w:noProof/>
          </w:rPr>
          <w:fldChar w:fldCharType="end"/>
        </w:r>
      </w:ins>
    </w:p>
    <w:p w14:paraId="46BF5C33" w14:textId="77777777" w:rsidR="00636CE6" w:rsidRDefault="00636CE6">
      <w:pPr>
        <w:pStyle w:val="TOC1"/>
        <w:tabs>
          <w:tab w:val="right" w:leader="dot" w:pos="8828"/>
        </w:tabs>
        <w:rPr>
          <w:ins w:id="208" w:author="angie" w:date="2014-02-15T10:42:00Z"/>
          <w:rFonts w:asciiTheme="minorHAnsi" w:eastAsiaTheme="minorEastAsia" w:hAnsiTheme="minorHAnsi" w:cstheme="minorBidi"/>
          <w:noProof/>
          <w:szCs w:val="24"/>
          <w:lang w:val="fr-FR" w:eastAsia="ja-JP"/>
        </w:rPr>
      </w:pPr>
      <w:ins w:id="209" w:author="angie" w:date="2014-02-15T10:42:00Z">
        <w:r w:rsidRPr="00135CC4">
          <w:rPr>
            <w:noProof/>
            <w:lang w:val="es-ES_tradnl"/>
          </w:rPr>
          <w:t>Capítulo III. Marco Contextual</w:t>
        </w:r>
        <w:r>
          <w:rPr>
            <w:noProof/>
          </w:rPr>
          <w:tab/>
        </w:r>
        <w:r>
          <w:rPr>
            <w:noProof/>
          </w:rPr>
          <w:fldChar w:fldCharType="begin"/>
        </w:r>
        <w:r>
          <w:rPr>
            <w:noProof/>
          </w:rPr>
          <w:instrText xml:space="preserve"> PAGEREF _Toc254080286 \h </w:instrText>
        </w:r>
      </w:ins>
      <w:r>
        <w:rPr>
          <w:noProof/>
        </w:rPr>
      </w:r>
      <w:r>
        <w:rPr>
          <w:noProof/>
        </w:rPr>
        <w:fldChar w:fldCharType="separate"/>
      </w:r>
      <w:ins w:id="210" w:author="angie" w:date="2014-02-20T08:41:00Z">
        <w:r w:rsidR="002306FB">
          <w:rPr>
            <w:noProof/>
          </w:rPr>
          <w:t>38</w:t>
        </w:r>
      </w:ins>
      <w:ins w:id="211" w:author="angie" w:date="2014-02-15T10:42:00Z">
        <w:r>
          <w:rPr>
            <w:noProof/>
          </w:rPr>
          <w:fldChar w:fldCharType="end"/>
        </w:r>
      </w:ins>
    </w:p>
    <w:p w14:paraId="3640E246" w14:textId="77777777" w:rsidR="00636CE6" w:rsidRDefault="00636CE6">
      <w:pPr>
        <w:pStyle w:val="TOC2"/>
        <w:tabs>
          <w:tab w:val="right" w:leader="dot" w:pos="8828"/>
        </w:tabs>
        <w:rPr>
          <w:ins w:id="212" w:author="angie" w:date="2014-02-15T10:42:00Z"/>
          <w:rFonts w:asciiTheme="minorHAnsi" w:eastAsiaTheme="minorEastAsia" w:hAnsiTheme="minorHAnsi" w:cstheme="minorBidi"/>
          <w:noProof/>
          <w:szCs w:val="24"/>
          <w:lang w:val="fr-FR" w:eastAsia="ja-JP"/>
        </w:rPr>
      </w:pPr>
      <w:ins w:id="213" w:author="angie" w:date="2014-02-15T10:42:00Z">
        <w:r w:rsidRPr="00135CC4">
          <w:rPr>
            <w:noProof/>
            <w:lang w:val="es-ES_tradnl"/>
          </w:rPr>
          <w:t>III.1 Descripción de la empresa</w:t>
        </w:r>
        <w:r>
          <w:rPr>
            <w:noProof/>
          </w:rPr>
          <w:tab/>
        </w:r>
        <w:r>
          <w:rPr>
            <w:noProof/>
          </w:rPr>
          <w:fldChar w:fldCharType="begin"/>
        </w:r>
        <w:r>
          <w:rPr>
            <w:noProof/>
          </w:rPr>
          <w:instrText xml:space="preserve"> PAGEREF _Toc254080287 \h </w:instrText>
        </w:r>
      </w:ins>
      <w:r>
        <w:rPr>
          <w:noProof/>
        </w:rPr>
      </w:r>
      <w:r>
        <w:rPr>
          <w:noProof/>
        </w:rPr>
        <w:fldChar w:fldCharType="separate"/>
      </w:r>
      <w:ins w:id="214" w:author="angie" w:date="2014-02-20T08:41:00Z">
        <w:r w:rsidR="002306FB">
          <w:rPr>
            <w:noProof/>
          </w:rPr>
          <w:t>38</w:t>
        </w:r>
      </w:ins>
      <w:ins w:id="215" w:author="angie" w:date="2014-02-15T10:42:00Z">
        <w:r>
          <w:rPr>
            <w:noProof/>
          </w:rPr>
          <w:fldChar w:fldCharType="end"/>
        </w:r>
      </w:ins>
    </w:p>
    <w:p w14:paraId="723577C9" w14:textId="77777777" w:rsidR="00636CE6" w:rsidRDefault="00636CE6">
      <w:pPr>
        <w:pStyle w:val="TOC1"/>
        <w:tabs>
          <w:tab w:val="right" w:leader="dot" w:pos="8828"/>
        </w:tabs>
        <w:rPr>
          <w:ins w:id="216" w:author="angie" w:date="2014-02-15T10:42:00Z"/>
          <w:rFonts w:asciiTheme="minorHAnsi" w:eastAsiaTheme="minorEastAsia" w:hAnsiTheme="minorHAnsi" w:cstheme="minorBidi"/>
          <w:noProof/>
          <w:szCs w:val="24"/>
          <w:lang w:val="fr-FR" w:eastAsia="ja-JP"/>
        </w:rPr>
      </w:pPr>
      <w:ins w:id="217" w:author="angie" w:date="2014-02-15T10:42:00Z">
        <w:r w:rsidRPr="00135CC4">
          <w:rPr>
            <w:noProof/>
            <w:lang w:val="es-ES_tradnl"/>
          </w:rPr>
          <w:t>Capítulo IV. Estrategia Metodológica y Resultados</w:t>
        </w:r>
        <w:r>
          <w:rPr>
            <w:noProof/>
          </w:rPr>
          <w:tab/>
        </w:r>
        <w:r>
          <w:rPr>
            <w:noProof/>
          </w:rPr>
          <w:fldChar w:fldCharType="begin"/>
        </w:r>
        <w:r>
          <w:rPr>
            <w:noProof/>
          </w:rPr>
          <w:instrText xml:space="preserve"> PAGEREF _Toc254080288 \h </w:instrText>
        </w:r>
      </w:ins>
      <w:r>
        <w:rPr>
          <w:noProof/>
        </w:rPr>
      </w:r>
      <w:r>
        <w:rPr>
          <w:noProof/>
        </w:rPr>
        <w:fldChar w:fldCharType="separate"/>
      </w:r>
      <w:ins w:id="218" w:author="angie" w:date="2014-02-20T08:41:00Z">
        <w:r w:rsidR="002306FB">
          <w:rPr>
            <w:noProof/>
          </w:rPr>
          <w:t>39</w:t>
        </w:r>
      </w:ins>
      <w:ins w:id="219" w:author="angie" w:date="2014-02-15T10:42:00Z">
        <w:r>
          <w:rPr>
            <w:noProof/>
          </w:rPr>
          <w:fldChar w:fldCharType="end"/>
        </w:r>
      </w:ins>
    </w:p>
    <w:p w14:paraId="08414A7E" w14:textId="77777777" w:rsidR="00636CE6" w:rsidRDefault="00636CE6">
      <w:pPr>
        <w:pStyle w:val="TOC1"/>
        <w:tabs>
          <w:tab w:val="right" w:leader="dot" w:pos="8828"/>
        </w:tabs>
        <w:rPr>
          <w:ins w:id="220" w:author="angie" w:date="2014-02-15T10:42:00Z"/>
          <w:rFonts w:asciiTheme="minorHAnsi" w:eastAsiaTheme="minorEastAsia" w:hAnsiTheme="minorHAnsi" w:cstheme="minorBidi"/>
          <w:noProof/>
          <w:szCs w:val="24"/>
          <w:lang w:val="fr-FR" w:eastAsia="ja-JP"/>
        </w:rPr>
      </w:pPr>
      <w:ins w:id="221" w:author="angie" w:date="2014-02-15T10:42:00Z">
        <w:r w:rsidRPr="00135CC4">
          <w:rPr>
            <w:noProof/>
            <w:lang w:val="es-ES_tradnl"/>
          </w:rPr>
          <w:t>Capítulo V. Conclusiones y Recomendaciones</w:t>
        </w:r>
        <w:r>
          <w:rPr>
            <w:noProof/>
          </w:rPr>
          <w:tab/>
        </w:r>
        <w:r>
          <w:rPr>
            <w:noProof/>
          </w:rPr>
          <w:fldChar w:fldCharType="begin"/>
        </w:r>
        <w:r>
          <w:rPr>
            <w:noProof/>
          </w:rPr>
          <w:instrText xml:space="preserve"> PAGEREF _Toc254080289 \h </w:instrText>
        </w:r>
      </w:ins>
      <w:r>
        <w:rPr>
          <w:noProof/>
        </w:rPr>
      </w:r>
      <w:r>
        <w:rPr>
          <w:noProof/>
        </w:rPr>
        <w:fldChar w:fldCharType="separate"/>
      </w:r>
      <w:ins w:id="222" w:author="angie" w:date="2014-02-20T08:41:00Z">
        <w:r w:rsidR="002306FB">
          <w:rPr>
            <w:noProof/>
          </w:rPr>
          <w:t>40</w:t>
        </w:r>
      </w:ins>
      <w:ins w:id="223" w:author="angie" w:date="2014-02-15T10:42:00Z">
        <w:r>
          <w:rPr>
            <w:noProof/>
          </w:rPr>
          <w:fldChar w:fldCharType="end"/>
        </w:r>
      </w:ins>
    </w:p>
    <w:p w14:paraId="4BD3699D" w14:textId="77777777" w:rsidR="00636CE6" w:rsidRDefault="00636CE6">
      <w:pPr>
        <w:pStyle w:val="TOC1"/>
        <w:tabs>
          <w:tab w:val="right" w:leader="dot" w:pos="8828"/>
        </w:tabs>
        <w:rPr>
          <w:ins w:id="224" w:author="angie" w:date="2014-02-15T10:42:00Z"/>
          <w:rFonts w:asciiTheme="minorHAnsi" w:eastAsiaTheme="minorEastAsia" w:hAnsiTheme="minorHAnsi" w:cstheme="minorBidi"/>
          <w:noProof/>
          <w:szCs w:val="24"/>
          <w:lang w:val="fr-FR" w:eastAsia="ja-JP"/>
        </w:rPr>
      </w:pPr>
      <w:ins w:id="225" w:author="angie" w:date="2014-02-15T10:42:00Z">
        <w:r w:rsidRPr="00135CC4">
          <w:rPr>
            <w:noProof/>
            <w:lang w:val="es-ES_tradnl"/>
          </w:rPr>
          <w:t>Referencias</w:t>
        </w:r>
        <w:r>
          <w:rPr>
            <w:noProof/>
          </w:rPr>
          <w:tab/>
        </w:r>
        <w:r>
          <w:rPr>
            <w:noProof/>
          </w:rPr>
          <w:fldChar w:fldCharType="begin"/>
        </w:r>
        <w:r>
          <w:rPr>
            <w:noProof/>
          </w:rPr>
          <w:instrText xml:space="preserve"> PAGEREF _Toc254080290 \h </w:instrText>
        </w:r>
      </w:ins>
      <w:r>
        <w:rPr>
          <w:noProof/>
        </w:rPr>
      </w:r>
      <w:r>
        <w:rPr>
          <w:noProof/>
        </w:rPr>
        <w:fldChar w:fldCharType="separate"/>
      </w:r>
      <w:ins w:id="226" w:author="angie" w:date="2014-02-20T08:41:00Z">
        <w:r w:rsidR="002306FB">
          <w:rPr>
            <w:noProof/>
          </w:rPr>
          <w:t>41</w:t>
        </w:r>
      </w:ins>
      <w:ins w:id="227" w:author="angie" w:date="2014-02-15T10:42:00Z">
        <w:r>
          <w:rPr>
            <w:noProof/>
          </w:rPr>
          <w:fldChar w:fldCharType="end"/>
        </w:r>
      </w:ins>
    </w:p>
    <w:p w14:paraId="08877B76" w14:textId="77777777" w:rsidR="00636CE6" w:rsidRDefault="00636CE6">
      <w:pPr>
        <w:pStyle w:val="TOC1"/>
        <w:tabs>
          <w:tab w:val="right" w:leader="dot" w:pos="8828"/>
        </w:tabs>
        <w:rPr>
          <w:ins w:id="228" w:author="angie" w:date="2014-02-15T10:42:00Z"/>
          <w:rFonts w:asciiTheme="minorHAnsi" w:eastAsiaTheme="minorEastAsia" w:hAnsiTheme="minorHAnsi" w:cstheme="minorBidi"/>
          <w:noProof/>
          <w:szCs w:val="24"/>
          <w:lang w:val="fr-FR" w:eastAsia="ja-JP"/>
        </w:rPr>
      </w:pPr>
      <w:ins w:id="229" w:author="angie" w:date="2014-02-15T10:42:00Z">
        <w:r w:rsidRPr="00135CC4">
          <w:rPr>
            <w:noProof/>
            <w:lang w:val="es-ES_tradnl"/>
          </w:rPr>
          <w:lastRenderedPageBreak/>
          <w:t>Anexos (Opcional)</w:t>
        </w:r>
        <w:r>
          <w:rPr>
            <w:noProof/>
          </w:rPr>
          <w:tab/>
        </w:r>
        <w:r>
          <w:rPr>
            <w:noProof/>
          </w:rPr>
          <w:fldChar w:fldCharType="begin"/>
        </w:r>
        <w:r>
          <w:rPr>
            <w:noProof/>
          </w:rPr>
          <w:instrText xml:space="preserve"> PAGEREF _Toc254080291 \h </w:instrText>
        </w:r>
      </w:ins>
      <w:r>
        <w:rPr>
          <w:noProof/>
        </w:rPr>
      </w:r>
      <w:r>
        <w:rPr>
          <w:noProof/>
        </w:rPr>
        <w:fldChar w:fldCharType="separate"/>
      </w:r>
      <w:ins w:id="230" w:author="angie" w:date="2014-02-20T08:41:00Z">
        <w:r w:rsidR="002306FB">
          <w:rPr>
            <w:noProof/>
          </w:rPr>
          <w:t>42</w:t>
        </w:r>
      </w:ins>
      <w:ins w:id="231" w:author="angie" w:date="2014-02-15T10:42:00Z">
        <w:r>
          <w:rPr>
            <w:noProof/>
          </w:rPr>
          <w:fldChar w:fldCharType="end"/>
        </w:r>
      </w:ins>
    </w:p>
    <w:p w14:paraId="7188135E" w14:textId="77777777" w:rsidR="00636CE6" w:rsidDel="00636CE6" w:rsidRDefault="00636CE6" w:rsidP="00E343FC">
      <w:pPr>
        <w:rPr>
          <w:del w:id="232" w:author="angie" w:date="2014-02-15T10:42:00Z"/>
          <w:noProof/>
        </w:rPr>
      </w:pPr>
    </w:p>
    <w:p w14:paraId="05DC90DF" w14:textId="6FFF1AF2" w:rsidR="00F35BDD" w:rsidRPr="009A0979" w:rsidRDefault="00636CE6" w:rsidP="00E343FC">
      <w:pPr>
        <w:rPr>
          <w:lang w:val="es-ES_tradnl"/>
        </w:rPr>
      </w:pPr>
      <w:ins w:id="233" w:author="angie" w:date="2014-02-15T10:42:00Z">
        <w:r>
          <w:rPr>
            <w:lang w:val="es-ES_tradnl"/>
          </w:rPr>
          <w:fldChar w:fldCharType="end"/>
        </w:r>
      </w:ins>
    </w:p>
    <w:p w14:paraId="79AE7BF9" w14:textId="77777777" w:rsidR="00F35BDD" w:rsidRPr="009A0979" w:rsidRDefault="00F35BDD" w:rsidP="00573E18">
      <w:pPr>
        <w:rPr>
          <w:lang w:val="es-ES_tradnl"/>
        </w:rPr>
      </w:pPr>
    </w:p>
    <w:p w14:paraId="35D6EBCE" w14:textId="77777777" w:rsidR="00F35BDD" w:rsidRPr="004622F3" w:rsidRDefault="00F35BDD" w:rsidP="00573E18">
      <w:pPr>
        <w:rPr>
          <w:lang w:val="es-ES_tradnl"/>
        </w:rPr>
      </w:pPr>
    </w:p>
    <w:p w14:paraId="3B9C3048" w14:textId="77777777" w:rsidR="00F35BDD" w:rsidRPr="00D32738" w:rsidRDefault="005F1ED9" w:rsidP="00B53BE0">
      <w:pPr>
        <w:pStyle w:val="Title"/>
        <w:rPr>
          <w:ins w:id="234" w:author="angie" w:date="2014-02-08T15:21:00Z"/>
          <w:lang w:val="es-ES_tradnl"/>
        </w:rPr>
      </w:pPr>
      <w:bookmarkStart w:id="235" w:name="_Toc378658693"/>
      <w:bookmarkStart w:id="236" w:name="_Toc378659115"/>
      <w:bookmarkStart w:id="237" w:name="_Toc378659165"/>
      <w:bookmarkStart w:id="238" w:name="_Toc253724282"/>
      <w:bookmarkStart w:id="239" w:name="_Toc254080273"/>
      <w:r w:rsidRPr="004622F3">
        <w:rPr>
          <w:lang w:val="es-ES_tradnl"/>
        </w:rPr>
        <w:lastRenderedPageBreak/>
        <w:t>Índice de Figuras</w:t>
      </w:r>
      <w:bookmarkEnd w:id="235"/>
      <w:bookmarkEnd w:id="236"/>
      <w:bookmarkEnd w:id="237"/>
      <w:bookmarkEnd w:id="238"/>
      <w:bookmarkEnd w:id="239"/>
    </w:p>
    <w:p w14:paraId="71F50FF2" w14:textId="77777777" w:rsidR="00A97CB4" w:rsidRPr="002B3522" w:rsidRDefault="00A97CB4" w:rsidP="00A97CB4">
      <w:pPr>
        <w:jc w:val="right"/>
        <w:rPr>
          <w:ins w:id="240" w:author="angie" w:date="2014-02-08T15:21:00Z"/>
          <w:rFonts w:cs="Arial"/>
          <w:lang w:val="es-ES_tradnl"/>
        </w:rPr>
      </w:pPr>
      <w:ins w:id="241" w:author="angie" w:date="2014-02-08T15:21:00Z">
        <w:r w:rsidRPr="002B3522">
          <w:rPr>
            <w:rFonts w:cs="Arial"/>
            <w:lang w:val="es-ES_tradnl"/>
          </w:rPr>
          <w:t>Página</w:t>
        </w:r>
      </w:ins>
    </w:p>
    <w:p w14:paraId="5238B491" w14:textId="568A9F4F" w:rsidR="00023A3C" w:rsidRDefault="00023A3C">
      <w:pPr>
        <w:pStyle w:val="TOC1"/>
        <w:tabs>
          <w:tab w:val="right" w:leader="dot" w:pos="8828"/>
        </w:tabs>
        <w:rPr>
          <w:rFonts w:asciiTheme="minorHAnsi" w:eastAsiaTheme="minorEastAsia" w:hAnsiTheme="minorHAnsi" w:cstheme="minorBidi"/>
          <w:noProof/>
          <w:szCs w:val="24"/>
          <w:lang w:val="fr-FR" w:eastAsia="ja-JP"/>
        </w:rPr>
      </w:pPr>
      <w:r>
        <w:rPr>
          <w:rFonts w:cs="Arial"/>
          <w:lang w:val="es-ES_tradnl"/>
        </w:rPr>
        <w:fldChar w:fldCharType="begin"/>
      </w:r>
      <w:r>
        <w:rPr>
          <w:rFonts w:cs="Arial"/>
          <w:lang w:val="es-ES_tradnl"/>
        </w:rPr>
        <w:instrText xml:space="preserve"> TOC \t "Caption;1" </w:instrText>
      </w:r>
      <w:r>
        <w:rPr>
          <w:rFonts w:cs="Arial"/>
          <w:lang w:val="es-ES_tradnl"/>
        </w:rPr>
        <w:fldChar w:fldCharType="separate"/>
      </w:r>
      <w:r w:rsidRPr="001434B8">
        <w:rPr>
          <w:noProof/>
          <w:lang w:val="es-ES_tradnl"/>
        </w:rPr>
        <w:t>Ilustración 1. Ciclo de Vida “Híbrida Ágil”.</w:t>
      </w:r>
      <w:r>
        <w:rPr>
          <w:noProof/>
        </w:rPr>
        <w:tab/>
      </w:r>
      <w:r>
        <w:rPr>
          <w:noProof/>
        </w:rPr>
        <w:fldChar w:fldCharType="begin"/>
      </w:r>
      <w:r>
        <w:rPr>
          <w:noProof/>
        </w:rPr>
        <w:instrText xml:space="preserve"> PAGEREF _Toc254080528 \h </w:instrText>
      </w:r>
      <w:r>
        <w:rPr>
          <w:noProof/>
        </w:rPr>
      </w:r>
      <w:r>
        <w:rPr>
          <w:noProof/>
        </w:rPr>
        <w:fldChar w:fldCharType="separate"/>
      </w:r>
      <w:ins w:id="242" w:author="angie" w:date="2014-02-20T08:41:00Z">
        <w:r w:rsidR="002306FB">
          <w:rPr>
            <w:noProof/>
          </w:rPr>
          <w:t>18</w:t>
        </w:r>
      </w:ins>
      <w:del w:id="243" w:author="angie" w:date="2014-02-20T08:41:00Z">
        <w:r w:rsidDel="002306FB">
          <w:rPr>
            <w:noProof/>
          </w:rPr>
          <w:delText>19</w:delText>
        </w:r>
      </w:del>
      <w:r>
        <w:rPr>
          <w:noProof/>
        </w:rPr>
        <w:fldChar w:fldCharType="end"/>
      </w:r>
    </w:p>
    <w:p w14:paraId="715C9EAC" w14:textId="77777777" w:rsidR="00023A3C" w:rsidRDefault="00023A3C">
      <w:pPr>
        <w:pStyle w:val="TO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2. Estructura de Desglose del Trabajo</w:t>
      </w:r>
      <w:r>
        <w:rPr>
          <w:noProof/>
        </w:rPr>
        <w:tab/>
      </w:r>
      <w:r>
        <w:rPr>
          <w:noProof/>
        </w:rPr>
        <w:fldChar w:fldCharType="begin"/>
      </w:r>
      <w:r>
        <w:rPr>
          <w:noProof/>
        </w:rPr>
        <w:instrText xml:space="preserve"> PAGEREF _Toc254080532 \h </w:instrText>
      </w:r>
      <w:r>
        <w:rPr>
          <w:noProof/>
        </w:rPr>
      </w:r>
      <w:r>
        <w:rPr>
          <w:noProof/>
        </w:rPr>
        <w:fldChar w:fldCharType="separate"/>
      </w:r>
      <w:ins w:id="244" w:author="angie" w:date="2014-02-20T08:41:00Z">
        <w:r w:rsidR="002306FB">
          <w:rPr>
            <w:noProof/>
          </w:rPr>
          <w:t>20</w:t>
        </w:r>
      </w:ins>
      <w:del w:id="245" w:author="angie" w:date="2014-02-20T08:41:00Z">
        <w:r w:rsidDel="002306FB">
          <w:rPr>
            <w:noProof/>
          </w:rPr>
          <w:delText>21</w:delText>
        </w:r>
      </w:del>
      <w:r>
        <w:rPr>
          <w:noProof/>
        </w:rPr>
        <w:fldChar w:fldCharType="end"/>
      </w:r>
    </w:p>
    <w:p w14:paraId="09402DD0" w14:textId="77777777" w:rsidR="00023A3C" w:rsidRDefault="00023A3C">
      <w:pPr>
        <w:pStyle w:val="TOC1"/>
        <w:tabs>
          <w:tab w:val="right" w:leader="dot" w:pos="8828"/>
        </w:tabs>
        <w:rPr>
          <w:rFonts w:asciiTheme="minorHAnsi" w:eastAsiaTheme="minorEastAsia" w:hAnsiTheme="minorHAnsi" w:cstheme="minorBidi"/>
          <w:noProof/>
          <w:szCs w:val="24"/>
          <w:lang w:val="fr-FR" w:eastAsia="ja-JP"/>
        </w:rPr>
      </w:pPr>
      <w:r>
        <w:rPr>
          <w:noProof/>
        </w:rPr>
        <w:t>Ilustración 3. Clasificacion del Inventario</w:t>
      </w:r>
      <w:r>
        <w:rPr>
          <w:noProof/>
        </w:rPr>
        <w:tab/>
      </w:r>
      <w:r>
        <w:rPr>
          <w:noProof/>
        </w:rPr>
        <w:fldChar w:fldCharType="begin"/>
      </w:r>
      <w:r>
        <w:rPr>
          <w:noProof/>
        </w:rPr>
        <w:instrText xml:space="preserve"> PAGEREF _Toc254080533 \h </w:instrText>
      </w:r>
      <w:r>
        <w:rPr>
          <w:noProof/>
        </w:rPr>
      </w:r>
      <w:r>
        <w:rPr>
          <w:noProof/>
        </w:rPr>
        <w:fldChar w:fldCharType="separate"/>
      </w:r>
      <w:ins w:id="246" w:author="angie" w:date="2014-02-20T08:41:00Z">
        <w:r w:rsidR="002306FB">
          <w:rPr>
            <w:noProof/>
          </w:rPr>
          <w:t>21</w:t>
        </w:r>
      </w:ins>
      <w:del w:id="247" w:author="angie" w:date="2014-02-20T08:41:00Z">
        <w:r w:rsidDel="002306FB">
          <w:rPr>
            <w:noProof/>
          </w:rPr>
          <w:delText>22</w:delText>
        </w:r>
      </w:del>
      <w:r>
        <w:rPr>
          <w:noProof/>
        </w:rPr>
        <w:fldChar w:fldCharType="end"/>
      </w:r>
    </w:p>
    <w:p w14:paraId="37AB872A" w14:textId="77777777" w:rsidR="00023A3C" w:rsidRDefault="00023A3C">
      <w:pPr>
        <w:pStyle w:val="TOC1"/>
        <w:tabs>
          <w:tab w:val="right" w:leader="dot" w:pos="8828"/>
        </w:tabs>
        <w:rPr>
          <w:rFonts w:asciiTheme="minorHAnsi" w:eastAsiaTheme="minorEastAsia" w:hAnsiTheme="minorHAnsi" w:cstheme="minorBidi"/>
          <w:noProof/>
          <w:szCs w:val="24"/>
          <w:lang w:val="fr-FR" w:eastAsia="ja-JP"/>
        </w:rPr>
      </w:pPr>
      <w:r>
        <w:rPr>
          <w:noProof/>
        </w:rPr>
        <w:t>Ilustración 4. Arquitectura Cliente – Servidor.</w:t>
      </w:r>
      <w:r>
        <w:rPr>
          <w:noProof/>
        </w:rPr>
        <w:tab/>
      </w:r>
      <w:r>
        <w:rPr>
          <w:noProof/>
        </w:rPr>
        <w:fldChar w:fldCharType="begin"/>
      </w:r>
      <w:r>
        <w:rPr>
          <w:noProof/>
        </w:rPr>
        <w:instrText xml:space="preserve"> PAGEREF _Toc254080535 \h </w:instrText>
      </w:r>
      <w:r>
        <w:rPr>
          <w:noProof/>
        </w:rPr>
      </w:r>
      <w:r>
        <w:rPr>
          <w:noProof/>
        </w:rPr>
        <w:fldChar w:fldCharType="separate"/>
      </w:r>
      <w:ins w:id="248" w:author="angie" w:date="2014-02-20T08:41:00Z">
        <w:r w:rsidR="002306FB">
          <w:rPr>
            <w:noProof/>
          </w:rPr>
          <w:t>28</w:t>
        </w:r>
      </w:ins>
      <w:del w:id="249" w:author="angie" w:date="2014-02-20T08:41:00Z">
        <w:r w:rsidDel="002306FB">
          <w:rPr>
            <w:noProof/>
          </w:rPr>
          <w:delText>29</w:delText>
        </w:r>
      </w:del>
      <w:r>
        <w:rPr>
          <w:noProof/>
        </w:rPr>
        <w:fldChar w:fldCharType="end"/>
      </w:r>
    </w:p>
    <w:p w14:paraId="4A6D2203" w14:textId="77777777" w:rsidR="00023A3C" w:rsidRDefault="00023A3C">
      <w:pPr>
        <w:pStyle w:val="TO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5. Diagrama de la Infraestructura .NET</w:t>
      </w:r>
      <w:r>
        <w:rPr>
          <w:noProof/>
        </w:rPr>
        <w:tab/>
      </w:r>
      <w:r>
        <w:rPr>
          <w:noProof/>
        </w:rPr>
        <w:fldChar w:fldCharType="begin"/>
      </w:r>
      <w:r>
        <w:rPr>
          <w:noProof/>
        </w:rPr>
        <w:instrText xml:space="preserve"> PAGEREF _Toc254080536 \h </w:instrText>
      </w:r>
      <w:r>
        <w:rPr>
          <w:noProof/>
        </w:rPr>
      </w:r>
      <w:r>
        <w:rPr>
          <w:noProof/>
        </w:rPr>
        <w:fldChar w:fldCharType="separate"/>
      </w:r>
      <w:r w:rsidR="002306FB">
        <w:rPr>
          <w:noProof/>
        </w:rPr>
        <w:t>30</w:t>
      </w:r>
      <w:r>
        <w:rPr>
          <w:noProof/>
        </w:rPr>
        <w:fldChar w:fldCharType="end"/>
      </w:r>
    </w:p>
    <w:p w14:paraId="57BE9911" w14:textId="77777777" w:rsidR="00023A3C" w:rsidRDefault="00023A3C">
      <w:pPr>
        <w:pStyle w:val="TOC1"/>
        <w:tabs>
          <w:tab w:val="right" w:leader="dot" w:pos="8828"/>
        </w:tabs>
        <w:rPr>
          <w:rFonts w:asciiTheme="minorHAnsi" w:eastAsiaTheme="minorEastAsia" w:hAnsiTheme="minorHAnsi" w:cstheme="minorBidi"/>
          <w:noProof/>
          <w:szCs w:val="24"/>
          <w:lang w:val="fr-FR" w:eastAsia="ja-JP"/>
        </w:rPr>
      </w:pPr>
      <w:r w:rsidRPr="001434B8">
        <w:rPr>
          <w:noProof/>
          <w:lang w:val="es-ES_tradnl"/>
        </w:rPr>
        <w:t>Ilustración 6. Plataforma de Tecnologías para el Desarrollo de Aplicaciones Microsoft</w:t>
      </w:r>
      <w:r>
        <w:rPr>
          <w:noProof/>
        </w:rPr>
        <w:tab/>
      </w:r>
      <w:r>
        <w:rPr>
          <w:noProof/>
        </w:rPr>
        <w:fldChar w:fldCharType="begin"/>
      </w:r>
      <w:r>
        <w:rPr>
          <w:noProof/>
        </w:rPr>
        <w:instrText xml:space="preserve"> PAGEREF _Toc254080537 \h </w:instrText>
      </w:r>
      <w:r>
        <w:rPr>
          <w:noProof/>
        </w:rPr>
      </w:r>
      <w:r>
        <w:rPr>
          <w:noProof/>
        </w:rPr>
        <w:fldChar w:fldCharType="separate"/>
      </w:r>
      <w:r w:rsidR="002306FB">
        <w:rPr>
          <w:noProof/>
        </w:rPr>
        <w:t>32</w:t>
      </w:r>
      <w:r>
        <w:rPr>
          <w:noProof/>
        </w:rPr>
        <w:fldChar w:fldCharType="end"/>
      </w:r>
    </w:p>
    <w:p w14:paraId="44A9ECA2" w14:textId="47870C76" w:rsidR="00BA7256" w:rsidRPr="009A0979" w:rsidRDefault="00023A3C" w:rsidP="008A77AC">
      <w:pPr>
        <w:pStyle w:val="TOC1"/>
        <w:tabs>
          <w:tab w:val="right" w:leader="dot" w:pos="8828"/>
        </w:tabs>
        <w:rPr>
          <w:rFonts w:cs="Arial"/>
          <w:lang w:val="es-ES_tradnl"/>
        </w:rPr>
      </w:pPr>
      <w:r>
        <w:rPr>
          <w:rFonts w:cs="Arial"/>
          <w:lang w:val="es-ES_tradnl"/>
        </w:rPr>
        <w:fldChar w:fldCharType="end"/>
      </w:r>
    </w:p>
    <w:p w14:paraId="45E7CCF5" w14:textId="77777777" w:rsidR="00BA7256" w:rsidRPr="004622F3" w:rsidRDefault="00BA7256" w:rsidP="00573E18">
      <w:pPr>
        <w:rPr>
          <w:rFonts w:cs="Arial"/>
          <w:lang w:val="es-ES_tradnl"/>
        </w:rPr>
      </w:pPr>
    </w:p>
    <w:p w14:paraId="68AE9F21" w14:textId="77777777" w:rsidR="00BA7256" w:rsidRPr="00D32738" w:rsidRDefault="00BA7256" w:rsidP="00573E18">
      <w:pPr>
        <w:rPr>
          <w:rFonts w:cs="Arial"/>
          <w:lang w:val="es-ES_tradnl"/>
        </w:rPr>
      </w:pPr>
    </w:p>
    <w:p w14:paraId="0E1BA3D0" w14:textId="77777777" w:rsidR="00BA7256" w:rsidRPr="002B3522" w:rsidRDefault="00BA7256" w:rsidP="00573E18">
      <w:pPr>
        <w:rPr>
          <w:rFonts w:cs="Arial"/>
          <w:lang w:val="es-ES_tradnl"/>
        </w:rPr>
      </w:pPr>
    </w:p>
    <w:p w14:paraId="5568087A" w14:textId="77777777" w:rsidR="00BA7256" w:rsidRPr="00200E5A" w:rsidRDefault="00BA7256" w:rsidP="00573E18">
      <w:pPr>
        <w:rPr>
          <w:rFonts w:cs="Arial"/>
          <w:lang w:val="es-ES_tradnl"/>
        </w:rPr>
      </w:pPr>
    </w:p>
    <w:p w14:paraId="131A06B7" w14:textId="77777777" w:rsidR="00BA7256" w:rsidRPr="006B014B" w:rsidRDefault="00BA7256" w:rsidP="00573E18">
      <w:pPr>
        <w:rPr>
          <w:rFonts w:cs="Arial"/>
          <w:lang w:val="es-ES_tradnl"/>
        </w:rPr>
      </w:pPr>
    </w:p>
    <w:p w14:paraId="68805E83" w14:textId="77777777" w:rsidR="00BA7256" w:rsidRPr="00E343FC" w:rsidRDefault="00BA7256" w:rsidP="00573E18">
      <w:pPr>
        <w:rPr>
          <w:rFonts w:cs="Arial"/>
          <w:lang w:val="es-ES_tradnl"/>
        </w:rPr>
      </w:pPr>
    </w:p>
    <w:p w14:paraId="1FB6C519" w14:textId="77777777" w:rsidR="00BA7256" w:rsidRPr="00FF6EAC" w:rsidRDefault="00BA7256" w:rsidP="00573E18">
      <w:pPr>
        <w:rPr>
          <w:rFonts w:cs="Arial"/>
          <w:lang w:val="es-ES_tradnl"/>
        </w:rPr>
      </w:pPr>
    </w:p>
    <w:p w14:paraId="41B40D13" w14:textId="77777777" w:rsidR="00BA7256" w:rsidRPr="00A00240" w:rsidRDefault="00BA7256" w:rsidP="00573E18">
      <w:pPr>
        <w:rPr>
          <w:rFonts w:cs="Arial"/>
          <w:lang w:val="es-ES_tradnl"/>
        </w:rPr>
      </w:pPr>
    </w:p>
    <w:p w14:paraId="33666633" w14:textId="77777777" w:rsidR="00BA7256" w:rsidRPr="00DD7093" w:rsidRDefault="00BA7256" w:rsidP="00573E18">
      <w:pPr>
        <w:rPr>
          <w:rFonts w:cs="Arial"/>
          <w:lang w:val="es-ES_tradnl"/>
        </w:rPr>
      </w:pPr>
    </w:p>
    <w:p w14:paraId="7A6B7343" w14:textId="77777777" w:rsidR="00BA7256" w:rsidRPr="00871A9C" w:rsidRDefault="00BA7256" w:rsidP="00573E18">
      <w:pPr>
        <w:rPr>
          <w:rFonts w:cs="Arial"/>
          <w:lang w:val="es-ES_tradnl"/>
        </w:rPr>
      </w:pPr>
    </w:p>
    <w:p w14:paraId="08905562" w14:textId="77777777" w:rsidR="00041EED" w:rsidRPr="00F87EE4" w:rsidRDefault="00041EED" w:rsidP="00041EED">
      <w:pPr>
        <w:pStyle w:val="Title"/>
        <w:rPr>
          <w:ins w:id="250" w:author="angie" w:date="2014-02-08T15:21:00Z"/>
          <w:lang w:val="es-ES_tradnl"/>
        </w:rPr>
      </w:pPr>
      <w:bookmarkStart w:id="251" w:name="_Toc253724283"/>
      <w:bookmarkStart w:id="252" w:name="_Toc254080274"/>
      <w:ins w:id="253" w:author="angie" w:date="2014-02-08T15:20:00Z">
        <w:r w:rsidRPr="00E325A5">
          <w:rPr>
            <w:lang w:val="es-ES_tradnl"/>
          </w:rPr>
          <w:lastRenderedPageBreak/>
          <w:t>Índice de Tablas</w:t>
        </w:r>
      </w:ins>
      <w:bookmarkEnd w:id="251"/>
      <w:bookmarkEnd w:id="252"/>
    </w:p>
    <w:p w14:paraId="24284EB8" w14:textId="77777777" w:rsidR="00B467CB" w:rsidRPr="002F5016" w:rsidRDefault="00B467CB" w:rsidP="00B467CB">
      <w:pPr>
        <w:jc w:val="right"/>
        <w:rPr>
          <w:ins w:id="254" w:author="angie" w:date="2014-02-08T15:21:00Z"/>
          <w:rFonts w:cs="Arial"/>
          <w:lang w:val="es-ES_tradnl"/>
        </w:rPr>
      </w:pPr>
      <w:ins w:id="255" w:author="angie" w:date="2014-02-08T15:21:00Z">
        <w:r w:rsidRPr="002F5016">
          <w:rPr>
            <w:rFonts w:cs="Arial"/>
            <w:lang w:val="es-ES_tradnl"/>
          </w:rPr>
          <w:t>Página</w:t>
        </w:r>
      </w:ins>
    </w:p>
    <w:p w14:paraId="01E4E493" w14:textId="1BF6D8F3" w:rsidR="008A77AC" w:rsidRDefault="008A77AC">
      <w:pPr>
        <w:pStyle w:val="TOC1"/>
        <w:tabs>
          <w:tab w:val="right" w:leader="dot" w:pos="8828"/>
        </w:tabs>
        <w:rPr>
          <w:rFonts w:asciiTheme="minorHAnsi" w:eastAsiaTheme="minorEastAsia" w:hAnsiTheme="minorHAnsi" w:cstheme="minorBidi"/>
          <w:noProof/>
          <w:szCs w:val="24"/>
          <w:lang w:val="fr-FR" w:eastAsia="ja-JP"/>
        </w:rPr>
      </w:pPr>
      <w:r>
        <w:rPr>
          <w:lang w:val="es-ES_tradnl"/>
        </w:rPr>
        <w:fldChar w:fldCharType="begin"/>
      </w:r>
      <w:r>
        <w:rPr>
          <w:lang w:val="es-ES_tradnl"/>
        </w:rPr>
        <w:instrText xml:space="preserve"> TOC \f \t "Caption;1" </w:instrText>
      </w:r>
      <w:r>
        <w:rPr>
          <w:lang w:val="es-ES_tradnl"/>
        </w:rPr>
        <w:fldChar w:fldCharType="separate"/>
      </w:r>
      <w:r w:rsidRPr="0015060A">
        <w:rPr>
          <w:noProof/>
          <w:lang w:val="es-ES_tradnl"/>
        </w:rPr>
        <w:t>Tabla 1. Lista de precios de Soft Restaurant - Cliente</w:t>
      </w:r>
      <w:r>
        <w:rPr>
          <w:noProof/>
        </w:rPr>
        <w:tab/>
      </w:r>
      <w:r>
        <w:rPr>
          <w:noProof/>
        </w:rPr>
        <w:fldChar w:fldCharType="begin"/>
      </w:r>
      <w:r>
        <w:rPr>
          <w:noProof/>
        </w:rPr>
        <w:instrText xml:space="preserve"> PAGEREF _Toc254080656 \h </w:instrText>
      </w:r>
      <w:r>
        <w:rPr>
          <w:noProof/>
        </w:rPr>
      </w:r>
      <w:r>
        <w:rPr>
          <w:noProof/>
        </w:rPr>
        <w:fldChar w:fldCharType="separate"/>
      </w:r>
      <w:r w:rsidR="002306FB">
        <w:rPr>
          <w:noProof/>
        </w:rPr>
        <w:t>14</w:t>
      </w:r>
      <w:r>
        <w:rPr>
          <w:noProof/>
        </w:rPr>
        <w:fldChar w:fldCharType="end"/>
      </w:r>
    </w:p>
    <w:p w14:paraId="33F1A538" w14:textId="77777777" w:rsidR="008A77AC" w:rsidRDefault="008A77AC">
      <w:pPr>
        <w:pStyle w:val="TO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2. Programa de Hitos</w:t>
      </w:r>
      <w:r>
        <w:rPr>
          <w:noProof/>
        </w:rPr>
        <w:tab/>
      </w:r>
      <w:r>
        <w:rPr>
          <w:noProof/>
        </w:rPr>
        <w:fldChar w:fldCharType="begin"/>
      </w:r>
      <w:r>
        <w:rPr>
          <w:noProof/>
        </w:rPr>
        <w:instrText xml:space="preserve"> PAGEREF _Toc254080658 \h </w:instrText>
      </w:r>
      <w:r>
        <w:rPr>
          <w:noProof/>
        </w:rPr>
      </w:r>
      <w:r>
        <w:rPr>
          <w:noProof/>
        </w:rPr>
        <w:fldChar w:fldCharType="separate"/>
      </w:r>
      <w:r w:rsidR="002306FB">
        <w:rPr>
          <w:noProof/>
        </w:rPr>
        <w:t>19</w:t>
      </w:r>
      <w:r>
        <w:rPr>
          <w:noProof/>
        </w:rPr>
        <w:fldChar w:fldCharType="end"/>
      </w:r>
    </w:p>
    <w:p w14:paraId="585C30E8" w14:textId="77777777" w:rsidR="008A77AC" w:rsidRDefault="008A77AC">
      <w:pPr>
        <w:pStyle w:val="TO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3. Asignación de Puestos y Roles</w:t>
      </w:r>
      <w:r>
        <w:rPr>
          <w:noProof/>
        </w:rPr>
        <w:tab/>
      </w:r>
      <w:r>
        <w:rPr>
          <w:noProof/>
        </w:rPr>
        <w:fldChar w:fldCharType="begin"/>
      </w:r>
      <w:r>
        <w:rPr>
          <w:noProof/>
        </w:rPr>
        <w:instrText xml:space="preserve"> PAGEREF _Toc254080659 \h </w:instrText>
      </w:r>
      <w:r>
        <w:rPr>
          <w:noProof/>
        </w:rPr>
      </w:r>
      <w:r>
        <w:rPr>
          <w:noProof/>
        </w:rPr>
        <w:fldChar w:fldCharType="separate"/>
      </w:r>
      <w:r w:rsidR="002306FB">
        <w:rPr>
          <w:noProof/>
        </w:rPr>
        <w:t>19</w:t>
      </w:r>
      <w:r>
        <w:rPr>
          <w:noProof/>
        </w:rPr>
        <w:fldChar w:fldCharType="end"/>
      </w:r>
    </w:p>
    <w:p w14:paraId="63CD0CC5" w14:textId="77777777" w:rsidR="008A77AC" w:rsidRDefault="008A77AC">
      <w:pPr>
        <w:pStyle w:val="TO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4. Calendario de Actividades</w:t>
      </w:r>
      <w:r>
        <w:rPr>
          <w:noProof/>
        </w:rPr>
        <w:tab/>
      </w:r>
      <w:r>
        <w:rPr>
          <w:noProof/>
        </w:rPr>
        <w:fldChar w:fldCharType="begin"/>
      </w:r>
      <w:r>
        <w:rPr>
          <w:noProof/>
        </w:rPr>
        <w:instrText xml:space="preserve"> PAGEREF _Toc254080660 \h </w:instrText>
      </w:r>
      <w:r>
        <w:rPr>
          <w:noProof/>
        </w:rPr>
      </w:r>
      <w:r>
        <w:rPr>
          <w:noProof/>
        </w:rPr>
        <w:fldChar w:fldCharType="separate"/>
      </w:r>
      <w:r w:rsidR="002306FB">
        <w:rPr>
          <w:noProof/>
        </w:rPr>
        <w:t>19</w:t>
      </w:r>
      <w:r>
        <w:rPr>
          <w:noProof/>
        </w:rPr>
        <w:fldChar w:fldCharType="end"/>
      </w:r>
    </w:p>
    <w:p w14:paraId="5866168E" w14:textId="77777777" w:rsidR="008A77AC" w:rsidRDefault="008A77AC">
      <w:pPr>
        <w:pStyle w:val="TOC1"/>
        <w:tabs>
          <w:tab w:val="right" w:leader="dot" w:pos="8828"/>
        </w:tabs>
        <w:rPr>
          <w:rFonts w:asciiTheme="minorHAnsi" w:eastAsiaTheme="minorEastAsia" w:hAnsiTheme="minorHAnsi" w:cstheme="minorBidi"/>
          <w:noProof/>
          <w:szCs w:val="24"/>
          <w:lang w:val="fr-FR" w:eastAsia="ja-JP"/>
        </w:rPr>
      </w:pPr>
      <w:r w:rsidRPr="0015060A">
        <w:rPr>
          <w:noProof/>
          <w:lang w:val="es-ES_tradnl"/>
        </w:rPr>
        <w:t>Tabla 5. Características de la clasificación de mercancías</w:t>
      </w:r>
      <w:r>
        <w:rPr>
          <w:noProof/>
        </w:rPr>
        <w:tab/>
      </w:r>
      <w:r>
        <w:rPr>
          <w:noProof/>
        </w:rPr>
        <w:fldChar w:fldCharType="begin"/>
      </w:r>
      <w:r>
        <w:rPr>
          <w:noProof/>
        </w:rPr>
        <w:instrText xml:space="preserve"> PAGEREF _Toc254080663 \h </w:instrText>
      </w:r>
      <w:r>
        <w:rPr>
          <w:noProof/>
        </w:rPr>
      </w:r>
      <w:r>
        <w:rPr>
          <w:noProof/>
        </w:rPr>
        <w:fldChar w:fldCharType="separate"/>
      </w:r>
      <w:r w:rsidR="002306FB">
        <w:rPr>
          <w:noProof/>
        </w:rPr>
        <w:t>23</w:t>
      </w:r>
      <w:r>
        <w:rPr>
          <w:noProof/>
        </w:rPr>
        <w:fldChar w:fldCharType="end"/>
      </w:r>
    </w:p>
    <w:p w14:paraId="3960B293" w14:textId="400C0255" w:rsidR="00B467CB" w:rsidRPr="004622F3" w:rsidRDefault="008A77AC" w:rsidP="009A1F0B">
      <w:pPr>
        <w:pStyle w:val="TOC1"/>
        <w:tabs>
          <w:tab w:val="right" w:leader="dot" w:pos="8828"/>
        </w:tabs>
        <w:rPr>
          <w:lang w:val="es-ES_tradnl"/>
        </w:rPr>
      </w:pPr>
      <w:r>
        <w:rPr>
          <w:lang w:val="es-ES_tradnl"/>
        </w:rPr>
        <w:fldChar w:fldCharType="end"/>
      </w:r>
    </w:p>
    <w:p w14:paraId="4DAF810D" w14:textId="77777777" w:rsidR="00041EED" w:rsidRPr="00D32738" w:rsidRDefault="00041EED" w:rsidP="008162B1">
      <w:pPr>
        <w:rPr>
          <w:lang w:val="es-ES_tradnl"/>
        </w:rPr>
      </w:pPr>
    </w:p>
    <w:p w14:paraId="60F6ACC8" w14:textId="4FCF75ED" w:rsidR="00F35BDD" w:rsidRPr="002B3522" w:rsidRDefault="0068240C" w:rsidP="00435446">
      <w:pPr>
        <w:pStyle w:val="Heading1"/>
        <w:numPr>
          <w:ilvl w:val="0"/>
          <w:numId w:val="17"/>
        </w:numPr>
        <w:rPr>
          <w:lang w:val="es-ES_tradnl"/>
        </w:rPr>
      </w:pPr>
      <w:bookmarkStart w:id="256" w:name="_Toc378658694"/>
      <w:bookmarkStart w:id="257" w:name="_Toc378659116"/>
      <w:bookmarkStart w:id="258" w:name="_Toc378659166"/>
      <w:bookmarkStart w:id="259" w:name="_Toc254080275"/>
      <w:r w:rsidRPr="00D32738">
        <w:rPr>
          <w:lang w:val="es-ES_tradnl"/>
        </w:rPr>
        <w:lastRenderedPageBreak/>
        <w:t>Introducción</w:t>
      </w:r>
      <w:bookmarkEnd w:id="256"/>
      <w:bookmarkEnd w:id="257"/>
      <w:bookmarkEnd w:id="258"/>
      <w:bookmarkEnd w:id="259"/>
    </w:p>
    <w:p w14:paraId="724F656C" w14:textId="77777777" w:rsidR="00194DD7" w:rsidRPr="007328E2" w:rsidRDefault="00ED2ADF" w:rsidP="00F87C64">
      <w:pPr>
        <w:rPr>
          <w:rFonts w:cs="Arial"/>
          <w:szCs w:val="24"/>
          <w:lang w:val="es-ES_tradnl"/>
        </w:rPr>
      </w:pPr>
      <w:r w:rsidRPr="00200E5A">
        <w:rPr>
          <w:rFonts w:cs="Arial"/>
          <w:szCs w:val="24"/>
          <w:lang w:val="es-ES_tradnl"/>
        </w:rPr>
        <w:t>En la actualidad las empresas</w:t>
      </w:r>
      <w:r w:rsidR="00DA7903" w:rsidRPr="00200E5A">
        <w:rPr>
          <w:rFonts w:cs="Arial"/>
          <w:szCs w:val="24"/>
          <w:lang w:val="es-ES_tradnl"/>
        </w:rPr>
        <w:t xml:space="preserve"> hacen uso de </w:t>
      </w:r>
      <w:r w:rsidRPr="006B014B">
        <w:rPr>
          <w:rFonts w:cs="Arial"/>
          <w:szCs w:val="24"/>
          <w:lang w:val="es-ES_tradnl"/>
        </w:rPr>
        <w:t>her</w:t>
      </w:r>
      <w:r w:rsidRPr="00E343FC">
        <w:rPr>
          <w:rFonts w:cs="Arial"/>
          <w:szCs w:val="24"/>
          <w:lang w:val="es-ES_tradnl"/>
        </w:rPr>
        <w:t xml:space="preserve">ramientas digitales para llevar acabo la administración y la inteligencia del </w:t>
      </w:r>
      <w:r w:rsidR="00B5143D" w:rsidRPr="00FF6EAC">
        <w:rPr>
          <w:rFonts w:cs="Arial"/>
          <w:szCs w:val="24"/>
          <w:lang w:val="es-ES_tradnl"/>
        </w:rPr>
        <w:t xml:space="preserve">negocio, ya que </w:t>
      </w:r>
      <w:r w:rsidR="009639CF" w:rsidRPr="00FF6EAC">
        <w:rPr>
          <w:rFonts w:cs="Arial"/>
          <w:szCs w:val="24"/>
          <w:lang w:val="es-ES_tradnl"/>
        </w:rPr>
        <w:t xml:space="preserve">al automatizar actividades como la asignación de recursos y costos, </w:t>
      </w:r>
      <w:r w:rsidR="004E4795" w:rsidRPr="00A00240">
        <w:rPr>
          <w:rFonts w:cs="Arial"/>
          <w:szCs w:val="24"/>
          <w:lang w:val="es-ES_tradnl"/>
        </w:rPr>
        <w:t xml:space="preserve">la </w:t>
      </w:r>
      <w:r w:rsidR="004C4973" w:rsidRPr="00DD7093">
        <w:rPr>
          <w:rFonts w:cs="Arial"/>
          <w:szCs w:val="24"/>
          <w:lang w:val="es-ES_tradnl"/>
        </w:rPr>
        <w:t>elaboració</w:t>
      </w:r>
      <w:r w:rsidR="004C4973" w:rsidRPr="00871A9C">
        <w:rPr>
          <w:rFonts w:cs="Arial"/>
          <w:szCs w:val="24"/>
          <w:lang w:val="es-ES_tradnl"/>
        </w:rPr>
        <w:t>n de agendas de trabajo</w:t>
      </w:r>
      <w:r w:rsidR="004E4795" w:rsidRPr="00FF7FE0">
        <w:rPr>
          <w:rFonts w:cs="Arial"/>
          <w:szCs w:val="24"/>
          <w:lang w:val="es-ES_tradnl"/>
        </w:rPr>
        <w:t xml:space="preserve"> y la </w:t>
      </w:r>
      <w:r w:rsidR="00DA7903" w:rsidRPr="00E325A5">
        <w:rPr>
          <w:rFonts w:cs="Arial"/>
          <w:szCs w:val="24"/>
          <w:lang w:val="es-ES_tradnl"/>
        </w:rPr>
        <w:t xml:space="preserve">administración de operaciones, </w:t>
      </w:r>
      <w:r w:rsidR="004E4795" w:rsidRPr="00F87EE4">
        <w:rPr>
          <w:rFonts w:cs="Arial"/>
          <w:szCs w:val="24"/>
          <w:lang w:val="es-ES_tradnl"/>
        </w:rPr>
        <w:t>se pueden disminuir los costos de producción, obtener pronósticos del mercado y</w:t>
      </w:r>
      <w:r w:rsidR="00DA7903" w:rsidRPr="002F5016">
        <w:rPr>
          <w:rFonts w:cs="Arial"/>
          <w:szCs w:val="24"/>
          <w:lang w:val="es-ES_tradnl"/>
        </w:rPr>
        <w:t xml:space="preserve"> minimizan las fallas detectadas en cuanto a la cantidad de trabajo al realizarse más</w:t>
      </w:r>
      <w:r w:rsidR="00F87C64" w:rsidRPr="003E0230">
        <w:rPr>
          <w:rFonts w:cs="Arial"/>
          <w:szCs w:val="24"/>
          <w:lang w:val="es-ES_tradnl"/>
        </w:rPr>
        <w:t xml:space="preserve"> rápido y con mayor seguridad</w:t>
      </w:r>
      <w:r w:rsidR="004E4795" w:rsidRPr="004E4FD7">
        <w:rPr>
          <w:rFonts w:cs="Arial"/>
          <w:szCs w:val="24"/>
          <w:lang w:val="es-ES_tradnl"/>
        </w:rPr>
        <w:t>.</w:t>
      </w:r>
      <w:r w:rsidR="00F87C64" w:rsidRPr="00237861">
        <w:rPr>
          <w:rFonts w:cs="Arial"/>
          <w:szCs w:val="24"/>
          <w:lang w:val="es-ES_tradnl"/>
        </w:rPr>
        <w:t xml:space="preserve"> </w:t>
      </w:r>
      <w:r w:rsidR="004E4795" w:rsidRPr="00C9746D">
        <w:rPr>
          <w:rFonts w:cs="Arial"/>
          <w:szCs w:val="24"/>
          <w:lang w:val="es-ES_tradnl"/>
        </w:rPr>
        <w:t>L</w:t>
      </w:r>
      <w:r w:rsidR="004E4795" w:rsidRPr="00F93F30">
        <w:rPr>
          <w:rFonts w:cs="Arial"/>
          <w:szCs w:val="24"/>
          <w:lang w:val="es-ES_tradnl"/>
        </w:rPr>
        <w:t>o</w:t>
      </w:r>
      <w:r w:rsidR="004A4424" w:rsidRPr="00F6370D">
        <w:rPr>
          <w:rFonts w:cs="Arial"/>
          <w:szCs w:val="24"/>
          <w:lang w:val="es-ES_tradnl"/>
        </w:rPr>
        <w:t xml:space="preserve"> que constituye</w:t>
      </w:r>
      <w:r w:rsidR="00B5143D" w:rsidRPr="00DD65E3">
        <w:rPr>
          <w:rFonts w:cs="Arial"/>
          <w:szCs w:val="24"/>
          <w:lang w:val="es-ES_tradnl"/>
        </w:rPr>
        <w:t xml:space="preserve"> </w:t>
      </w:r>
      <w:r w:rsidR="006F5277" w:rsidRPr="00BC7173">
        <w:rPr>
          <w:rFonts w:cs="Arial"/>
          <w:szCs w:val="24"/>
          <w:lang w:val="es-ES_tradnl"/>
        </w:rPr>
        <w:t>una serie de factores</w:t>
      </w:r>
      <w:r w:rsidR="00A7478F" w:rsidRPr="00795C22">
        <w:rPr>
          <w:rFonts w:cs="Arial"/>
          <w:szCs w:val="24"/>
          <w:lang w:val="es-ES_tradnl"/>
        </w:rPr>
        <w:t xml:space="preserve"> </w:t>
      </w:r>
      <w:r w:rsidR="001B0209" w:rsidRPr="00824A31">
        <w:rPr>
          <w:rFonts w:cs="Arial"/>
          <w:szCs w:val="24"/>
          <w:lang w:val="es-ES_tradnl"/>
        </w:rPr>
        <w:t>fundamental</w:t>
      </w:r>
      <w:r w:rsidR="006F5277" w:rsidRPr="00FB4BF1">
        <w:rPr>
          <w:rFonts w:cs="Arial"/>
          <w:szCs w:val="24"/>
          <w:lang w:val="es-ES_tradnl"/>
        </w:rPr>
        <w:t>es</w:t>
      </w:r>
      <w:r w:rsidR="00A7478F" w:rsidRPr="003212D7">
        <w:rPr>
          <w:rFonts w:cs="Arial"/>
          <w:szCs w:val="24"/>
          <w:lang w:val="es-ES_tradnl"/>
        </w:rPr>
        <w:t xml:space="preserve"> </w:t>
      </w:r>
      <w:r w:rsidR="001B0209" w:rsidRPr="001A2B5B">
        <w:rPr>
          <w:rFonts w:cs="Arial"/>
          <w:szCs w:val="24"/>
          <w:lang w:val="es-ES_tradnl"/>
        </w:rPr>
        <w:t>en</w:t>
      </w:r>
      <w:r w:rsidR="006F5277" w:rsidRPr="005D2A05">
        <w:rPr>
          <w:rFonts w:cs="Arial"/>
          <w:szCs w:val="24"/>
          <w:lang w:val="es-ES_tradnl"/>
        </w:rPr>
        <w:t xml:space="preserve"> el desarrollo de las empresas </w:t>
      </w:r>
      <w:r w:rsidR="00B5143D" w:rsidRPr="00D74CB6">
        <w:rPr>
          <w:rFonts w:cs="Arial"/>
          <w:szCs w:val="24"/>
          <w:lang w:val="es-ES_tradnl"/>
        </w:rPr>
        <w:t xml:space="preserve">y </w:t>
      </w:r>
      <w:r w:rsidR="006F5277" w:rsidRPr="00D74CB6">
        <w:rPr>
          <w:rFonts w:cs="Arial"/>
          <w:szCs w:val="24"/>
          <w:lang w:val="es-ES_tradnl"/>
        </w:rPr>
        <w:t xml:space="preserve">su </w:t>
      </w:r>
      <w:r w:rsidR="00B5143D" w:rsidRPr="007328E2">
        <w:rPr>
          <w:rFonts w:cs="Arial"/>
          <w:szCs w:val="24"/>
          <w:lang w:val="es-ES_tradnl"/>
        </w:rPr>
        <w:t>éxito</w:t>
      </w:r>
      <w:r w:rsidR="00F87C64" w:rsidRPr="007328E2">
        <w:rPr>
          <w:rFonts w:cs="Arial"/>
          <w:szCs w:val="24"/>
          <w:lang w:val="es-ES_tradnl"/>
        </w:rPr>
        <w:t>.</w:t>
      </w:r>
    </w:p>
    <w:p w14:paraId="6AF2C83C" w14:textId="77777777" w:rsidR="001A255C" w:rsidRPr="00F74B4E" w:rsidRDefault="00B5143D" w:rsidP="004C4973">
      <w:pPr>
        <w:rPr>
          <w:rFonts w:cs="Arial"/>
          <w:szCs w:val="24"/>
          <w:lang w:val="es-ES_tradnl"/>
        </w:rPr>
      </w:pPr>
      <w:r w:rsidRPr="00E5446C">
        <w:rPr>
          <w:rFonts w:cs="Arial"/>
          <w:szCs w:val="24"/>
          <w:lang w:val="es-ES_tradnl"/>
        </w:rPr>
        <w:t xml:space="preserve"> </w:t>
      </w:r>
      <w:r w:rsidR="00C77072" w:rsidRPr="00B101CF">
        <w:rPr>
          <w:rFonts w:cs="Arial"/>
          <w:szCs w:val="24"/>
          <w:lang w:val="es-ES_tradnl"/>
        </w:rPr>
        <w:t>Con el</w:t>
      </w:r>
      <w:r w:rsidR="00ED2ADF" w:rsidRPr="005B7B7D">
        <w:rPr>
          <w:rFonts w:cs="Arial"/>
          <w:szCs w:val="24"/>
          <w:lang w:val="es-ES_tradnl"/>
        </w:rPr>
        <w:t xml:space="preserve"> paso del tiempo </w:t>
      </w:r>
      <w:r w:rsidR="00241FDD" w:rsidRPr="003431B7">
        <w:rPr>
          <w:rFonts w:cs="Arial"/>
          <w:szCs w:val="24"/>
          <w:lang w:val="es-ES_tradnl"/>
        </w:rPr>
        <w:t>las</w:t>
      </w:r>
      <w:r w:rsidR="00CA387A" w:rsidRPr="00833653">
        <w:rPr>
          <w:rFonts w:cs="Arial"/>
          <w:szCs w:val="24"/>
          <w:lang w:val="es-ES_tradnl"/>
        </w:rPr>
        <w:t xml:space="preserve"> empresas </w:t>
      </w:r>
      <w:r w:rsidR="00C77072" w:rsidRPr="00CD00C1">
        <w:rPr>
          <w:rFonts w:cs="Arial"/>
          <w:szCs w:val="24"/>
          <w:lang w:val="es-ES_tradnl"/>
        </w:rPr>
        <w:t>han intentado</w:t>
      </w:r>
      <w:r w:rsidR="00ED2ADF" w:rsidRPr="00203EA2">
        <w:rPr>
          <w:rFonts w:cs="Arial"/>
          <w:szCs w:val="24"/>
          <w:lang w:val="es-ES_tradnl"/>
        </w:rPr>
        <w:t xml:space="preserve"> adap</w:t>
      </w:r>
      <w:r w:rsidR="00357C6B" w:rsidRPr="005F14D3">
        <w:rPr>
          <w:rFonts w:cs="Arial"/>
          <w:szCs w:val="24"/>
          <w:lang w:val="es-ES_tradnl"/>
        </w:rPr>
        <w:t xml:space="preserve">tarse al desarrollo tecnológico, </w:t>
      </w:r>
      <w:r w:rsidR="00ED2ADF" w:rsidRPr="00DF241C">
        <w:rPr>
          <w:rFonts w:cs="Arial"/>
          <w:szCs w:val="24"/>
          <w:lang w:val="es-ES_tradnl"/>
        </w:rPr>
        <w:t>a los cambios del entorno</w:t>
      </w:r>
      <w:r w:rsidR="00357C6B" w:rsidRPr="00CD6E51">
        <w:rPr>
          <w:rFonts w:cs="Arial"/>
          <w:szCs w:val="24"/>
          <w:lang w:val="es-ES_tradnl"/>
        </w:rPr>
        <w:t xml:space="preserve"> y a su propio crecimiento</w:t>
      </w:r>
      <w:r w:rsidR="002C785A" w:rsidRPr="00ED1D30">
        <w:rPr>
          <w:rFonts w:cs="Arial"/>
          <w:szCs w:val="24"/>
          <w:lang w:val="es-ES_tradnl"/>
        </w:rPr>
        <w:t>,</w:t>
      </w:r>
      <w:r w:rsidR="00ED2ADF" w:rsidRPr="009B5462">
        <w:rPr>
          <w:rFonts w:cs="Arial"/>
          <w:szCs w:val="24"/>
          <w:lang w:val="es-ES_tradnl"/>
        </w:rPr>
        <w:t xml:space="preserve"> </w:t>
      </w:r>
      <w:r w:rsidR="003613FD" w:rsidRPr="009B5462">
        <w:rPr>
          <w:rFonts w:cs="Arial"/>
          <w:szCs w:val="24"/>
          <w:lang w:val="es-ES_tradnl"/>
        </w:rPr>
        <w:t xml:space="preserve">buscando </w:t>
      </w:r>
      <w:r w:rsidR="00ED2ADF" w:rsidRPr="003F39BB">
        <w:rPr>
          <w:rFonts w:cs="Arial"/>
          <w:szCs w:val="24"/>
          <w:lang w:val="es-ES_tradnl"/>
        </w:rPr>
        <w:t>nuevas h</w:t>
      </w:r>
      <w:r w:rsidR="00ED2ADF" w:rsidRPr="00562886">
        <w:rPr>
          <w:rFonts w:cs="Arial"/>
          <w:szCs w:val="24"/>
          <w:lang w:val="es-ES_tradnl"/>
        </w:rPr>
        <w:t>erramientas</w:t>
      </w:r>
      <w:r w:rsidR="009F2F15" w:rsidRPr="002C799A">
        <w:rPr>
          <w:rFonts w:cs="Arial"/>
          <w:szCs w:val="24"/>
          <w:lang w:val="es-ES_tradnl"/>
        </w:rPr>
        <w:t xml:space="preserve"> digitales</w:t>
      </w:r>
      <w:r w:rsidR="003613FD" w:rsidRPr="003B5321">
        <w:rPr>
          <w:rFonts w:cs="Arial"/>
          <w:szCs w:val="24"/>
          <w:lang w:val="es-ES_tradnl"/>
        </w:rPr>
        <w:t xml:space="preserve"> que se adapten a sus necesidades</w:t>
      </w:r>
      <w:r w:rsidR="00B3657A" w:rsidRPr="00D65256">
        <w:rPr>
          <w:rFonts w:cs="Arial"/>
          <w:szCs w:val="24"/>
          <w:lang w:val="es-ES_tradnl"/>
        </w:rPr>
        <w:t xml:space="preserve"> siempre cambiantes</w:t>
      </w:r>
      <w:r w:rsidR="003613FD" w:rsidRPr="003F4652">
        <w:rPr>
          <w:rFonts w:cs="Arial"/>
          <w:szCs w:val="24"/>
          <w:lang w:val="es-ES_tradnl"/>
        </w:rPr>
        <w:t>.</w:t>
      </w:r>
      <w:r w:rsidR="009F2F15" w:rsidRPr="00BC483B">
        <w:rPr>
          <w:rFonts w:cs="Arial"/>
          <w:szCs w:val="24"/>
          <w:lang w:val="es-ES_tradnl"/>
        </w:rPr>
        <w:t xml:space="preserve"> </w:t>
      </w:r>
      <w:r w:rsidR="00CA387A" w:rsidRPr="00697EFC">
        <w:rPr>
          <w:rFonts w:cs="Arial"/>
          <w:szCs w:val="24"/>
          <w:lang w:val="es-ES_tradnl"/>
        </w:rPr>
        <w:t xml:space="preserve">Esto ha dado pie </w:t>
      </w:r>
      <w:r w:rsidR="00074D5D" w:rsidRPr="000466FA">
        <w:rPr>
          <w:rFonts w:cs="Arial"/>
          <w:szCs w:val="24"/>
          <w:lang w:val="es-ES_tradnl"/>
        </w:rPr>
        <w:t>al</w:t>
      </w:r>
      <w:r w:rsidR="003503CA" w:rsidRPr="00257F11">
        <w:rPr>
          <w:rFonts w:cs="Arial"/>
          <w:szCs w:val="24"/>
          <w:lang w:val="es-ES_tradnl"/>
        </w:rPr>
        <w:t xml:space="preserve"> desarrollo de aplicaciones de software orientadas a la administración </w:t>
      </w:r>
      <w:r w:rsidR="005463BA" w:rsidRPr="002C2C30">
        <w:rPr>
          <w:rFonts w:cs="Arial"/>
          <w:szCs w:val="24"/>
          <w:lang w:val="es-ES_tradnl"/>
        </w:rPr>
        <w:t>de empresas y organizaciones</w:t>
      </w:r>
      <w:r w:rsidR="00F57374" w:rsidRPr="00E90CCA">
        <w:rPr>
          <w:rFonts w:cs="Arial"/>
          <w:szCs w:val="24"/>
          <w:lang w:val="es-ES_tradnl"/>
        </w:rPr>
        <w:t>,</w:t>
      </w:r>
      <w:r w:rsidR="003613FD" w:rsidRPr="005E66E8">
        <w:rPr>
          <w:rFonts w:cs="Arial"/>
          <w:szCs w:val="24"/>
          <w:lang w:val="es-ES_tradnl"/>
        </w:rPr>
        <w:t xml:space="preserve"> que aumentan paralelamente en complejidad y en costo</w:t>
      </w:r>
      <w:r w:rsidR="00C430B0" w:rsidRPr="00076BFA">
        <w:rPr>
          <w:rFonts w:cs="Arial"/>
          <w:szCs w:val="24"/>
          <w:lang w:val="es-ES_tradnl"/>
        </w:rPr>
        <w:t>,</w:t>
      </w:r>
      <w:r w:rsidR="00074D5D" w:rsidRPr="003E34FB">
        <w:rPr>
          <w:rFonts w:cs="Arial"/>
          <w:szCs w:val="24"/>
          <w:lang w:val="es-ES_tradnl"/>
        </w:rPr>
        <w:t xml:space="preserve"> debido </w:t>
      </w:r>
      <w:r w:rsidR="00074D5D" w:rsidRPr="00A351E4">
        <w:rPr>
          <w:rFonts w:cs="Arial"/>
          <w:szCs w:val="24"/>
          <w:lang w:val="es-ES_tradnl"/>
        </w:rPr>
        <w:t>a su crecimiento</w:t>
      </w:r>
      <w:r w:rsidR="005463BA" w:rsidRPr="00504EBF">
        <w:rPr>
          <w:rFonts w:cs="Arial"/>
          <w:szCs w:val="24"/>
          <w:lang w:val="es-ES_tradnl"/>
        </w:rPr>
        <w:t xml:space="preserve"> </w:t>
      </w:r>
      <w:r w:rsidR="009E3904" w:rsidRPr="00504EBF">
        <w:rPr>
          <w:rFonts w:cs="Arial"/>
          <w:szCs w:val="24"/>
          <w:lang w:val="es-ES_tradnl"/>
        </w:rPr>
        <w:t>exponencial</w:t>
      </w:r>
      <w:r w:rsidR="00B164C7" w:rsidRPr="00504EBF">
        <w:rPr>
          <w:rFonts w:cs="Arial"/>
          <w:szCs w:val="24"/>
          <w:lang w:val="es-ES_tradnl"/>
        </w:rPr>
        <w:t xml:space="preserve"> en</w:t>
      </w:r>
      <w:r w:rsidR="005B29B3" w:rsidRPr="00504EBF">
        <w:rPr>
          <w:rFonts w:cs="Arial"/>
          <w:szCs w:val="24"/>
          <w:lang w:val="es-ES_tradnl"/>
        </w:rPr>
        <w:t xml:space="preserve"> funcionalidad</w:t>
      </w:r>
      <w:r w:rsidR="00B164C7" w:rsidRPr="00504EBF">
        <w:rPr>
          <w:rFonts w:cs="Arial"/>
          <w:szCs w:val="24"/>
          <w:lang w:val="es-ES_tradnl"/>
        </w:rPr>
        <w:t xml:space="preserve"> y en facilidad de uso</w:t>
      </w:r>
      <w:r w:rsidR="00A45D78" w:rsidRPr="007F1DB1">
        <w:rPr>
          <w:rFonts w:cs="Arial"/>
          <w:szCs w:val="24"/>
          <w:lang w:val="es-ES_tradnl"/>
        </w:rPr>
        <w:t>.</w:t>
      </w:r>
    </w:p>
    <w:p w14:paraId="7EF88421" w14:textId="7647C2E4" w:rsidR="002236C6" w:rsidRPr="00C45BF7" w:rsidRDefault="003503CA" w:rsidP="000938C3">
      <w:pPr>
        <w:rPr>
          <w:rFonts w:cs="Arial"/>
          <w:szCs w:val="24"/>
          <w:lang w:val="es-ES_tradnl"/>
        </w:rPr>
      </w:pPr>
      <w:r w:rsidRPr="00DB74ED">
        <w:rPr>
          <w:rFonts w:cs="Arial"/>
          <w:szCs w:val="24"/>
          <w:lang w:val="es-ES_tradnl"/>
        </w:rPr>
        <w:t xml:space="preserve">Actualmente </w:t>
      </w:r>
      <w:r w:rsidR="00C70C70" w:rsidRPr="0094242F">
        <w:rPr>
          <w:rFonts w:cs="Arial"/>
          <w:szCs w:val="24"/>
          <w:lang w:val="es-ES_tradnl"/>
        </w:rPr>
        <w:t>existen</w:t>
      </w:r>
      <w:r w:rsidR="000D73C4" w:rsidRPr="00A04489">
        <w:rPr>
          <w:rFonts w:cs="Arial"/>
          <w:szCs w:val="24"/>
          <w:lang w:val="es-ES_tradnl"/>
        </w:rPr>
        <w:t xml:space="preserve"> en el mercado much</w:t>
      </w:r>
      <w:ins w:id="260" w:author="angie" w:date="2014-02-09T07:35:00Z">
        <w:r w:rsidR="008B7236" w:rsidRPr="005442C1">
          <w:rPr>
            <w:rFonts w:cs="Arial"/>
            <w:szCs w:val="24"/>
            <w:lang w:val="es-ES_tradnl"/>
          </w:rPr>
          <w:t>a</w:t>
        </w:r>
      </w:ins>
      <w:del w:id="261" w:author="angie" w:date="2014-02-09T07:35:00Z">
        <w:r w:rsidR="000D73C4" w:rsidRPr="00A5310F" w:rsidDel="008B7236">
          <w:rPr>
            <w:rFonts w:cs="Arial"/>
            <w:szCs w:val="24"/>
            <w:lang w:val="es-ES_tradnl"/>
          </w:rPr>
          <w:delText>o</w:delText>
        </w:r>
      </w:del>
      <w:r w:rsidR="000D73C4" w:rsidRPr="001E4F08">
        <w:rPr>
          <w:rFonts w:cs="Arial"/>
          <w:szCs w:val="24"/>
          <w:lang w:val="es-ES_tradnl"/>
        </w:rPr>
        <w:t xml:space="preserve">s </w:t>
      </w:r>
      <w:del w:id="262" w:author="angie" w:date="2014-02-09T07:35:00Z">
        <w:r w:rsidR="000D73C4" w:rsidRPr="0027064C" w:rsidDel="008B7236">
          <w:rPr>
            <w:rFonts w:cs="Arial"/>
            <w:szCs w:val="24"/>
            <w:lang w:val="es-ES_tradnl"/>
          </w:rPr>
          <w:delText xml:space="preserve">sistemas </w:delText>
        </w:r>
      </w:del>
      <w:ins w:id="263" w:author="angie" w:date="2014-02-09T07:35:00Z">
        <w:r w:rsidR="008B7236" w:rsidRPr="001252F6">
          <w:rPr>
            <w:rFonts w:cs="Arial"/>
            <w:szCs w:val="24"/>
            <w:lang w:val="es-ES_tradnl"/>
          </w:rPr>
          <w:t xml:space="preserve">herramientas </w:t>
        </w:r>
      </w:ins>
      <w:r w:rsidR="00507AF4" w:rsidRPr="0051130D">
        <w:rPr>
          <w:rFonts w:cs="Arial"/>
          <w:szCs w:val="24"/>
          <w:lang w:val="es-ES_tradnl"/>
        </w:rPr>
        <w:t xml:space="preserve">que pretenden dar una respuesta </w:t>
      </w:r>
      <w:r w:rsidR="00160B9B" w:rsidRPr="00906C71">
        <w:rPr>
          <w:rFonts w:cs="Arial"/>
          <w:szCs w:val="24"/>
          <w:lang w:val="es-ES_tradnl"/>
        </w:rPr>
        <w:t xml:space="preserve">general </w:t>
      </w:r>
      <w:r w:rsidRPr="00BE0D56">
        <w:rPr>
          <w:rFonts w:cs="Arial"/>
          <w:szCs w:val="24"/>
          <w:lang w:val="es-ES_tradnl"/>
        </w:rPr>
        <w:t>a las necesidades de administración</w:t>
      </w:r>
      <w:r w:rsidR="002236C6" w:rsidRPr="00A0233E">
        <w:rPr>
          <w:rFonts w:cs="Arial"/>
          <w:szCs w:val="24"/>
          <w:lang w:val="es-ES_tradnl"/>
        </w:rPr>
        <w:t>, con opciones de personalización</w:t>
      </w:r>
      <w:r w:rsidR="001F45D3" w:rsidRPr="00B6768D">
        <w:rPr>
          <w:rFonts w:cs="Arial"/>
          <w:szCs w:val="24"/>
          <w:lang w:val="es-ES_tradnl"/>
        </w:rPr>
        <w:t xml:space="preserve"> para </w:t>
      </w:r>
      <w:r w:rsidR="006C28A1" w:rsidRPr="002A0BE0">
        <w:rPr>
          <w:rFonts w:cs="Arial"/>
          <w:szCs w:val="24"/>
          <w:lang w:val="es-ES_tradnl"/>
        </w:rPr>
        <w:t>cumplir r</w:t>
      </w:r>
      <w:r w:rsidR="006C28A1" w:rsidRPr="006B5BB0">
        <w:rPr>
          <w:rFonts w:cs="Arial"/>
          <w:szCs w:val="24"/>
          <w:lang w:val="es-ES_tradnl"/>
        </w:rPr>
        <w:t xml:space="preserve">equerimientos especiales de cada </w:t>
      </w:r>
      <w:r w:rsidR="00A56B59" w:rsidRPr="00F2308E">
        <w:rPr>
          <w:rFonts w:cs="Arial"/>
          <w:szCs w:val="24"/>
          <w:lang w:val="es-ES_tradnl"/>
        </w:rPr>
        <w:t>departamento de la empresa</w:t>
      </w:r>
      <w:r w:rsidR="00160B9B" w:rsidRPr="001E5A95">
        <w:rPr>
          <w:rFonts w:cs="Arial"/>
          <w:szCs w:val="24"/>
          <w:lang w:val="es-ES_tradnl"/>
        </w:rPr>
        <w:t>.</w:t>
      </w:r>
      <w:r w:rsidR="000938C3" w:rsidRPr="00527474">
        <w:rPr>
          <w:rFonts w:cs="Arial"/>
          <w:szCs w:val="24"/>
          <w:lang w:val="es-ES_tradnl"/>
        </w:rPr>
        <w:t xml:space="preserve">  </w:t>
      </w:r>
      <w:r w:rsidR="002236C6" w:rsidRPr="00173744">
        <w:rPr>
          <w:rFonts w:cs="Arial"/>
          <w:szCs w:val="24"/>
          <w:lang w:val="es-ES_tradnl"/>
        </w:rPr>
        <w:t xml:space="preserve">Lo anterior puede convertirse en una labor difícil de realizar, ya </w:t>
      </w:r>
      <w:r w:rsidR="00995B78" w:rsidRPr="000572F0">
        <w:rPr>
          <w:rFonts w:cs="Arial"/>
          <w:szCs w:val="24"/>
          <w:lang w:val="es-ES_tradnl"/>
        </w:rPr>
        <w:t>que se requiere de un equipo de desarrolladores que conozcan la tecnología implementada</w:t>
      </w:r>
      <w:r w:rsidR="00D51496" w:rsidRPr="005066BF">
        <w:rPr>
          <w:rFonts w:cs="Arial"/>
          <w:szCs w:val="24"/>
          <w:lang w:val="es-ES_tradnl"/>
        </w:rPr>
        <w:t xml:space="preserve"> y </w:t>
      </w:r>
      <w:r w:rsidR="00C430B0" w:rsidRPr="00DB52E5">
        <w:rPr>
          <w:rFonts w:cs="Arial"/>
          <w:szCs w:val="24"/>
          <w:lang w:val="es-ES_tradnl"/>
        </w:rPr>
        <w:t>que cuenten con</w:t>
      </w:r>
      <w:r w:rsidR="00D51496" w:rsidRPr="00986E26">
        <w:rPr>
          <w:rFonts w:cs="Arial"/>
          <w:szCs w:val="24"/>
          <w:lang w:val="es-ES_tradnl"/>
        </w:rPr>
        <w:t xml:space="preserve"> el licenciamiento </w:t>
      </w:r>
      <w:r w:rsidR="00CA387A" w:rsidRPr="0067528F">
        <w:rPr>
          <w:rFonts w:cs="Arial"/>
          <w:szCs w:val="24"/>
          <w:lang w:val="es-ES_tradnl"/>
        </w:rPr>
        <w:t>ade</w:t>
      </w:r>
      <w:r w:rsidR="00CA387A" w:rsidRPr="0098051C">
        <w:rPr>
          <w:rFonts w:cs="Arial"/>
          <w:szCs w:val="24"/>
          <w:lang w:val="es-ES_tradnl"/>
        </w:rPr>
        <w:t>cuado para</w:t>
      </w:r>
      <w:r w:rsidR="00995B78" w:rsidRPr="00A11E7C">
        <w:rPr>
          <w:rFonts w:cs="Arial"/>
          <w:szCs w:val="24"/>
          <w:lang w:val="es-ES_tradnl"/>
        </w:rPr>
        <w:t xml:space="preserve"> </w:t>
      </w:r>
      <w:r w:rsidR="002236C6" w:rsidRPr="00B977F7">
        <w:rPr>
          <w:rFonts w:cs="Arial"/>
          <w:szCs w:val="24"/>
          <w:lang w:val="es-ES_tradnl"/>
        </w:rPr>
        <w:t xml:space="preserve">realizar las modificaciones </w:t>
      </w:r>
      <w:r w:rsidR="00995B78" w:rsidRPr="00B3701F">
        <w:rPr>
          <w:rFonts w:cs="Arial"/>
          <w:szCs w:val="24"/>
          <w:lang w:val="es-ES_tradnl"/>
        </w:rPr>
        <w:t>de manera</w:t>
      </w:r>
      <w:r w:rsidR="002236C6" w:rsidRPr="00A63FBB">
        <w:rPr>
          <w:rFonts w:cs="Arial"/>
          <w:szCs w:val="24"/>
          <w:lang w:val="es-ES_tradnl"/>
        </w:rPr>
        <w:t xml:space="preserve"> efectiva </w:t>
      </w:r>
      <w:r w:rsidR="00995B78" w:rsidRPr="00DE51CF">
        <w:rPr>
          <w:rFonts w:cs="Arial"/>
          <w:szCs w:val="24"/>
          <w:lang w:val="es-ES_tradnl"/>
        </w:rPr>
        <w:t>y funcional.</w:t>
      </w:r>
    </w:p>
    <w:p w14:paraId="1EF1DA34" w14:textId="77777777" w:rsidR="001D7486" w:rsidRPr="00997ADF" w:rsidRDefault="00C55476" w:rsidP="00E077CE">
      <w:pPr>
        <w:rPr>
          <w:rFonts w:cs="Arial"/>
          <w:szCs w:val="24"/>
          <w:lang w:val="es-ES_tradnl"/>
        </w:rPr>
      </w:pPr>
      <w:r w:rsidRPr="00995B58">
        <w:rPr>
          <w:rFonts w:cs="Arial"/>
          <w:szCs w:val="24"/>
          <w:lang w:val="es-ES_tradnl"/>
        </w:rPr>
        <w:t>L</w:t>
      </w:r>
      <w:r w:rsidR="00175906" w:rsidRPr="002B26CC">
        <w:rPr>
          <w:rFonts w:cs="Arial"/>
          <w:szCs w:val="24"/>
          <w:lang w:val="es-ES_tradnl"/>
        </w:rPr>
        <w:t xml:space="preserve">as tecnologías de la información </w:t>
      </w:r>
      <w:r w:rsidR="00C430B0" w:rsidRPr="007055CE">
        <w:rPr>
          <w:rFonts w:cs="Arial"/>
          <w:szCs w:val="24"/>
          <w:lang w:val="es-ES_tradnl"/>
        </w:rPr>
        <w:t>viene</w:t>
      </w:r>
      <w:r w:rsidR="001C6B8A" w:rsidRPr="00C36404">
        <w:rPr>
          <w:rFonts w:cs="Arial"/>
          <w:szCs w:val="24"/>
          <w:lang w:val="es-ES_tradnl"/>
        </w:rPr>
        <w:t>n</w:t>
      </w:r>
      <w:r w:rsidR="00C430B0" w:rsidRPr="009F1964">
        <w:rPr>
          <w:rFonts w:cs="Arial"/>
          <w:szCs w:val="24"/>
          <w:lang w:val="es-ES_tradnl"/>
        </w:rPr>
        <w:t xml:space="preserve"> a </w:t>
      </w:r>
      <w:r w:rsidR="00E077CE" w:rsidRPr="007735C6">
        <w:rPr>
          <w:rFonts w:cs="Arial"/>
          <w:szCs w:val="24"/>
          <w:lang w:val="es-ES_tradnl"/>
        </w:rPr>
        <w:t>ofrece</w:t>
      </w:r>
      <w:r w:rsidR="001C6B8A" w:rsidRPr="00B41F9D">
        <w:rPr>
          <w:rFonts w:cs="Arial"/>
          <w:szCs w:val="24"/>
          <w:lang w:val="es-ES_tradnl"/>
        </w:rPr>
        <w:t>r</w:t>
      </w:r>
      <w:r w:rsidR="00175906" w:rsidRPr="00B41F9D">
        <w:rPr>
          <w:rFonts w:cs="Arial"/>
          <w:szCs w:val="24"/>
          <w:lang w:val="es-ES_tradnl"/>
        </w:rPr>
        <w:t xml:space="preserve"> </w:t>
      </w:r>
      <w:r w:rsidR="00E077CE" w:rsidRPr="00300645">
        <w:rPr>
          <w:rFonts w:cs="Arial"/>
          <w:szCs w:val="24"/>
          <w:lang w:val="es-ES_tradnl"/>
        </w:rPr>
        <w:t>soluciones</w:t>
      </w:r>
      <w:r w:rsidR="00175906" w:rsidRPr="00857310">
        <w:rPr>
          <w:rFonts w:cs="Arial"/>
          <w:szCs w:val="24"/>
          <w:lang w:val="es-ES_tradnl"/>
        </w:rPr>
        <w:t xml:space="preserve"> hechas </w:t>
      </w:r>
      <w:r w:rsidR="00E077CE" w:rsidRPr="00167203">
        <w:rPr>
          <w:rFonts w:cs="Arial"/>
          <w:szCs w:val="24"/>
          <w:lang w:val="es-ES_tradnl"/>
        </w:rPr>
        <w:t>a la medida de</w:t>
      </w:r>
      <w:r w:rsidR="00DB1407" w:rsidRPr="002C2481">
        <w:rPr>
          <w:rFonts w:cs="Arial"/>
          <w:szCs w:val="24"/>
          <w:lang w:val="es-ES_tradnl"/>
        </w:rPr>
        <w:t xml:space="preserve"> las necesidades de </w:t>
      </w:r>
      <w:r w:rsidR="00E077CE" w:rsidRPr="005E6E48">
        <w:rPr>
          <w:rFonts w:cs="Arial"/>
          <w:szCs w:val="24"/>
          <w:lang w:val="es-ES_tradnl"/>
        </w:rPr>
        <w:t>las empresas</w:t>
      </w:r>
      <w:r w:rsidRPr="00044B94">
        <w:rPr>
          <w:rFonts w:cs="Arial"/>
          <w:szCs w:val="24"/>
          <w:lang w:val="es-ES_tradnl"/>
        </w:rPr>
        <w:t xml:space="preserve">. </w:t>
      </w:r>
      <w:r w:rsidR="00AC15A2" w:rsidRPr="006C1D09">
        <w:rPr>
          <w:rFonts w:cs="Arial"/>
          <w:szCs w:val="24"/>
          <w:lang w:val="es-ES_tradnl"/>
        </w:rPr>
        <w:t xml:space="preserve">Ofreciendo numerosas </w:t>
      </w:r>
      <w:r w:rsidR="00B90F5C" w:rsidRPr="00835130">
        <w:rPr>
          <w:rFonts w:cs="Arial"/>
          <w:szCs w:val="24"/>
          <w:lang w:val="es-ES_tradnl"/>
        </w:rPr>
        <w:t>tecnologías</w:t>
      </w:r>
      <w:r w:rsidR="00AC15A2" w:rsidRPr="005358AA">
        <w:rPr>
          <w:rFonts w:cs="Arial"/>
          <w:szCs w:val="24"/>
          <w:lang w:val="es-ES_tradnl"/>
        </w:rPr>
        <w:t xml:space="preserve"> </w:t>
      </w:r>
      <w:r w:rsidR="00B60A8C" w:rsidRPr="002B0E3A">
        <w:rPr>
          <w:rFonts w:cs="Arial"/>
          <w:szCs w:val="24"/>
          <w:lang w:val="es-ES_tradnl"/>
        </w:rPr>
        <w:t>con las que se pueden crear</w:t>
      </w:r>
      <w:r w:rsidR="002C470B" w:rsidRPr="00B555B9">
        <w:rPr>
          <w:lang w:val="es-ES_tradnl"/>
        </w:rPr>
        <w:t xml:space="preserve"> </w:t>
      </w:r>
      <w:r w:rsidR="00B60A8C" w:rsidRPr="00FB03A7">
        <w:rPr>
          <w:rFonts w:cs="Arial"/>
          <w:szCs w:val="24"/>
          <w:lang w:val="es-ES_tradnl"/>
        </w:rPr>
        <w:t>herrami</w:t>
      </w:r>
      <w:r w:rsidR="00B60A8C" w:rsidRPr="00E12F0E">
        <w:rPr>
          <w:rFonts w:cs="Arial"/>
          <w:szCs w:val="24"/>
          <w:lang w:val="es-ES_tradnl"/>
        </w:rPr>
        <w:t>entas confiables y sobre todo flexibles a las necesidades de crecimiento de las empresas</w:t>
      </w:r>
      <w:r w:rsidR="001D7486" w:rsidRPr="00171D2E">
        <w:rPr>
          <w:rFonts w:cs="Arial"/>
          <w:szCs w:val="24"/>
          <w:lang w:val="es-ES_tradnl"/>
        </w:rPr>
        <w:t xml:space="preserve">, ya </w:t>
      </w:r>
      <w:r w:rsidR="00C523C1" w:rsidRPr="00D3615B">
        <w:rPr>
          <w:rFonts w:cs="Arial"/>
          <w:szCs w:val="24"/>
          <w:lang w:val="es-ES_tradnl"/>
        </w:rPr>
        <w:t xml:space="preserve">que </w:t>
      </w:r>
      <w:r w:rsidR="001D7486" w:rsidRPr="006B42CB">
        <w:rPr>
          <w:rFonts w:cs="Arial"/>
          <w:szCs w:val="24"/>
          <w:lang w:val="es-ES_tradnl"/>
        </w:rPr>
        <w:t xml:space="preserve">el software puede ser </w:t>
      </w:r>
      <w:r w:rsidR="001D7486" w:rsidRPr="006B42CB">
        <w:rPr>
          <w:rFonts w:cs="Arial"/>
          <w:szCs w:val="24"/>
          <w:lang w:val="es-ES_tradnl"/>
        </w:rPr>
        <w:lastRenderedPageBreak/>
        <w:t xml:space="preserve">adaptado </w:t>
      </w:r>
      <w:r w:rsidR="00B60A8C" w:rsidRPr="006B42CB">
        <w:rPr>
          <w:rFonts w:cs="Arial"/>
          <w:szCs w:val="24"/>
          <w:lang w:val="es-ES_tradnl"/>
        </w:rPr>
        <w:t xml:space="preserve">con gran facilidad </w:t>
      </w:r>
      <w:r w:rsidR="001D7486" w:rsidRPr="00276620">
        <w:rPr>
          <w:rFonts w:cs="Arial"/>
          <w:szCs w:val="24"/>
          <w:lang w:val="es-ES_tradnl"/>
        </w:rPr>
        <w:t xml:space="preserve">a los cambios que </w:t>
      </w:r>
      <w:r w:rsidR="00003830" w:rsidRPr="004F6043">
        <w:rPr>
          <w:rFonts w:cs="Arial"/>
          <w:szCs w:val="24"/>
          <w:lang w:val="es-ES_tradnl"/>
        </w:rPr>
        <w:t xml:space="preserve">sufren con </w:t>
      </w:r>
      <w:r w:rsidR="00C523C1" w:rsidRPr="00DC2ECD">
        <w:rPr>
          <w:rFonts w:cs="Arial"/>
          <w:szCs w:val="24"/>
          <w:lang w:val="es-ES_tradnl"/>
        </w:rPr>
        <w:t>regularidad los</w:t>
      </w:r>
      <w:r w:rsidR="00CD36B0" w:rsidRPr="00A65A31">
        <w:rPr>
          <w:rFonts w:cs="Arial"/>
          <w:szCs w:val="24"/>
          <w:lang w:val="es-ES_tradnl"/>
        </w:rPr>
        <w:t xml:space="preserve"> negocio. </w:t>
      </w:r>
      <w:r w:rsidR="00DE5B2E" w:rsidRPr="008403B2">
        <w:rPr>
          <w:rFonts w:cs="Arial"/>
          <w:szCs w:val="24"/>
          <w:lang w:val="es-ES_tradnl"/>
        </w:rPr>
        <w:t>Concediendo a las empresas</w:t>
      </w:r>
      <w:r w:rsidR="00946172" w:rsidRPr="00DD446E">
        <w:rPr>
          <w:rFonts w:cs="Arial"/>
          <w:szCs w:val="24"/>
          <w:lang w:val="es-ES_tradnl"/>
        </w:rPr>
        <w:t xml:space="preserve"> </w:t>
      </w:r>
      <w:r w:rsidR="00CD36B0" w:rsidRPr="00D67767">
        <w:rPr>
          <w:rFonts w:cs="Arial"/>
          <w:szCs w:val="24"/>
          <w:lang w:val="es-ES_tradnl"/>
        </w:rPr>
        <w:t>una solución que no se encue</w:t>
      </w:r>
      <w:r w:rsidR="00CD36B0" w:rsidRPr="00D5140D">
        <w:rPr>
          <w:rFonts w:cs="Arial"/>
          <w:szCs w:val="24"/>
          <w:lang w:val="es-ES_tradnl"/>
        </w:rPr>
        <w:t>ntra en el mercado.</w:t>
      </w:r>
    </w:p>
    <w:p w14:paraId="3F4CCC3D" w14:textId="00023E17" w:rsidR="00494E1D" w:rsidRPr="001A6D1F" w:rsidRDefault="00494E1D" w:rsidP="00773AD9">
      <w:pPr>
        <w:rPr>
          <w:ins w:id="264" w:author="angie" w:date="2014-02-06T14:05:00Z"/>
          <w:rFonts w:cs="Arial"/>
          <w:szCs w:val="24"/>
          <w:lang w:val="es-ES_tradnl"/>
        </w:rPr>
      </w:pPr>
      <w:r w:rsidRPr="00337F0B">
        <w:rPr>
          <w:rFonts w:cs="Arial"/>
          <w:szCs w:val="24"/>
          <w:lang w:val="es-ES_tradnl"/>
        </w:rPr>
        <w:t xml:space="preserve">En razón </w:t>
      </w:r>
      <w:r w:rsidR="009B23BC" w:rsidRPr="002A5EF7">
        <w:rPr>
          <w:rFonts w:cs="Arial"/>
          <w:szCs w:val="24"/>
          <w:lang w:val="es-ES_tradnl"/>
        </w:rPr>
        <w:t>a</w:t>
      </w:r>
      <w:r w:rsidRPr="00DD36C4">
        <w:rPr>
          <w:rFonts w:cs="Arial"/>
          <w:szCs w:val="24"/>
          <w:lang w:val="es-ES_tradnl"/>
        </w:rPr>
        <w:t xml:space="preserve"> lo anterior, </w:t>
      </w:r>
      <w:r w:rsidR="00C844EE" w:rsidRPr="00B014D5">
        <w:rPr>
          <w:rFonts w:cs="Arial"/>
          <w:szCs w:val="24"/>
          <w:lang w:val="es-ES_tradnl"/>
        </w:rPr>
        <w:t xml:space="preserve">el presente </w:t>
      </w:r>
      <w:ins w:id="265" w:author="angie" w:date="2014-02-09T06:48:00Z">
        <w:r w:rsidR="00435446" w:rsidRPr="0051484D">
          <w:rPr>
            <w:rFonts w:cs="Arial"/>
            <w:szCs w:val="24"/>
            <w:lang w:val="es-ES_tradnl"/>
          </w:rPr>
          <w:t>T</w:t>
        </w:r>
      </w:ins>
      <w:del w:id="266" w:author="angie" w:date="2014-02-09T06:48:00Z">
        <w:r w:rsidR="00C844EE" w:rsidRPr="00B55830" w:rsidDel="00435446">
          <w:rPr>
            <w:rFonts w:cs="Arial"/>
            <w:szCs w:val="24"/>
            <w:lang w:val="es-ES_tradnl"/>
          </w:rPr>
          <w:delText>t</w:delText>
        </w:r>
      </w:del>
      <w:r w:rsidR="00C844EE" w:rsidRPr="00B3597F">
        <w:rPr>
          <w:rFonts w:cs="Arial"/>
          <w:szCs w:val="24"/>
          <w:lang w:val="es-ES_tradnl"/>
        </w:rPr>
        <w:t xml:space="preserve">rabajo </w:t>
      </w:r>
      <w:del w:id="267" w:author="angie" w:date="2014-02-08T18:32:00Z">
        <w:r w:rsidR="00C844EE" w:rsidRPr="004A6665" w:rsidDel="008E26F5">
          <w:rPr>
            <w:rFonts w:cs="Arial"/>
            <w:szCs w:val="24"/>
            <w:lang w:val="es-ES_tradnl"/>
          </w:rPr>
          <w:delText>recepcional</w:delText>
        </w:r>
      </w:del>
      <w:ins w:id="268" w:author="angie" w:date="2014-02-08T18:32:00Z">
        <w:r w:rsidR="008E26F5" w:rsidRPr="00ED7F84">
          <w:rPr>
            <w:rFonts w:cs="Arial"/>
            <w:szCs w:val="24"/>
            <w:lang w:val="es-ES_tradnl"/>
          </w:rPr>
          <w:t>Recepcional</w:t>
        </w:r>
      </w:ins>
      <w:del w:id="269" w:author="angie" w:date="2014-02-10T20:01:00Z">
        <w:r w:rsidR="00C844EE" w:rsidRPr="00ED7F84" w:rsidDel="00C23ADD">
          <w:rPr>
            <w:rFonts w:cs="Arial"/>
            <w:szCs w:val="24"/>
            <w:lang w:val="es-ES_tradnl"/>
          </w:rPr>
          <w:delText xml:space="preserve"> </w:delText>
        </w:r>
      </w:del>
      <w:ins w:id="270" w:author="angie" w:date="2014-02-10T20:00:00Z">
        <w:r w:rsidR="00042DD2" w:rsidRPr="00AB034B">
          <w:rPr>
            <w:rFonts w:cs="Arial"/>
            <w:szCs w:val="24"/>
            <w:lang w:val="es-ES_tradnl"/>
          </w:rPr>
          <w:t xml:space="preserve"> </w:t>
        </w:r>
      </w:ins>
      <w:r w:rsidR="00C844EE" w:rsidRPr="007C18CE">
        <w:rPr>
          <w:rFonts w:cs="Arial"/>
          <w:szCs w:val="24"/>
          <w:lang w:val="es-ES_tradnl"/>
        </w:rPr>
        <w:t xml:space="preserve">propone una solución integral </w:t>
      </w:r>
      <w:r w:rsidRPr="001825AA">
        <w:rPr>
          <w:rFonts w:cs="Arial"/>
          <w:szCs w:val="24"/>
          <w:lang w:val="es-ES_tradnl"/>
        </w:rPr>
        <w:t>que permita gestiona</w:t>
      </w:r>
      <w:r w:rsidR="000E2031" w:rsidRPr="00CA0986">
        <w:rPr>
          <w:rFonts w:cs="Arial"/>
          <w:szCs w:val="24"/>
          <w:lang w:val="es-ES_tradnl"/>
        </w:rPr>
        <w:t xml:space="preserve">r </w:t>
      </w:r>
      <w:r w:rsidR="00C844EE" w:rsidRPr="00C8115E">
        <w:rPr>
          <w:rFonts w:cs="Arial"/>
          <w:szCs w:val="24"/>
          <w:lang w:val="es-ES_tradnl"/>
        </w:rPr>
        <w:t xml:space="preserve">y llevar el control de materiales </w:t>
      </w:r>
      <w:r w:rsidR="009E7214" w:rsidRPr="00027DB5">
        <w:rPr>
          <w:rFonts w:cs="Arial"/>
          <w:szCs w:val="24"/>
          <w:lang w:val="es-ES_tradnl"/>
        </w:rPr>
        <w:t>de</w:t>
      </w:r>
      <w:r w:rsidR="00C844EE" w:rsidRPr="00422C55">
        <w:rPr>
          <w:rFonts w:cs="Arial"/>
          <w:szCs w:val="24"/>
          <w:lang w:val="es-ES_tradnl"/>
        </w:rPr>
        <w:t xml:space="preserve"> una bodega</w:t>
      </w:r>
      <w:r w:rsidRPr="002736ED">
        <w:rPr>
          <w:rFonts w:cs="Arial"/>
          <w:szCs w:val="24"/>
          <w:lang w:val="es-ES_tradnl"/>
        </w:rPr>
        <w:t xml:space="preserve">; </w:t>
      </w:r>
      <w:del w:id="271" w:author="angie" w:date="2014-02-10T20:03:00Z">
        <w:r w:rsidRPr="000537A2" w:rsidDel="00BC4128">
          <w:rPr>
            <w:rFonts w:cs="Arial"/>
            <w:szCs w:val="24"/>
            <w:lang w:val="es-ES_tradnl"/>
          </w:rPr>
          <w:delText>así pues se plantea</w:delText>
        </w:r>
      </w:del>
      <w:ins w:id="272" w:author="angie" w:date="2014-02-10T20:03:00Z">
        <w:r w:rsidR="00BC4128" w:rsidRPr="000537A2">
          <w:rPr>
            <w:rFonts w:cs="Arial"/>
            <w:szCs w:val="24"/>
            <w:lang w:val="es-ES_tradnl"/>
          </w:rPr>
          <w:t>la propuesta es la de</w:t>
        </w:r>
      </w:ins>
      <w:r w:rsidRPr="000537A2">
        <w:rPr>
          <w:rFonts w:cs="Arial"/>
          <w:szCs w:val="24"/>
          <w:lang w:val="es-ES_tradnl"/>
        </w:rPr>
        <w:t xml:space="preserve"> </w:t>
      </w:r>
      <w:r w:rsidR="009E7214" w:rsidRPr="000537A2">
        <w:rPr>
          <w:rFonts w:cs="Arial"/>
          <w:szCs w:val="24"/>
          <w:lang w:val="es-ES_tradnl"/>
        </w:rPr>
        <w:t xml:space="preserve">desarrollar </w:t>
      </w:r>
      <w:ins w:id="273" w:author="angie" w:date="2014-02-12T18:18:00Z">
        <w:r w:rsidR="008575B4" w:rsidRPr="000537A2">
          <w:rPr>
            <w:rFonts w:cs="Arial"/>
            <w:szCs w:val="24"/>
            <w:lang w:val="es-ES_tradnl"/>
          </w:rPr>
          <w:t xml:space="preserve">un Sistema Informático consistente en </w:t>
        </w:r>
      </w:ins>
      <w:r w:rsidR="009E7214" w:rsidRPr="000537A2">
        <w:rPr>
          <w:rFonts w:cs="Arial"/>
          <w:szCs w:val="24"/>
          <w:lang w:val="es-ES_tradnl"/>
        </w:rPr>
        <w:t>un</w:t>
      </w:r>
      <w:ins w:id="274" w:author="angie" w:date="2014-02-09T22:45:00Z">
        <w:r w:rsidR="003367FD" w:rsidRPr="005F17DF">
          <w:rPr>
            <w:rFonts w:cs="Arial"/>
            <w:szCs w:val="24"/>
            <w:lang w:val="es-ES_tradnl"/>
          </w:rPr>
          <w:t>a</w:t>
        </w:r>
      </w:ins>
      <w:r w:rsidR="009E7214" w:rsidRPr="005F17DF">
        <w:rPr>
          <w:rFonts w:cs="Arial"/>
          <w:szCs w:val="24"/>
          <w:lang w:val="es-ES_tradnl"/>
        </w:rPr>
        <w:t xml:space="preserve"> </w:t>
      </w:r>
      <w:ins w:id="275" w:author="angie" w:date="2014-02-09T22:45:00Z">
        <w:r w:rsidR="003367FD" w:rsidRPr="005F17DF">
          <w:rPr>
            <w:rFonts w:cs="Arial"/>
            <w:szCs w:val="24"/>
            <w:lang w:val="es-ES_tradnl"/>
          </w:rPr>
          <w:t xml:space="preserve">aplicación web </w:t>
        </w:r>
      </w:ins>
      <w:del w:id="276" w:author="angie" w:date="2014-02-12T18:16:00Z">
        <w:r w:rsidR="009E7214" w:rsidRPr="00E24AAA" w:rsidDel="00F562F7">
          <w:rPr>
            <w:rFonts w:cs="Arial"/>
            <w:szCs w:val="24"/>
            <w:lang w:val="es-ES_tradnl"/>
          </w:rPr>
          <w:delText xml:space="preserve">sistema </w:delText>
        </w:r>
      </w:del>
      <w:del w:id="277" w:author="angie" w:date="2014-02-09T12:08:00Z">
        <w:r w:rsidR="009E7214" w:rsidRPr="00FB3D9A" w:rsidDel="00E4676E">
          <w:rPr>
            <w:rFonts w:cs="Arial"/>
            <w:szCs w:val="24"/>
            <w:lang w:val="es-ES_tradnl"/>
          </w:rPr>
          <w:delText xml:space="preserve">computarizado </w:delText>
        </w:r>
      </w:del>
      <w:del w:id="278" w:author="angie" w:date="2014-02-10T20:03:00Z">
        <w:r w:rsidR="009E7214" w:rsidRPr="007F2069" w:rsidDel="00BC4128">
          <w:rPr>
            <w:rFonts w:cs="Arial"/>
            <w:szCs w:val="24"/>
            <w:lang w:val="es-ES_tradnl"/>
          </w:rPr>
          <w:delText xml:space="preserve">de </w:delText>
        </w:r>
      </w:del>
      <w:ins w:id="279" w:author="angie" w:date="2014-02-10T20:03:00Z">
        <w:r w:rsidR="00BC4128" w:rsidRPr="00ED0AA2">
          <w:rPr>
            <w:rFonts w:cs="Arial"/>
            <w:szCs w:val="24"/>
            <w:lang w:val="es-ES_tradnl"/>
          </w:rPr>
          <w:t xml:space="preserve">para </w:t>
        </w:r>
      </w:ins>
      <w:ins w:id="280" w:author="angie" w:date="2014-02-10T20:17:00Z">
        <w:r w:rsidR="00391837" w:rsidRPr="000973DA">
          <w:rPr>
            <w:rFonts w:cs="Arial"/>
            <w:szCs w:val="24"/>
            <w:lang w:val="es-ES_tradnl"/>
          </w:rPr>
          <w:t xml:space="preserve">la </w:t>
        </w:r>
      </w:ins>
      <w:ins w:id="281" w:author="angie" w:date="2014-02-10T20:18:00Z">
        <w:r w:rsidR="00391837" w:rsidRPr="003A4A26">
          <w:rPr>
            <w:rFonts w:cs="Arial"/>
            <w:szCs w:val="24"/>
            <w:lang w:val="es-ES_tradnl"/>
          </w:rPr>
          <w:t>gestión</w:t>
        </w:r>
      </w:ins>
      <w:ins w:id="282" w:author="angie" w:date="2014-02-10T20:03:00Z">
        <w:r w:rsidR="00BC4128" w:rsidRPr="00616B44">
          <w:rPr>
            <w:rFonts w:cs="Arial"/>
            <w:szCs w:val="24"/>
            <w:lang w:val="es-ES_tradnl"/>
          </w:rPr>
          <w:t xml:space="preserve"> </w:t>
        </w:r>
      </w:ins>
      <w:ins w:id="283" w:author="angie" w:date="2014-02-10T20:18:00Z">
        <w:r w:rsidR="00391837" w:rsidRPr="000755F8">
          <w:rPr>
            <w:rFonts w:cs="Arial"/>
            <w:szCs w:val="24"/>
            <w:lang w:val="es-ES_tradnl"/>
          </w:rPr>
          <w:t>d</w:t>
        </w:r>
      </w:ins>
      <w:ins w:id="284" w:author="angie" w:date="2014-02-10T20:03:00Z">
        <w:r w:rsidR="00BC4128" w:rsidRPr="00AC4790">
          <w:rPr>
            <w:rFonts w:cs="Arial"/>
            <w:szCs w:val="24"/>
            <w:lang w:val="es-ES_tradnl"/>
          </w:rPr>
          <w:t xml:space="preserve">el </w:t>
        </w:r>
      </w:ins>
      <w:r w:rsidR="009E7214" w:rsidRPr="00EB1343">
        <w:rPr>
          <w:rFonts w:cs="Arial"/>
          <w:szCs w:val="24"/>
          <w:lang w:val="es-ES_tradnl"/>
        </w:rPr>
        <w:t xml:space="preserve">inventario </w:t>
      </w:r>
      <w:ins w:id="285" w:author="angie" w:date="2014-02-10T20:18:00Z">
        <w:r w:rsidR="00391837" w:rsidRPr="0000299C">
          <w:rPr>
            <w:rFonts w:cs="Arial"/>
            <w:szCs w:val="24"/>
            <w:lang w:val="es-ES_tradnl"/>
          </w:rPr>
          <w:t>en</w:t>
        </w:r>
      </w:ins>
      <w:ins w:id="286" w:author="angie" w:date="2014-02-10T20:04:00Z">
        <w:r w:rsidR="00BC4128" w:rsidRPr="00DD3238">
          <w:rPr>
            <w:rFonts w:cs="Arial"/>
            <w:szCs w:val="24"/>
            <w:lang w:val="es-ES_tradnl"/>
          </w:rPr>
          <w:t xml:space="preserve"> una bodega</w:t>
        </w:r>
      </w:ins>
      <w:ins w:id="287" w:author="angie" w:date="2014-02-12T18:22:00Z">
        <w:r w:rsidR="00B910AB" w:rsidRPr="00055E78">
          <w:rPr>
            <w:rFonts w:cs="Arial"/>
            <w:szCs w:val="24"/>
            <w:lang w:val="es-ES_tradnl"/>
          </w:rPr>
          <w:t>,</w:t>
        </w:r>
      </w:ins>
      <w:ins w:id="288" w:author="angie" w:date="2014-02-10T20:18:00Z">
        <w:r w:rsidR="00391837" w:rsidRPr="0070357D">
          <w:rPr>
            <w:rFonts w:cs="Arial"/>
            <w:szCs w:val="24"/>
            <w:lang w:val="es-ES_tradnl"/>
          </w:rPr>
          <w:t xml:space="preserve"> </w:t>
        </w:r>
      </w:ins>
      <w:del w:id="289" w:author="angie" w:date="2014-02-10T20:18:00Z">
        <w:r w:rsidR="009E7214" w:rsidRPr="00E0141A" w:rsidDel="00391837">
          <w:rPr>
            <w:rFonts w:cs="Arial"/>
            <w:szCs w:val="24"/>
            <w:lang w:val="es-ES_tradnl"/>
          </w:rPr>
          <w:delText>qu</w:delText>
        </w:r>
        <w:r w:rsidR="00291891" w:rsidRPr="00F96DC3" w:rsidDel="00391837">
          <w:rPr>
            <w:rFonts w:cs="Arial"/>
            <w:szCs w:val="24"/>
            <w:lang w:val="es-ES_tradnl"/>
          </w:rPr>
          <w:delText>e permit</w:delText>
        </w:r>
      </w:del>
      <w:del w:id="290" w:author="angie" w:date="2014-02-10T20:04:00Z">
        <w:r w:rsidR="00291891" w:rsidRPr="00082B2E" w:rsidDel="00BC4128">
          <w:rPr>
            <w:rFonts w:cs="Arial"/>
            <w:szCs w:val="24"/>
            <w:lang w:val="es-ES_tradnl"/>
          </w:rPr>
          <w:delText>a</w:delText>
        </w:r>
      </w:del>
      <w:ins w:id="291" w:author="angie" w:date="2014-02-10T20:18:00Z">
        <w:r w:rsidR="00391837" w:rsidRPr="00ED0BCD">
          <w:rPr>
            <w:rFonts w:cs="Arial"/>
            <w:szCs w:val="24"/>
            <w:lang w:val="es-ES_tradnl"/>
          </w:rPr>
          <w:t>para</w:t>
        </w:r>
      </w:ins>
      <w:r w:rsidR="00291891" w:rsidRPr="00BF01E8">
        <w:rPr>
          <w:rFonts w:cs="Arial"/>
          <w:szCs w:val="24"/>
          <w:lang w:val="es-ES_tradnl"/>
        </w:rPr>
        <w:t xml:space="preserve"> mejorar la administración de </w:t>
      </w:r>
      <w:ins w:id="292" w:author="angie" w:date="2014-02-10T20:04:00Z">
        <w:r w:rsidR="00BC4128" w:rsidRPr="00C5504D">
          <w:rPr>
            <w:rFonts w:cs="Arial"/>
            <w:szCs w:val="24"/>
            <w:lang w:val="es-ES_tradnl"/>
          </w:rPr>
          <w:t xml:space="preserve">los </w:t>
        </w:r>
      </w:ins>
      <w:r w:rsidR="00291891" w:rsidRPr="00551210">
        <w:rPr>
          <w:rFonts w:cs="Arial"/>
          <w:szCs w:val="24"/>
          <w:lang w:val="es-ES_tradnl"/>
        </w:rPr>
        <w:t>recursos en la empresa.</w:t>
      </w:r>
      <w:r w:rsidR="00A70A72" w:rsidRPr="002C00C7">
        <w:rPr>
          <w:rFonts w:cs="Arial"/>
          <w:szCs w:val="24"/>
          <w:lang w:val="es-ES_tradnl"/>
        </w:rPr>
        <w:t xml:space="preserve"> </w:t>
      </w:r>
      <w:del w:id="293" w:author="angie" w:date="2014-02-06T12:58:00Z">
        <w:r w:rsidR="000E2031" w:rsidRPr="002C00C7" w:rsidDel="00E7119A">
          <w:rPr>
            <w:rFonts w:cs="Arial"/>
            <w:szCs w:val="24"/>
            <w:lang w:val="es-ES_tradnl"/>
          </w:rPr>
          <w:delText>Esta</w:delText>
        </w:r>
        <w:r w:rsidRPr="002C00C7" w:rsidDel="00E7119A">
          <w:rPr>
            <w:rFonts w:cs="Arial"/>
            <w:szCs w:val="24"/>
            <w:lang w:val="es-ES_tradnl"/>
          </w:rPr>
          <w:delText xml:space="preserve"> </w:delText>
        </w:r>
      </w:del>
      <w:ins w:id="294" w:author="angie" w:date="2014-02-06T12:58:00Z">
        <w:r w:rsidR="00E7119A" w:rsidRPr="002C00C7">
          <w:rPr>
            <w:rFonts w:cs="Arial"/>
            <w:szCs w:val="24"/>
            <w:lang w:val="es-ES_tradnl"/>
          </w:rPr>
          <w:t xml:space="preserve">El </w:t>
        </w:r>
      </w:ins>
      <w:del w:id="295" w:author="angie" w:date="2014-02-06T12:58:00Z">
        <w:r w:rsidR="00A70A72" w:rsidRPr="002C00C7" w:rsidDel="00E7119A">
          <w:rPr>
            <w:rFonts w:cs="Arial"/>
            <w:szCs w:val="24"/>
            <w:lang w:val="es-ES_tradnl"/>
          </w:rPr>
          <w:delText>herramienta</w:delText>
        </w:r>
        <w:r w:rsidR="000E2031" w:rsidRPr="002C00C7" w:rsidDel="00E7119A">
          <w:rPr>
            <w:lang w:val="es-ES_tradnl"/>
          </w:rPr>
          <w:delText xml:space="preserve"> </w:delText>
        </w:r>
      </w:del>
      <w:ins w:id="296" w:author="angie" w:date="2014-02-12T18:19:00Z">
        <w:r w:rsidR="008575B4" w:rsidRPr="004A2F6C">
          <w:rPr>
            <w:rFonts w:cs="Arial"/>
            <w:szCs w:val="24"/>
            <w:lang w:val="es-ES_tradnl"/>
          </w:rPr>
          <w:t xml:space="preserve">Sistema Informático </w:t>
        </w:r>
      </w:ins>
      <w:ins w:id="297" w:author="angie" w:date="2014-02-06T13:04:00Z">
        <w:r w:rsidR="007F2777" w:rsidRPr="00EE571B">
          <w:rPr>
            <w:lang w:val="es-ES_tradnl"/>
          </w:rPr>
          <w:t xml:space="preserve">propuesto </w:t>
        </w:r>
      </w:ins>
      <w:r w:rsidR="000E2031" w:rsidRPr="00603B50">
        <w:rPr>
          <w:rFonts w:cs="Arial"/>
          <w:szCs w:val="24"/>
          <w:lang w:val="es-ES_tradnl"/>
        </w:rPr>
        <w:t xml:space="preserve">permitirá </w:t>
      </w:r>
      <w:del w:id="298" w:author="angie" w:date="2014-02-10T20:04:00Z">
        <w:r w:rsidR="000E2031" w:rsidRPr="00603B50" w:rsidDel="00590361">
          <w:rPr>
            <w:rFonts w:cs="Arial"/>
            <w:szCs w:val="24"/>
            <w:lang w:val="es-ES_tradnl"/>
          </w:rPr>
          <w:delText>a la emp</w:delText>
        </w:r>
        <w:r w:rsidR="000E2031" w:rsidRPr="00CC4792" w:rsidDel="00590361">
          <w:rPr>
            <w:rFonts w:cs="Arial"/>
            <w:szCs w:val="24"/>
            <w:lang w:val="es-ES_tradnl"/>
          </w:rPr>
          <w:delText xml:space="preserve">resa </w:delText>
        </w:r>
      </w:del>
      <w:del w:id="299" w:author="angie" w:date="2014-02-06T12:58:00Z">
        <w:r w:rsidR="000E2031" w:rsidRPr="00CC4792" w:rsidDel="00E7119A">
          <w:rPr>
            <w:rFonts w:cs="Arial"/>
            <w:szCs w:val="24"/>
            <w:lang w:val="es-ES_tradnl"/>
          </w:rPr>
          <w:delText xml:space="preserve">mantener </w:delText>
        </w:r>
      </w:del>
      <w:ins w:id="300" w:author="angie" w:date="2014-02-06T12:58:00Z">
        <w:r w:rsidR="00E7119A" w:rsidRPr="00CC4792">
          <w:rPr>
            <w:rFonts w:cs="Arial"/>
            <w:szCs w:val="24"/>
            <w:lang w:val="es-ES_tradnl"/>
          </w:rPr>
          <w:t>llevar acabo un</w:t>
        </w:r>
      </w:ins>
      <w:del w:id="301" w:author="angie" w:date="2014-02-06T12:58:00Z">
        <w:r w:rsidR="000E2031" w:rsidRPr="00E10117" w:rsidDel="00E7119A">
          <w:rPr>
            <w:rFonts w:cs="Arial"/>
            <w:szCs w:val="24"/>
            <w:lang w:val="es-ES_tradnl"/>
          </w:rPr>
          <w:delText xml:space="preserve">el </w:delText>
        </w:r>
      </w:del>
      <w:ins w:id="302" w:author="angie" w:date="2014-02-06T12:58:00Z">
        <w:r w:rsidR="00E7119A" w:rsidRPr="000B0A0A">
          <w:rPr>
            <w:rFonts w:cs="Arial"/>
            <w:szCs w:val="24"/>
            <w:lang w:val="es-ES_tradnl"/>
          </w:rPr>
          <w:t xml:space="preserve"> </w:t>
        </w:r>
      </w:ins>
      <w:r w:rsidR="000E2031" w:rsidRPr="000B0A0A">
        <w:rPr>
          <w:rFonts w:cs="Arial"/>
          <w:szCs w:val="24"/>
          <w:lang w:val="es-ES_tradnl"/>
        </w:rPr>
        <w:t xml:space="preserve">control </w:t>
      </w:r>
      <w:del w:id="303" w:author="angie" w:date="2014-02-06T12:58:00Z">
        <w:r w:rsidR="000E2031" w:rsidRPr="00834978" w:rsidDel="00E7119A">
          <w:rPr>
            <w:rFonts w:cs="Arial"/>
            <w:szCs w:val="24"/>
            <w:lang w:val="es-ES_tradnl"/>
          </w:rPr>
          <w:delText>oportunamente</w:delText>
        </w:r>
      </w:del>
      <w:ins w:id="304" w:author="angie" w:date="2014-02-06T12:58:00Z">
        <w:r w:rsidR="00E7119A" w:rsidRPr="00834978">
          <w:rPr>
            <w:rFonts w:cs="Arial"/>
            <w:szCs w:val="24"/>
            <w:lang w:val="es-ES_tradnl"/>
          </w:rPr>
          <w:t>oportuno</w:t>
        </w:r>
      </w:ins>
      <w:ins w:id="305" w:author="angie" w:date="2014-02-10T20:04:00Z">
        <w:r w:rsidR="00590361" w:rsidRPr="00834978">
          <w:rPr>
            <w:rFonts w:cs="Arial"/>
            <w:szCs w:val="24"/>
            <w:lang w:val="es-ES_tradnl"/>
          </w:rPr>
          <w:t xml:space="preserve"> en la empresa</w:t>
        </w:r>
      </w:ins>
      <w:r w:rsidR="000E2031" w:rsidRPr="00834978">
        <w:rPr>
          <w:rFonts w:cs="Arial"/>
          <w:szCs w:val="24"/>
          <w:lang w:val="es-ES_tradnl"/>
        </w:rPr>
        <w:t xml:space="preserve">, así como </w:t>
      </w:r>
      <w:del w:id="306" w:author="angie" w:date="2014-02-10T20:06:00Z">
        <w:r w:rsidR="000E2031" w:rsidRPr="00834978" w:rsidDel="00590361">
          <w:rPr>
            <w:rFonts w:cs="Arial"/>
            <w:szCs w:val="24"/>
            <w:lang w:val="es-ES_tradnl"/>
          </w:rPr>
          <w:delText xml:space="preserve">también </w:delText>
        </w:r>
      </w:del>
      <w:r w:rsidR="000E2031" w:rsidRPr="00677E88">
        <w:rPr>
          <w:rFonts w:cs="Arial"/>
          <w:szCs w:val="24"/>
          <w:lang w:val="es-ES_tradnl"/>
        </w:rPr>
        <w:t>conocer la situación económica de una manera confiable</w:t>
      </w:r>
      <w:ins w:id="307" w:author="angie" w:date="2014-02-10T20:07:00Z">
        <w:r w:rsidR="00853716" w:rsidRPr="00677E88">
          <w:rPr>
            <w:rFonts w:cs="Arial"/>
            <w:szCs w:val="24"/>
            <w:lang w:val="es-ES_tradnl"/>
          </w:rPr>
          <w:t xml:space="preserve">. </w:t>
        </w:r>
      </w:ins>
      <w:del w:id="308" w:author="angie" w:date="2014-02-10T20:05:00Z">
        <w:r w:rsidR="009212A5" w:rsidRPr="00077CD3" w:rsidDel="00590361">
          <w:rPr>
            <w:rFonts w:cs="Arial"/>
            <w:szCs w:val="24"/>
            <w:lang w:val="es-ES_tradnl"/>
          </w:rPr>
          <w:delText>,</w:delText>
        </w:r>
      </w:del>
      <w:del w:id="309" w:author="angie" w:date="2014-02-10T20:07:00Z">
        <w:r w:rsidR="009212A5" w:rsidRPr="00077CD3" w:rsidDel="00853716">
          <w:rPr>
            <w:rFonts w:cs="Arial"/>
            <w:szCs w:val="24"/>
            <w:lang w:val="es-ES_tradnl"/>
          </w:rPr>
          <w:delText xml:space="preserve"> </w:delText>
        </w:r>
      </w:del>
      <w:del w:id="310" w:author="angie" w:date="2014-02-10T20:06:00Z">
        <w:r w:rsidR="009212A5" w:rsidRPr="00077CD3" w:rsidDel="00590361">
          <w:rPr>
            <w:rFonts w:cs="Arial"/>
            <w:szCs w:val="24"/>
            <w:lang w:val="es-ES_tradnl"/>
          </w:rPr>
          <w:delText>y</w:delText>
        </w:r>
        <w:r w:rsidR="00A70A72" w:rsidRPr="00077CD3" w:rsidDel="00590361">
          <w:rPr>
            <w:rFonts w:cs="Arial"/>
            <w:szCs w:val="24"/>
            <w:lang w:val="es-ES_tradnl"/>
          </w:rPr>
          <w:delText xml:space="preserve"> podría lograr que</w:delText>
        </w:r>
      </w:del>
      <w:del w:id="311" w:author="angie" w:date="2014-02-14T06:22:00Z">
        <w:r w:rsidR="00A70A72" w:rsidRPr="0079725D" w:rsidDel="00526FC7">
          <w:rPr>
            <w:rFonts w:cs="Arial"/>
            <w:szCs w:val="24"/>
            <w:lang w:val="es-ES_tradnl"/>
          </w:rPr>
          <w:delText xml:space="preserve"> ciertos procesos </w:delText>
        </w:r>
        <w:r w:rsidRPr="000848E8" w:rsidDel="00526FC7">
          <w:rPr>
            <w:rFonts w:cs="Arial"/>
            <w:szCs w:val="24"/>
            <w:lang w:val="es-ES_tradnl"/>
          </w:rPr>
          <w:delText xml:space="preserve">como </w:delText>
        </w:r>
        <w:r w:rsidR="00AF35AB" w:rsidRPr="000848E8" w:rsidDel="00526FC7">
          <w:rPr>
            <w:rFonts w:cs="Arial"/>
            <w:szCs w:val="24"/>
            <w:lang w:val="es-ES_tradnl"/>
          </w:rPr>
          <w:delText>la planificación</w:delText>
        </w:r>
      </w:del>
      <w:del w:id="312" w:author="angie" w:date="2014-02-14T06:20:00Z">
        <w:r w:rsidR="00AF35AB" w:rsidRPr="000848E8" w:rsidDel="00D6013D">
          <w:rPr>
            <w:rFonts w:cs="Arial"/>
            <w:szCs w:val="24"/>
            <w:lang w:val="es-ES_tradnl"/>
          </w:rPr>
          <w:delText xml:space="preserve"> y</w:delText>
        </w:r>
      </w:del>
      <w:del w:id="313" w:author="angie" w:date="2014-02-14T06:22:00Z">
        <w:r w:rsidRPr="001B1787" w:rsidDel="00526FC7">
          <w:rPr>
            <w:rFonts w:cs="Arial"/>
            <w:szCs w:val="24"/>
            <w:lang w:val="es-ES_tradnl"/>
          </w:rPr>
          <w:delText xml:space="preserve"> </w:delText>
        </w:r>
        <w:r w:rsidR="009212A5" w:rsidRPr="00DE2ACF" w:rsidDel="00526FC7">
          <w:rPr>
            <w:rFonts w:cs="Arial"/>
            <w:szCs w:val="24"/>
            <w:lang w:val="es-ES_tradnl"/>
          </w:rPr>
          <w:delText xml:space="preserve">la </w:delText>
        </w:r>
        <w:r w:rsidRPr="00C7418C" w:rsidDel="00526FC7">
          <w:rPr>
            <w:rFonts w:cs="Arial"/>
            <w:szCs w:val="24"/>
            <w:lang w:val="es-ES_tradnl"/>
          </w:rPr>
          <w:delText xml:space="preserve">comunicación </w:delText>
        </w:r>
      </w:del>
      <w:del w:id="314" w:author="angie" w:date="2014-02-10T20:07:00Z">
        <w:r w:rsidR="009212A5" w:rsidRPr="00E276A6" w:rsidDel="00590361">
          <w:rPr>
            <w:rFonts w:cs="Arial"/>
            <w:szCs w:val="24"/>
            <w:lang w:val="es-ES_tradnl"/>
          </w:rPr>
          <w:delText xml:space="preserve">entre </w:delText>
        </w:r>
      </w:del>
      <w:del w:id="315" w:author="angie" w:date="2014-02-14T06:22:00Z">
        <w:r w:rsidR="009212A5" w:rsidRPr="004168B5" w:rsidDel="00526FC7">
          <w:rPr>
            <w:rFonts w:cs="Arial"/>
            <w:szCs w:val="24"/>
            <w:lang w:val="es-ES_tradnl"/>
          </w:rPr>
          <w:delText xml:space="preserve">los </w:delText>
        </w:r>
      </w:del>
      <w:del w:id="316" w:author="angie" w:date="2014-02-12T18:21:00Z">
        <w:r w:rsidR="009212A5" w:rsidRPr="00E30D74" w:rsidDel="00AA70A2">
          <w:rPr>
            <w:rFonts w:cs="Arial"/>
            <w:szCs w:val="24"/>
            <w:lang w:val="es-ES_tradnl"/>
          </w:rPr>
          <w:delText>locales</w:delText>
        </w:r>
      </w:del>
      <w:r w:rsidR="009212A5" w:rsidRPr="00A95080">
        <w:rPr>
          <w:rFonts w:cs="Arial"/>
          <w:szCs w:val="24"/>
          <w:lang w:val="es-ES_tradnl"/>
        </w:rPr>
        <w:t xml:space="preserve"> </w:t>
      </w:r>
      <w:del w:id="317" w:author="angie" w:date="2014-02-10T20:07:00Z">
        <w:r w:rsidRPr="00E507DE" w:rsidDel="00590361">
          <w:rPr>
            <w:rFonts w:cs="Arial"/>
            <w:szCs w:val="24"/>
            <w:lang w:val="es-ES_tradnl"/>
          </w:rPr>
          <w:delText>estén in</w:delText>
        </w:r>
        <w:r w:rsidRPr="00850887" w:rsidDel="00590361">
          <w:rPr>
            <w:rFonts w:cs="Arial"/>
            <w:szCs w:val="24"/>
            <w:lang w:val="es-ES_tradnl"/>
          </w:rPr>
          <w:delText xml:space="preserve">tegrados </w:delText>
        </w:r>
      </w:del>
      <w:del w:id="318" w:author="angie" w:date="2014-02-14T06:19:00Z">
        <w:r w:rsidR="009212A5" w:rsidRPr="00C27246" w:rsidDel="00C937B3">
          <w:rPr>
            <w:rFonts w:cs="Arial"/>
            <w:szCs w:val="24"/>
            <w:lang w:val="es-ES_tradnl"/>
          </w:rPr>
          <w:delText xml:space="preserve">en un solo sistema </w:delText>
        </w:r>
        <w:r w:rsidR="00AF35AB" w:rsidRPr="00004ACF" w:rsidDel="00C937B3">
          <w:rPr>
            <w:rFonts w:cs="Arial"/>
            <w:szCs w:val="24"/>
            <w:lang w:val="es-ES_tradnl"/>
          </w:rPr>
          <w:delText>informático</w:delText>
        </w:r>
        <w:r w:rsidRPr="00FD6DD3" w:rsidDel="00C937B3">
          <w:rPr>
            <w:rFonts w:cs="Arial"/>
            <w:szCs w:val="24"/>
            <w:lang w:val="es-ES_tradnl"/>
          </w:rPr>
          <w:delText>.</w:delText>
        </w:r>
      </w:del>
    </w:p>
    <w:p w14:paraId="004427B7" w14:textId="1786A24D" w:rsidR="00B96E13" w:rsidRPr="00BE3884" w:rsidRDefault="00B40FF9" w:rsidP="00B96E13">
      <w:pPr>
        <w:rPr>
          <w:ins w:id="319" w:author="angie" w:date="2014-02-06T14:06:00Z"/>
          <w:rFonts w:cs="Arial"/>
          <w:szCs w:val="24"/>
          <w:lang w:val="es-ES_tradnl"/>
        </w:rPr>
      </w:pPr>
      <w:ins w:id="320" w:author="angie" w:date="2014-02-09T18:31:00Z">
        <w:r w:rsidRPr="001A6D1F">
          <w:rPr>
            <w:rFonts w:cs="Arial"/>
            <w:szCs w:val="24"/>
            <w:lang w:val="es-ES_tradnl"/>
          </w:rPr>
          <w:t>Este</w:t>
        </w:r>
      </w:ins>
      <w:ins w:id="321" w:author="angie" w:date="2014-02-06T14:22:00Z">
        <w:r w:rsidR="000C10B1" w:rsidRPr="001A6D1F">
          <w:rPr>
            <w:rFonts w:cs="Arial"/>
            <w:szCs w:val="24"/>
            <w:lang w:val="es-ES_tradnl"/>
          </w:rPr>
          <w:t xml:space="preserve"> T</w:t>
        </w:r>
        <w:r w:rsidR="000123CF" w:rsidRPr="001A6D1F">
          <w:rPr>
            <w:rFonts w:cs="Arial"/>
            <w:szCs w:val="24"/>
            <w:lang w:val="es-ES_tradnl"/>
          </w:rPr>
          <w:t xml:space="preserve">rabajo </w:t>
        </w:r>
      </w:ins>
      <w:ins w:id="322" w:author="angie" w:date="2014-02-08T18:32:00Z">
        <w:r w:rsidR="008E26F5" w:rsidRPr="001A6D1F">
          <w:rPr>
            <w:rFonts w:cs="Arial"/>
            <w:szCs w:val="24"/>
            <w:lang w:val="es-ES_tradnl"/>
          </w:rPr>
          <w:t>Recepcional</w:t>
        </w:r>
      </w:ins>
      <w:ins w:id="323" w:author="angie" w:date="2014-02-06T14:06:00Z">
        <w:r w:rsidR="0025587E" w:rsidRPr="00E72BC7">
          <w:rPr>
            <w:rFonts w:cs="Arial"/>
            <w:szCs w:val="24"/>
            <w:lang w:val="es-ES_tradnl"/>
          </w:rPr>
          <w:t xml:space="preserve"> se </w:t>
        </w:r>
      </w:ins>
      <w:ins w:id="324" w:author="angie" w:date="2014-02-09T18:31:00Z">
        <w:r w:rsidRPr="00E72BC7">
          <w:rPr>
            <w:rFonts w:cs="Arial"/>
            <w:szCs w:val="24"/>
            <w:lang w:val="es-ES_tradnl"/>
          </w:rPr>
          <w:t>organiza</w:t>
        </w:r>
      </w:ins>
      <w:ins w:id="325" w:author="angie" w:date="2014-02-06T14:06:00Z">
        <w:r w:rsidR="0025587E" w:rsidRPr="00C93EA3">
          <w:rPr>
            <w:rFonts w:cs="Arial"/>
            <w:szCs w:val="24"/>
            <w:lang w:val="es-ES_tradnl"/>
          </w:rPr>
          <w:t xml:space="preserve"> en 5</w:t>
        </w:r>
        <w:r w:rsidR="00B96E13" w:rsidRPr="00C93EA3">
          <w:rPr>
            <w:rFonts w:cs="Arial"/>
            <w:szCs w:val="24"/>
            <w:lang w:val="es-ES_tradnl"/>
          </w:rPr>
          <w:t xml:space="preserve"> </w:t>
        </w:r>
      </w:ins>
      <w:ins w:id="326" w:author="angie" w:date="2014-02-09T22:46:00Z">
        <w:r w:rsidR="003367FD" w:rsidRPr="00C93EA3">
          <w:rPr>
            <w:rFonts w:cs="Arial"/>
            <w:szCs w:val="24"/>
            <w:lang w:val="es-ES_tradnl"/>
          </w:rPr>
          <w:t>partes</w:t>
        </w:r>
      </w:ins>
      <w:ins w:id="327" w:author="angie" w:date="2014-02-06T14:06:00Z">
        <w:r w:rsidR="00B96E13" w:rsidRPr="00C93EA3">
          <w:rPr>
            <w:rFonts w:cs="Arial"/>
            <w:szCs w:val="24"/>
            <w:lang w:val="es-ES_tradnl"/>
          </w:rPr>
          <w:t xml:space="preserve"> </w:t>
        </w:r>
      </w:ins>
      <w:ins w:id="328" w:author="angie" w:date="2014-02-13T15:16:00Z">
        <w:r w:rsidR="004B5D00" w:rsidRPr="00A153F7">
          <w:rPr>
            <w:rFonts w:cs="Arial"/>
            <w:szCs w:val="24"/>
            <w:lang w:val="es-ES_tradnl"/>
          </w:rPr>
          <w:t xml:space="preserve">que serán </w:t>
        </w:r>
      </w:ins>
      <w:ins w:id="329" w:author="angie" w:date="2014-02-09T18:32:00Z">
        <w:r w:rsidR="004B5D00" w:rsidRPr="00D71EC4">
          <w:rPr>
            <w:rFonts w:cs="Arial"/>
            <w:szCs w:val="24"/>
            <w:lang w:val="es-ES_tradnl"/>
          </w:rPr>
          <w:t>explicada</w:t>
        </w:r>
        <w:r w:rsidR="003367FD" w:rsidRPr="00A64E8F">
          <w:rPr>
            <w:rFonts w:cs="Arial"/>
            <w:szCs w:val="24"/>
            <w:lang w:val="es-ES_tradnl"/>
          </w:rPr>
          <w:t>s</w:t>
        </w:r>
      </w:ins>
      <w:ins w:id="330" w:author="angie" w:date="2014-02-09T22:46:00Z">
        <w:r w:rsidR="003367FD" w:rsidRPr="002C5FE3">
          <w:rPr>
            <w:rFonts w:cs="Arial"/>
            <w:szCs w:val="24"/>
            <w:lang w:val="es-ES_tradnl"/>
          </w:rPr>
          <w:t xml:space="preserve"> </w:t>
        </w:r>
      </w:ins>
      <w:ins w:id="331" w:author="angie" w:date="2014-02-09T18:32:00Z">
        <w:r w:rsidR="003367FD" w:rsidRPr="008F5B95">
          <w:rPr>
            <w:rFonts w:cs="Arial"/>
            <w:szCs w:val="24"/>
            <w:lang w:val="es-ES_tradnl"/>
          </w:rPr>
          <w:t xml:space="preserve">a </w:t>
        </w:r>
      </w:ins>
      <w:ins w:id="332" w:author="angie" w:date="2014-02-09T22:46:00Z">
        <w:r w:rsidR="003367FD" w:rsidRPr="00E73361">
          <w:rPr>
            <w:rFonts w:cs="Arial"/>
            <w:szCs w:val="24"/>
            <w:lang w:val="es-ES_tradnl"/>
          </w:rPr>
          <w:t>continuación</w:t>
        </w:r>
      </w:ins>
      <w:ins w:id="333" w:author="angie" w:date="2014-02-06T14:06:00Z">
        <w:r w:rsidR="003367FD" w:rsidRPr="005B64D9">
          <w:rPr>
            <w:rFonts w:cs="Arial"/>
            <w:szCs w:val="24"/>
            <w:lang w:val="es-ES_tradnl"/>
          </w:rPr>
          <w:t>.</w:t>
        </w:r>
      </w:ins>
    </w:p>
    <w:p w14:paraId="51B44C01" w14:textId="3F534B5C" w:rsidR="00B96E13" w:rsidRPr="0016014B" w:rsidRDefault="0025587E" w:rsidP="00B96E13">
      <w:pPr>
        <w:rPr>
          <w:ins w:id="334" w:author="angie" w:date="2014-02-06T14:06:00Z"/>
          <w:rFonts w:cs="Arial"/>
          <w:szCs w:val="24"/>
          <w:lang w:val="es-ES_tradnl"/>
        </w:rPr>
      </w:pPr>
      <w:ins w:id="335" w:author="angie" w:date="2014-02-06T14:06:00Z">
        <w:r w:rsidRPr="00E54D28">
          <w:rPr>
            <w:rFonts w:cs="Arial"/>
            <w:szCs w:val="24"/>
            <w:lang w:val="es-ES_tradnl"/>
          </w:rPr>
          <w:t xml:space="preserve">En el </w:t>
        </w:r>
      </w:ins>
      <w:ins w:id="336" w:author="angie" w:date="2014-02-06T14:36:00Z">
        <w:r w:rsidR="0023369A" w:rsidRPr="00093811">
          <w:rPr>
            <w:rFonts w:cs="Arial"/>
            <w:szCs w:val="24"/>
            <w:lang w:val="es-ES_tradnl"/>
          </w:rPr>
          <w:t>Capítulo</w:t>
        </w:r>
      </w:ins>
      <w:ins w:id="337" w:author="angie" w:date="2014-02-06T14:06:00Z">
        <w:r w:rsidR="00B53BE0" w:rsidRPr="00434A75">
          <w:rPr>
            <w:rFonts w:cs="Arial"/>
            <w:szCs w:val="24"/>
            <w:lang w:val="es-ES_tradnl"/>
          </w:rPr>
          <w:t xml:space="preserve"> I</w:t>
        </w:r>
        <w:r w:rsidRPr="0052396A">
          <w:rPr>
            <w:rFonts w:cs="Arial"/>
            <w:szCs w:val="24"/>
            <w:lang w:val="es-ES_tradnl"/>
          </w:rPr>
          <w:t xml:space="preserve"> se </w:t>
        </w:r>
      </w:ins>
      <w:ins w:id="338" w:author="angie" w:date="2014-02-09T22:49:00Z">
        <w:r w:rsidR="00C11C7E" w:rsidRPr="00E31ECC">
          <w:rPr>
            <w:rFonts w:cs="Arial"/>
            <w:szCs w:val="24"/>
            <w:lang w:val="es-ES_tradnl"/>
          </w:rPr>
          <w:t>explica brevemente</w:t>
        </w:r>
      </w:ins>
      <w:ins w:id="339" w:author="angie" w:date="2014-02-06T14:06:00Z">
        <w:r w:rsidR="00B61D47" w:rsidRPr="00F10E25">
          <w:rPr>
            <w:rFonts w:cs="Arial"/>
            <w:szCs w:val="24"/>
            <w:lang w:val="es-ES_tradnl"/>
          </w:rPr>
          <w:t xml:space="preserve"> </w:t>
        </w:r>
      </w:ins>
      <w:ins w:id="340" w:author="angie" w:date="2014-02-10T20:07:00Z">
        <w:r w:rsidR="00DB402E" w:rsidRPr="009E72DB">
          <w:rPr>
            <w:rFonts w:cs="Arial"/>
            <w:szCs w:val="24"/>
            <w:lang w:val="es-ES_tradnl"/>
          </w:rPr>
          <w:t>como</w:t>
        </w:r>
      </w:ins>
      <w:ins w:id="341" w:author="angie" w:date="2014-02-09T22:49:00Z">
        <w:r w:rsidR="00C11C7E" w:rsidRPr="00296627">
          <w:rPr>
            <w:rFonts w:cs="Arial"/>
            <w:szCs w:val="24"/>
            <w:lang w:val="es-ES_tradnl"/>
          </w:rPr>
          <w:t xml:space="preserve"> se origina el problema</w:t>
        </w:r>
      </w:ins>
      <w:ins w:id="342" w:author="angie" w:date="2014-02-06T14:06:00Z">
        <w:r w:rsidR="003367FD" w:rsidRPr="0001446F">
          <w:rPr>
            <w:rFonts w:cs="Arial"/>
            <w:szCs w:val="24"/>
            <w:lang w:val="es-ES_tradnl"/>
          </w:rPr>
          <w:t xml:space="preserve">, se </w:t>
        </w:r>
      </w:ins>
      <w:ins w:id="343" w:author="angie" w:date="2014-02-06T14:46:00Z">
        <w:r w:rsidR="003367FD" w:rsidRPr="005E3F5B">
          <w:rPr>
            <w:rFonts w:cs="Arial"/>
            <w:szCs w:val="24"/>
            <w:lang w:val="es-ES_tradnl"/>
          </w:rPr>
          <w:t xml:space="preserve">plantea </w:t>
        </w:r>
      </w:ins>
      <w:ins w:id="344" w:author="angie" w:date="2014-02-10T20:08:00Z">
        <w:r w:rsidR="00DB402E" w:rsidRPr="00EB3E01">
          <w:rPr>
            <w:rFonts w:cs="Arial"/>
            <w:szCs w:val="24"/>
            <w:lang w:val="es-ES_tradnl"/>
          </w:rPr>
          <w:t>una</w:t>
        </w:r>
      </w:ins>
      <w:ins w:id="345" w:author="angie" w:date="2014-02-09T22:49:00Z">
        <w:r w:rsidR="00C11C7E" w:rsidRPr="00EB3E01">
          <w:rPr>
            <w:rFonts w:cs="Arial"/>
            <w:szCs w:val="24"/>
            <w:lang w:val="es-ES_tradnl"/>
          </w:rPr>
          <w:t xml:space="preserve"> solución</w:t>
        </w:r>
      </w:ins>
      <w:ins w:id="346" w:author="angie" w:date="2014-02-06T14:46:00Z">
        <w:r w:rsidR="00532694" w:rsidRPr="00EB3E01">
          <w:rPr>
            <w:rFonts w:cs="Arial"/>
            <w:szCs w:val="24"/>
            <w:lang w:val="es-ES_tradnl"/>
          </w:rPr>
          <w:t>,</w:t>
        </w:r>
      </w:ins>
      <w:ins w:id="347" w:author="angie" w:date="2014-02-06T14:48:00Z">
        <w:r w:rsidR="003F04A8" w:rsidRPr="00EB3E01">
          <w:rPr>
            <w:rFonts w:cs="Arial"/>
            <w:szCs w:val="24"/>
            <w:lang w:val="es-ES_tradnl"/>
          </w:rPr>
          <w:t xml:space="preserve"> se establecen </w:t>
        </w:r>
      </w:ins>
      <w:ins w:id="348" w:author="angie" w:date="2014-02-10T20:08:00Z">
        <w:r w:rsidR="00DB402E" w:rsidRPr="00EB3E01">
          <w:rPr>
            <w:rFonts w:cs="Arial"/>
            <w:szCs w:val="24"/>
            <w:lang w:val="es-ES_tradnl"/>
          </w:rPr>
          <w:t>su</w:t>
        </w:r>
      </w:ins>
      <w:ins w:id="349" w:author="angie" w:date="2014-02-09T23:00:00Z">
        <w:r w:rsidR="0029078C" w:rsidRPr="00023A3C">
          <w:rPr>
            <w:rFonts w:cs="Arial"/>
            <w:szCs w:val="24"/>
            <w:lang w:val="es-ES_tradnl"/>
          </w:rPr>
          <w:t xml:space="preserve"> alcance,</w:t>
        </w:r>
        <w:r w:rsidR="00532694" w:rsidRPr="00023A3C">
          <w:rPr>
            <w:rFonts w:cs="Arial"/>
            <w:szCs w:val="24"/>
            <w:lang w:val="es-ES_tradnl"/>
          </w:rPr>
          <w:t xml:space="preserve"> los</w:t>
        </w:r>
      </w:ins>
      <w:ins w:id="350" w:author="angie" w:date="2014-02-06T14:48:00Z">
        <w:r w:rsidR="003F04A8" w:rsidRPr="009E3440">
          <w:rPr>
            <w:rFonts w:cs="Arial"/>
            <w:szCs w:val="24"/>
            <w:lang w:val="es-ES_tradnl"/>
          </w:rPr>
          <w:t xml:space="preserve"> objetivos</w:t>
        </w:r>
      </w:ins>
      <w:ins w:id="351" w:author="angie" w:date="2014-02-06T14:47:00Z">
        <w:r w:rsidR="0029078C" w:rsidRPr="009E3440">
          <w:rPr>
            <w:rFonts w:cs="Arial"/>
            <w:szCs w:val="24"/>
            <w:lang w:val="es-ES_tradnl"/>
          </w:rPr>
          <w:t xml:space="preserve"> y por ultimo s</w:t>
        </w:r>
      </w:ins>
      <w:ins w:id="352" w:author="angie" w:date="2014-02-06T14:48:00Z">
        <w:r w:rsidR="003F04A8" w:rsidRPr="005B21AC">
          <w:rPr>
            <w:rFonts w:cs="Arial"/>
            <w:szCs w:val="24"/>
            <w:lang w:val="es-ES_tradnl"/>
          </w:rPr>
          <w:t xml:space="preserve">e define </w:t>
        </w:r>
      </w:ins>
      <w:ins w:id="353" w:author="angie" w:date="2014-02-06T14:47:00Z">
        <w:r w:rsidR="003F04A8" w:rsidRPr="008A77AC">
          <w:rPr>
            <w:rFonts w:cs="Arial"/>
            <w:szCs w:val="24"/>
            <w:lang w:val="es-ES_tradnl"/>
          </w:rPr>
          <w:t>la metodología que</w:t>
        </w:r>
        <w:r w:rsidR="003F04A8" w:rsidRPr="0016014B">
          <w:rPr>
            <w:rFonts w:cs="Arial"/>
            <w:szCs w:val="24"/>
            <w:lang w:val="es-ES_tradnl"/>
          </w:rPr>
          <w:t xml:space="preserve"> se seguirá y el plan de trabajo</w:t>
        </w:r>
      </w:ins>
      <w:ins w:id="354" w:author="angie" w:date="2014-02-09T07:36:00Z">
        <w:r w:rsidR="000C10B1" w:rsidRPr="0016014B">
          <w:rPr>
            <w:rFonts w:cs="Arial"/>
            <w:szCs w:val="24"/>
            <w:lang w:val="es-ES_tradnl"/>
          </w:rPr>
          <w:t>.</w:t>
        </w:r>
      </w:ins>
    </w:p>
    <w:p w14:paraId="0CD4A8DF" w14:textId="18963143" w:rsidR="00B96E13" w:rsidRPr="001B2EC8" w:rsidRDefault="0025587E" w:rsidP="00283459">
      <w:pPr>
        <w:rPr>
          <w:ins w:id="355" w:author="angie" w:date="2014-02-06T14:06:00Z"/>
          <w:rFonts w:cs="Arial"/>
          <w:szCs w:val="24"/>
          <w:lang w:val="es-ES_tradnl"/>
        </w:rPr>
      </w:pPr>
      <w:ins w:id="356" w:author="angie" w:date="2014-02-06T14:06:00Z">
        <w:r w:rsidRPr="001F160A">
          <w:rPr>
            <w:rFonts w:cs="Arial"/>
            <w:szCs w:val="24"/>
            <w:lang w:val="es-ES_tradnl"/>
          </w:rPr>
          <w:t xml:space="preserve">En el </w:t>
        </w:r>
      </w:ins>
      <w:ins w:id="357" w:author="angie" w:date="2014-02-08T18:33:00Z">
        <w:r w:rsidR="008E26F5" w:rsidRPr="00FC23F7">
          <w:rPr>
            <w:rFonts w:cs="Arial"/>
            <w:szCs w:val="24"/>
            <w:lang w:val="es-ES_tradnl"/>
          </w:rPr>
          <w:t>Capitulo</w:t>
        </w:r>
      </w:ins>
      <w:ins w:id="358" w:author="angie" w:date="2014-02-06T14:06:00Z">
        <w:r w:rsidRPr="001B2EC8">
          <w:rPr>
            <w:rFonts w:cs="Arial"/>
            <w:szCs w:val="24"/>
            <w:lang w:val="es-ES_tradnl"/>
          </w:rPr>
          <w:t xml:space="preserve"> </w:t>
        </w:r>
      </w:ins>
      <w:ins w:id="359" w:author="angie" w:date="2014-02-09T07:03:00Z">
        <w:r w:rsidR="00B53BE0" w:rsidRPr="001B2EC8">
          <w:rPr>
            <w:rFonts w:cs="Arial"/>
            <w:szCs w:val="24"/>
            <w:lang w:val="es-ES_tradnl"/>
          </w:rPr>
          <w:t>II</w:t>
        </w:r>
      </w:ins>
      <w:ins w:id="360" w:author="angie" w:date="2014-02-06T14:06:00Z">
        <w:r w:rsidR="009C7B1A" w:rsidRPr="001B2EC8">
          <w:rPr>
            <w:rFonts w:cs="Arial"/>
            <w:szCs w:val="24"/>
            <w:lang w:val="es-ES_tradnl"/>
          </w:rPr>
          <w:t xml:space="preserve"> se examina</w:t>
        </w:r>
        <w:r w:rsidR="00B96E13" w:rsidRPr="001B2EC8">
          <w:rPr>
            <w:rFonts w:cs="Arial"/>
            <w:szCs w:val="24"/>
            <w:lang w:val="es-ES_tradnl"/>
          </w:rPr>
          <w:t xml:space="preserve"> los </w:t>
        </w:r>
      </w:ins>
      <w:ins w:id="361" w:author="angie" w:date="2014-02-06T14:27:00Z">
        <w:r w:rsidR="00283459" w:rsidRPr="001B2EC8">
          <w:rPr>
            <w:rFonts w:cs="Arial"/>
            <w:szCs w:val="24"/>
            <w:lang w:val="es-ES_tradnl"/>
          </w:rPr>
          <w:t>fundamentos</w:t>
        </w:r>
      </w:ins>
      <w:ins w:id="362" w:author="angie" w:date="2014-02-06T14:06:00Z">
        <w:r w:rsidR="00B96E13" w:rsidRPr="001B2EC8">
          <w:rPr>
            <w:rFonts w:cs="Arial"/>
            <w:szCs w:val="24"/>
            <w:lang w:val="es-ES_tradnl"/>
          </w:rPr>
          <w:t xml:space="preserve"> </w:t>
        </w:r>
      </w:ins>
      <w:ins w:id="363" w:author="angie" w:date="2014-02-06T14:50:00Z">
        <w:r w:rsidR="003C43DD" w:rsidRPr="001B2EC8">
          <w:rPr>
            <w:rFonts w:cs="Arial"/>
            <w:szCs w:val="24"/>
            <w:lang w:val="es-ES_tradnl"/>
          </w:rPr>
          <w:t xml:space="preserve">de las </w:t>
        </w:r>
      </w:ins>
      <w:ins w:id="364" w:author="angie" w:date="2014-02-08T18:33:00Z">
        <w:r w:rsidR="008E26F5" w:rsidRPr="001B2EC8">
          <w:rPr>
            <w:rFonts w:cs="Arial"/>
            <w:szCs w:val="24"/>
            <w:lang w:val="es-ES_tradnl"/>
          </w:rPr>
          <w:t>tecnologías</w:t>
        </w:r>
      </w:ins>
      <w:ins w:id="365" w:author="angie" w:date="2014-02-06T14:50:00Z">
        <w:r w:rsidR="003C43DD" w:rsidRPr="001B2EC8">
          <w:rPr>
            <w:rFonts w:cs="Arial"/>
            <w:szCs w:val="24"/>
            <w:lang w:val="es-ES_tradnl"/>
          </w:rPr>
          <w:t xml:space="preserve"> </w:t>
        </w:r>
      </w:ins>
      <w:ins w:id="366" w:author="angie" w:date="2014-02-08T18:33:00Z">
        <w:r w:rsidR="008E26F5" w:rsidRPr="001B2EC8">
          <w:rPr>
            <w:rFonts w:cs="Arial"/>
            <w:szCs w:val="24"/>
            <w:lang w:val="es-ES_tradnl"/>
          </w:rPr>
          <w:t>más</w:t>
        </w:r>
      </w:ins>
      <w:ins w:id="367" w:author="angie" w:date="2014-02-06T14:45:00Z">
        <w:r w:rsidR="00867BBC" w:rsidRPr="001B2EC8">
          <w:rPr>
            <w:rFonts w:cs="Arial"/>
            <w:szCs w:val="24"/>
            <w:lang w:val="es-ES_tradnl"/>
          </w:rPr>
          <w:t xml:space="preserve"> relevantes </w:t>
        </w:r>
        <w:r w:rsidR="003C43DD" w:rsidRPr="001B2EC8">
          <w:rPr>
            <w:rFonts w:cs="Arial"/>
            <w:szCs w:val="24"/>
            <w:lang w:val="es-ES_tradnl"/>
          </w:rPr>
          <w:t>que se implementaran</w:t>
        </w:r>
        <w:r w:rsidR="00867BBC" w:rsidRPr="001B2EC8">
          <w:rPr>
            <w:rFonts w:cs="Arial"/>
            <w:szCs w:val="24"/>
            <w:lang w:val="es-ES_tradnl"/>
          </w:rPr>
          <w:t xml:space="preserve"> en la </w:t>
        </w:r>
      </w:ins>
      <w:ins w:id="368" w:author="angie" w:date="2014-02-08T18:33:00Z">
        <w:r w:rsidR="008E26F5" w:rsidRPr="001B2EC8">
          <w:rPr>
            <w:rFonts w:cs="Arial"/>
            <w:szCs w:val="24"/>
            <w:lang w:val="es-ES_tradnl"/>
          </w:rPr>
          <w:t>solución</w:t>
        </w:r>
      </w:ins>
      <w:ins w:id="369" w:author="angie" w:date="2014-02-06T14:45:00Z">
        <w:r w:rsidR="00867BBC" w:rsidRPr="001B2EC8">
          <w:rPr>
            <w:rFonts w:cs="Arial"/>
            <w:szCs w:val="24"/>
            <w:lang w:val="es-ES_tradnl"/>
          </w:rPr>
          <w:t xml:space="preserve"> del problema</w:t>
        </w:r>
      </w:ins>
      <w:ins w:id="370" w:author="angie" w:date="2014-02-06T14:06:00Z">
        <w:r w:rsidR="00B96E13" w:rsidRPr="001B2EC8">
          <w:rPr>
            <w:rFonts w:cs="Arial"/>
            <w:szCs w:val="24"/>
            <w:lang w:val="es-ES_tradnl"/>
          </w:rPr>
          <w:t xml:space="preserve">. </w:t>
        </w:r>
      </w:ins>
      <w:ins w:id="371" w:author="angie" w:date="2014-02-09T22:51:00Z">
        <w:r w:rsidR="00B76118" w:rsidRPr="001B2EC8">
          <w:rPr>
            <w:rFonts w:cs="Arial"/>
            <w:szCs w:val="24"/>
            <w:lang w:val="es-ES_tradnl"/>
          </w:rPr>
          <w:t>S</w:t>
        </w:r>
      </w:ins>
      <w:ins w:id="372" w:author="angie" w:date="2014-02-06T14:50:00Z">
        <w:r w:rsidR="003C43DD" w:rsidRPr="001B2EC8">
          <w:rPr>
            <w:rFonts w:cs="Arial"/>
            <w:szCs w:val="24"/>
            <w:lang w:val="es-ES_tradnl"/>
          </w:rPr>
          <w:t xml:space="preserve">e </w:t>
        </w:r>
      </w:ins>
      <w:ins w:id="373" w:author="angie" w:date="2014-02-08T18:33:00Z">
        <w:r w:rsidR="009C7B1A" w:rsidRPr="001B2EC8">
          <w:rPr>
            <w:rFonts w:cs="Arial"/>
            <w:szCs w:val="24"/>
            <w:lang w:val="es-ES_tradnl"/>
          </w:rPr>
          <w:t>describen</w:t>
        </w:r>
      </w:ins>
      <w:ins w:id="374" w:author="angie" w:date="2014-02-06T14:06:00Z">
        <w:r w:rsidR="00867BBC" w:rsidRPr="001B2EC8">
          <w:rPr>
            <w:rFonts w:cs="Arial"/>
            <w:szCs w:val="24"/>
            <w:lang w:val="es-ES_tradnl"/>
          </w:rPr>
          <w:t xml:space="preserve"> las</w:t>
        </w:r>
        <w:r w:rsidR="00B96E13" w:rsidRPr="001B2EC8">
          <w:rPr>
            <w:rFonts w:cs="Arial"/>
            <w:szCs w:val="24"/>
            <w:lang w:val="es-ES_tradnl"/>
          </w:rPr>
          <w:t xml:space="preserve"> </w:t>
        </w:r>
      </w:ins>
      <w:ins w:id="375" w:author="angie" w:date="2014-02-06T14:42:00Z">
        <w:r w:rsidR="00B11321" w:rsidRPr="001B2EC8">
          <w:rPr>
            <w:rFonts w:cs="Arial"/>
            <w:szCs w:val="24"/>
            <w:lang w:val="es-ES_tradnl"/>
          </w:rPr>
          <w:t xml:space="preserve">bases teóricas, </w:t>
        </w:r>
      </w:ins>
      <w:ins w:id="376" w:author="angie" w:date="2014-02-06T14:46:00Z">
        <w:r w:rsidR="00867BBC" w:rsidRPr="001B2EC8">
          <w:rPr>
            <w:rFonts w:cs="Arial"/>
            <w:szCs w:val="24"/>
            <w:lang w:val="es-ES_tradnl"/>
          </w:rPr>
          <w:t xml:space="preserve">las </w:t>
        </w:r>
      </w:ins>
      <w:ins w:id="377" w:author="angie" w:date="2014-02-06T14:42:00Z">
        <w:r w:rsidR="00867BBC" w:rsidRPr="001B2EC8">
          <w:rPr>
            <w:rFonts w:cs="Arial"/>
            <w:szCs w:val="24"/>
            <w:lang w:val="es-ES_tradnl"/>
          </w:rPr>
          <w:t>bases legales y la</w:t>
        </w:r>
        <w:r w:rsidR="00B11321" w:rsidRPr="001B2EC8">
          <w:rPr>
            <w:rFonts w:cs="Arial"/>
            <w:szCs w:val="24"/>
            <w:lang w:val="es-ES_tradnl"/>
          </w:rPr>
          <w:t xml:space="preserve"> </w:t>
        </w:r>
        <w:r w:rsidR="00867BBC" w:rsidRPr="001B2EC8">
          <w:rPr>
            <w:rFonts w:cs="Arial"/>
            <w:szCs w:val="24"/>
            <w:lang w:val="es-ES_tradnl"/>
          </w:rPr>
          <w:t>definición de términos básicos.</w:t>
        </w:r>
      </w:ins>
    </w:p>
    <w:p w14:paraId="555F2117" w14:textId="5B26FF52" w:rsidR="009D32A7" w:rsidRPr="001B2EC8" w:rsidRDefault="0032702B" w:rsidP="00283459">
      <w:pPr>
        <w:rPr>
          <w:ins w:id="378" w:author="angie" w:date="2014-02-06T14:56:00Z"/>
          <w:rFonts w:cs="Arial"/>
          <w:szCs w:val="24"/>
          <w:lang w:val="es-ES_tradnl"/>
        </w:rPr>
      </w:pPr>
      <w:ins w:id="379" w:author="angie" w:date="2014-02-06T14:06:00Z">
        <w:r w:rsidRPr="001B2EC8">
          <w:rPr>
            <w:rFonts w:cs="Arial"/>
            <w:szCs w:val="24"/>
            <w:lang w:val="es-ES_tradnl"/>
          </w:rPr>
          <w:t xml:space="preserve">En el </w:t>
        </w:r>
      </w:ins>
      <w:ins w:id="380" w:author="angie" w:date="2014-02-08T18:33:00Z">
        <w:r w:rsidR="008E26F5" w:rsidRPr="001B2EC8">
          <w:rPr>
            <w:rFonts w:cs="Arial"/>
            <w:szCs w:val="24"/>
            <w:lang w:val="es-ES_tradnl"/>
          </w:rPr>
          <w:t>Capitulo</w:t>
        </w:r>
      </w:ins>
      <w:ins w:id="381" w:author="angie" w:date="2014-02-06T14:06:00Z">
        <w:r w:rsidR="00B53BE0" w:rsidRPr="001B2EC8">
          <w:rPr>
            <w:rFonts w:cs="Arial"/>
            <w:szCs w:val="24"/>
            <w:lang w:val="es-ES_tradnl"/>
          </w:rPr>
          <w:t xml:space="preserve"> III</w:t>
        </w:r>
        <w:r w:rsidR="00B96E13" w:rsidRPr="001B2EC8">
          <w:rPr>
            <w:rFonts w:cs="Arial"/>
            <w:szCs w:val="24"/>
            <w:lang w:val="es-ES_tradnl"/>
          </w:rPr>
          <w:t xml:space="preserve"> se presenta </w:t>
        </w:r>
      </w:ins>
      <w:ins w:id="382" w:author="angie" w:date="2014-02-10T20:10:00Z">
        <w:r w:rsidR="0073045F" w:rsidRPr="001B2EC8">
          <w:rPr>
            <w:rFonts w:cs="Arial"/>
            <w:szCs w:val="24"/>
            <w:lang w:val="es-ES_tradnl"/>
          </w:rPr>
          <w:t xml:space="preserve">el área de trabajo, </w:t>
        </w:r>
      </w:ins>
      <w:ins w:id="383" w:author="angie" w:date="2014-02-06T14:56:00Z">
        <w:r w:rsidR="009D32A7" w:rsidRPr="001B2EC8">
          <w:rPr>
            <w:rFonts w:cs="Arial"/>
            <w:szCs w:val="24"/>
            <w:lang w:val="es-ES_tradnl"/>
          </w:rPr>
          <w:t>la empresa</w:t>
        </w:r>
      </w:ins>
      <w:ins w:id="384" w:author="angie" w:date="2014-02-10T20:10:00Z">
        <w:r w:rsidR="0073045F" w:rsidRPr="001B2EC8">
          <w:rPr>
            <w:rFonts w:cs="Arial"/>
            <w:szCs w:val="24"/>
            <w:lang w:val="es-ES_tradnl"/>
          </w:rPr>
          <w:t>,</w:t>
        </w:r>
      </w:ins>
      <w:ins w:id="385" w:author="angie" w:date="2014-02-06T14:56:00Z">
        <w:r w:rsidR="009C7B1A" w:rsidRPr="001B2EC8">
          <w:rPr>
            <w:rFonts w:cs="Arial"/>
            <w:szCs w:val="24"/>
            <w:lang w:val="es-ES_tradnl"/>
          </w:rPr>
          <w:t xml:space="preserve"> donde se desarrolla</w:t>
        </w:r>
        <w:r w:rsidR="0073045F" w:rsidRPr="001B2EC8">
          <w:rPr>
            <w:rFonts w:cs="Arial"/>
            <w:szCs w:val="24"/>
            <w:lang w:val="es-ES_tradnl"/>
          </w:rPr>
          <w:t xml:space="preserve"> la </w:t>
        </w:r>
      </w:ins>
      <w:ins w:id="386" w:author="angie" w:date="2014-02-10T20:10:00Z">
        <w:r w:rsidR="0073045F" w:rsidRPr="001B2EC8">
          <w:rPr>
            <w:rFonts w:cs="Arial"/>
            <w:szCs w:val="24"/>
            <w:lang w:val="es-ES_tradnl"/>
          </w:rPr>
          <w:t>aplicación</w:t>
        </w:r>
      </w:ins>
      <w:ins w:id="387" w:author="angie" w:date="2014-02-06T15:05:00Z">
        <w:r w:rsidR="00F71951" w:rsidRPr="001B2EC8">
          <w:rPr>
            <w:rFonts w:cs="Arial"/>
            <w:szCs w:val="24"/>
            <w:lang w:val="es-ES_tradnl"/>
          </w:rPr>
          <w:t>,</w:t>
        </w:r>
        <w:r w:rsidR="00A918AB" w:rsidRPr="001B2EC8">
          <w:rPr>
            <w:rFonts w:cs="Arial"/>
            <w:szCs w:val="24"/>
            <w:lang w:val="es-ES_tradnl"/>
          </w:rPr>
          <w:t xml:space="preserve"> </w:t>
        </w:r>
      </w:ins>
      <w:ins w:id="388" w:author="angie" w:date="2014-02-06T15:08:00Z">
        <w:r w:rsidR="00F71951" w:rsidRPr="001B2EC8">
          <w:rPr>
            <w:rFonts w:cs="Arial"/>
            <w:szCs w:val="24"/>
            <w:lang w:val="es-ES_tradnl"/>
          </w:rPr>
          <w:t xml:space="preserve">se </w:t>
        </w:r>
      </w:ins>
      <w:ins w:id="389" w:author="angie" w:date="2014-02-10T20:13:00Z">
        <w:r w:rsidR="009C7B1A" w:rsidRPr="001B2EC8">
          <w:rPr>
            <w:rFonts w:cs="Arial"/>
            <w:szCs w:val="24"/>
            <w:lang w:val="es-ES_tradnl"/>
          </w:rPr>
          <w:t xml:space="preserve">presenta un </w:t>
        </w:r>
      </w:ins>
      <w:ins w:id="390" w:author="angie" w:date="2014-02-08T18:33:00Z">
        <w:r w:rsidR="008E26F5" w:rsidRPr="001B2EC8">
          <w:rPr>
            <w:rFonts w:cs="Arial"/>
            <w:szCs w:val="24"/>
            <w:lang w:val="es-ES_tradnl"/>
          </w:rPr>
          <w:t>análisis</w:t>
        </w:r>
      </w:ins>
      <w:ins w:id="391" w:author="angie" w:date="2014-02-06T15:07:00Z">
        <w:r w:rsidR="00F71951" w:rsidRPr="001B2EC8">
          <w:rPr>
            <w:rFonts w:cs="Arial"/>
            <w:szCs w:val="24"/>
            <w:lang w:val="es-ES_tradnl"/>
          </w:rPr>
          <w:t xml:space="preserve"> comparativo</w:t>
        </w:r>
        <w:r w:rsidR="00355C95" w:rsidRPr="001B2EC8">
          <w:rPr>
            <w:rFonts w:cs="Arial"/>
            <w:szCs w:val="24"/>
            <w:lang w:val="es-ES_tradnl"/>
          </w:rPr>
          <w:t xml:space="preserve"> </w:t>
        </w:r>
      </w:ins>
      <w:ins w:id="392" w:author="angie" w:date="2014-02-10T20:13:00Z">
        <w:r w:rsidR="009C7B1A" w:rsidRPr="001B2EC8">
          <w:rPr>
            <w:rFonts w:cs="Arial"/>
            <w:szCs w:val="24"/>
            <w:lang w:val="es-ES_tradnl"/>
          </w:rPr>
          <w:t>entre</w:t>
        </w:r>
      </w:ins>
      <w:ins w:id="393" w:author="angie" w:date="2014-02-06T15:07:00Z">
        <w:r w:rsidR="00355C95" w:rsidRPr="001B2EC8">
          <w:rPr>
            <w:rFonts w:cs="Arial"/>
            <w:szCs w:val="24"/>
            <w:lang w:val="es-ES_tradnl"/>
          </w:rPr>
          <w:t xml:space="preserve"> </w:t>
        </w:r>
      </w:ins>
      <w:ins w:id="394" w:author="angie" w:date="2014-02-06T15:09:00Z">
        <w:r w:rsidR="00F71951" w:rsidRPr="001B2EC8">
          <w:rPr>
            <w:rFonts w:cs="Arial"/>
            <w:szCs w:val="24"/>
            <w:lang w:val="es-ES_tradnl"/>
          </w:rPr>
          <w:t>soluciones</w:t>
        </w:r>
      </w:ins>
      <w:ins w:id="395" w:author="angie" w:date="2014-02-06T15:07:00Z">
        <w:r w:rsidR="00A918AB" w:rsidRPr="001B2EC8">
          <w:rPr>
            <w:rFonts w:cs="Arial"/>
            <w:szCs w:val="24"/>
            <w:lang w:val="es-ES_tradnl"/>
          </w:rPr>
          <w:t xml:space="preserve"> previas al problema.</w:t>
        </w:r>
      </w:ins>
    </w:p>
    <w:p w14:paraId="3D856465" w14:textId="39590EE8" w:rsidR="00B96E13" w:rsidRPr="001B2EC8" w:rsidRDefault="00973299" w:rsidP="00B96E13">
      <w:pPr>
        <w:rPr>
          <w:ins w:id="396" w:author="angie" w:date="2014-02-06T14:06:00Z"/>
          <w:rFonts w:cs="Arial"/>
          <w:szCs w:val="24"/>
          <w:lang w:val="es-ES_tradnl"/>
        </w:rPr>
      </w:pPr>
      <w:ins w:id="397" w:author="angie" w:date="2014-02-06T14:06:00Z">
        <w:r w:rsidRPr="001B2EC8">
          <w:rPr>
            <w:rFonts w:cs="Arial"/>
            <w:szCs w:val="24"/>
            <w:lang w:val="es-ES_tradnl"/>
          </w:rPr>
          <w:t xml:space="preserve">En el </w:t>
        </w:r>
      </w:ins>
      <w:ins w:id="398" w:author="angie" w:date="2014-02-08T18:33:00Z">
        <w:r w:rsidR="008E26F5" w:rsidRPr="001B2EC8">
          <w:rPr>
            <w:rFonts w:cs="Arial"/>
            <w:szCs w:val="24"/>
            <w:lang w:val="es-ES_tradnl"/>
          </w:rPr>
          <w:t>Capitulo</w:t>
        </w:r>
      </w:ins>
      <w:ins w:id="399" w:author="angie" w:date="2014-02-06T14:06:00Z">
        <w:r w:rsidR="00B53BE0" w:rsidRPr="001B2EC8">
          <w:rPr>
            <w:rFonts w:cs="Arial"/>
            <w:szCs w:val="24"/>
            <w:lang w:val="es-ES_tradnl"/>
          </w:rPr>
          <w:t xml:space="preserve"> IV</w:t>
        </w:r>
        <w:r w:rsidR="00B96E13" w:rsidRPr="001B2EC8">
          <w:rPr>
            <w:rFonts w:cs="Arial"/>
            <w:szCs w:val="24"/>
            <w:lang w:val="es-ES_tradnl"/>
          </w:rPr>
          <w:t xml:space="preserve"> se </w:t>
        </w:r>
      </w:ins>
      <w:ins w:id="400" w:author="angie" w:date="2014-02-09T22:53:00Z">
        <w:r w:rsidR="00AD29BA" w:rsidRPr="001B2EC8">
          <w:rPr>
            <w:rFonts w:cs="Arial"/>
            <w:szCs w:val="24"/>
            <w:lang w:val="es-ES_tradnl"/>
          </w:rPr>
          <w:t xml:space="preserve">documenta </w:t>
        </w:r>
      </w:ins>
      <w:ins w:id="401" w:author="angie" w:date="2014-02-10T20:15:00Z">
        <w:r w:rsidR="00AD29BA" w:rsidRPr="001B2EC8">
          <w:rPr>
            <w:rFonts w:cs="Arial"/>
            <w:szCs w:val="24"/>
            <w:lang w:val="es-ES_tradnl"/>
          </w:rPr>
          <w:t>el desarrollo de la solución propuesta,</w:t>
        </w:r>
      </w:ins>
      <w:ins w:id="402" w:author="angie" w:date="2014-02-06T14:06:00Z">
        <w:r w:rsidR="00B96E13" w:rsidRPr="001B2EC8">
          <w:rPr>
            <w:rFonts w:cs="Arial"/>
            <w:szCs w:val="24"/>
            <w:lang w:val="es-ES_tradnl"/>
          </w:rPr>
          <w:t xml:space="preserve"> </w:t>
        </w:r>
      </w:ins>
      <w:ins w:id="403" w:author="angie" w:date="2014-02-10T20:16:00Z">
        <w:r w:rsidR="00AD29BA" w:rsidRPr="001B2EC8">
          <w:rPr>
            <w:rFonts w:cs="Arial"/>
            <w:szCs w:val="24"/>
            <w:lang w:val="es-ES_tradnl"/>
          </w:rPr>
          <w:t>las funcionalidades</w:t>
        </w:r>
      </w:ins>
      <w:ins w:id="404" w:author="angie" w:date="2014-02-06T14:06:00Z">
        <w:r w:rsidR="00B96E13" w:rsidRPr="001B2EC8">
          <w:rPr>
            <w:rFonts w:cs="Arial"/>
            <w:szCs w:val="24"/>
            <w:lang w:val="es-ES_tradnl"/>
          </w:rPr>
          <w:t xml:space="preserve"> </w:t>
        </w:r>
      </w:ins>
      <w:ins w:id="405" w:author="angie" w:date="2014-02-06T15:11:00Z">
        <w:r w:rsidR="00F71951" w:rsidRPr="001B2EC8">
          <w:rPr>
            <w:rFonts w:cs="Arial"/>
            <w:szCs w:val="24"/>
            <w:lang w:val="es-ES_tradnl"/>
          </w:rPr>
          <w:t>de</w:t>
        </w:r>
      </w:ins>
      <w:ins w:id="406" w:author="angie" w:date="2014-02-09T07:37:00Z">
        <w:r w:rsidR="003B74EC" w:rsidRPr="001B2EC8">
          <w:rPr>
            <w:rFonts w:cs="Arial"/>
            <w:szCs w:val="24"/>
            <w:lang w:val="es-ES_tradnl"/>
          </w:rPr>
          <w:t xml:space="preserve"> la </w:t>
        </w:r>
      </w:ins>
      <w:ins w:id="407" w:author="angie" w:date="2014-02-10T20:12:00Z">
        <w:r w:rsidR="003B74EC" w:rsidRPr="001B2EC8">
          <w:rPr>
            <w:rFonts w:cs="Arial"/>
            <w:szCs w:val="24"/>
            <w:lang w:val="es-ES_tradnl"/>
          </w:rPr>
          <w:t>aplicación</w:t>
        </w:r>
      </w:ins>
      <w:ins w:id="408" w:author="angie" w:date="2014-02-09T07:37:00Z">
        <w:r w:rsidR="003B74EC" w:rsidRPr="001B2EC8">
          <w:rPr>
            <w:rFonts w:cs="Arial"/>
            <w:szCs w:val="24"/>
            <w:lang w:val="es-ES_tradnl"/>
          </w:rPr>
          <w:t xml:space="preserve"> </w:t>
        </w:r>
      </w:ins>
      <w:ins w:id="409" w:author="angie" w:date="2014-02-06T15:11:00Z">
        <w:r w:rsidR="000C10B1" w:rsidRPr="001B2EC8">
          <w:rPr>
            <w:rFonts w:cs="Arial"/>
            <w:szCs w:val="24"/>
            <w:lang w:val="es-ES_tradnl"/>
          </w:rPr>
          <w:t xml:space="preserve">y </w:t>
        </w:r>
        <w:r w:rsidR="006D7710" w:rsidRPr="001B2EC8">
          <w:rPr>
            <w:rFonts w:cs="Arial"/>
            <w:szCs w:val="24"/>
            <w:lang w:val="es-ES_tradnl"/>
          </w:rPr>
          <w:t>los resultados obtenidos</w:t>
        </w:r>
      </w:ins>
      <w:ins w:id="410" w:author="angie" w:date="2014-02-10T20:12:00Z">
        <w:r w:rsidR="00ED5D48" w:rsidRPr="001B2EC8">
          <w:rPr>
            <w:rFonts w:cs="Arial"/>
            <w:szCs w:val="24"/>
            <w:lang w:val="es-ES_tradnl"/>
          </w:rPr>
          <w:t>,</w:t>
        </w:r>
      </w:ins>
      <w:ins w:id="411" w:author="angie" w:date="2014-02-06T15:11:00Z">
        <w:r w:rsidR="006D7710" w:rsidRPr="001B2EC8">
          <w:rPr>
            <w:rFonts w:cs="Arial"/>
            <w:szCs w:val="24"/>
            <w:lang w:val="es-ES_tradnl"/>
          </w:rPr>
          <w:t xml:space="preserve"> </w:t>
        </w:r>
      </w:ins>
      <w:ins w:id="412" w:author="angie" w:date="2014-02-09T22:55:00Z">
        <w:r w:rsidR="00501D06" w:rsidRPr="001B2EC8">
          <w:rPr>
            <w:rFonts w:cs="Arial"/>
            <w:szCs w:val="24"/>
            <w:lang w:val="es-ES_tradnl"/>
          </w:rPr>
          <w:t>evaluados</w:t>
        </w:r>
      </w:ins>
      <w:ins w:id="413" w:author="angie" w:date="2014-02-09T22:54:00Z">
        <w:r w:rsidR="00CA2313" w:rsidRPr="001B2EC8">
          <w:rPr>
            <w:rFonts w:cs="Arial"/>
            <w:szCs w:val="24"/>
            <w:lang w:val="es-ES_tradnl"/>
          </w:rPr>
          <w:t xml:space="preserve"> contra</w:t>
        </w:r>
      </w:ins>
      <w:ins w:id="414" w:author="angie" w:date="2014-02-06T15:11:00Z">
        <w:r w:rsidR="006D7710" w:rsidRPr="001B2EC8">
          <w:rPr>
            <w:rFonts w:cs="Arial"/>
            <w:szCs w:val="24"/>
            <w:lang w:val="es-ES_tradnl"/>
          </w:rPr>
          <w:t xml:space="preserve"> los objetivos previamente </w:t>
        </w:r>
      </w:ins>
      <w:ins w:id="415" w:author="angie" w:date="2014-02-09T22:54:00Z">
        <w:r w:rsidR="00CA2313" w:rsidRPr="001B2EC8">
          <w:rPr>
            <w:rFonts w:cs="Arial"/>
            <w:szCs w:val="24"/>
            <w:lang w:val="es-ES_tradnl"/>
          </w:rPr>
          <w:t>establecidos</w:t>
        </w:r>
      </w:ins>
      <w:ins w:id="416" w:author="angie" w:date="2014-02-06T14:06:00Z">
        <w:r w:rsidR="00B96E13" w:rsidRPr="001B2EC8">
          <w:rPr>
            <w:rFonts w:cs="Arial"/>
            <w:szCs w:val="24"/>
            <w:lang w:val="es-ES_tradnl"/>
          </w:rPr>
          <w:t xml:space="preserve">. </w:t>
        </w:r>
      </w:ins>
    </w:p>
    <w:p w14:paraId="416945E4" w14:textId="5B5E78DD" w:rsidR="00773AD9" w:rsidRPr="001B2EC8" w:rsidRDefault="00DF1C52" w:rsidP="0053513E">
      <w:pPr>
        <w:rPr>
          <w:rFonts w:cs="Arial"/>
          <w:szCs w:val="24"/>
          <w:lang w:val="es-ES_tradnl"/>
        </w:rPr>
      </w:pPr>
      <w:ins w:id="417" w:author="angie" w:date="2014-02-06T14:06:00Z">
        <w:r w:rsidRPr="001B2EC8">
          <w:rPr>
            <w:rFonts w:cs="Arial"/>
            <w:szCs w:val="24"/>
            <w:lang w:val="es-ES_tradnl"/>
          </w:rPr>
          <w:t xml:space="preserve">En el </w:t>
        </w:r>
      </w:ins>
      <w:ins w:id="418" w:author="angie" w:date="2014-02-08T18:33:00Z">
        <w:r w:rsidR="008E26F5" w:rsidRPr="001B2EC8">
          <w:rPr>
            <w:rFonts w:cs="Arial"/>
            <w:szCs w:val="24"/>
            <w:lang w:val="es-ES_tradnl"/>
          </w:rPr>
          <w:t>Capitulo</w:t>
        </w:r>
      </w:ins>
      <w:ins w:id="419" w:author="angie" w:date="2014-02-06T14:06:00Z">
        <w:r w:rsidR="00B53BE0" w:rsidRPr="001B2EC8">
          <w:rPr>
            <w:rFonts w:cs="Arial"/>
            <w:szCs w:val="24"/>
            <w:lang w:val="es-ES_tradnl"/>
          </w:rPr>
          <w:t xml:space="preserve"> V</w:t>
        </w:r>
        <w:r w:rsidR="00B96E13" w:rsidRPr="001B2EC8">
          <w:rPr>
            <w:rFonts w:cs="Arial"/>
            <w:szCs w:val="24"/>
            <w:lang w:val="es-ES_tradnl"/>
          </w:rPr>
          <w:t xml:space="preserve"> se presentan las conclusiones </w:t>
        </w:r>
      </w:ins>
      <w:ins w:id="420" w:author="angie" w:date="2014-02-09T22:55:00Z">
        <w:r w:rsidR="00501D06" w:rsidRPr="001B2EC8">
          <w:rPr>
            <w:rFonts w:cs="Arial"/>
            <w:szCs w:val="24"/>
            <w:lang w:val="es-ES_tradnl"/>
          </w:rPr>
          <w:t>de</w:t>
        </w:r>
      </w:ins>
      <w:ins w:id="421" w:author="angie" w:date="2014-02-10T20:12:00Z">
        <w:r w:rsidR="00CA69BB" w:rsidRPr="001B2EC8">
          <w:rPr>
            <w:rFonts w:cs="Arial"/>
            <w:szCs w:val="24"/>
            <w:lang w:val="es-ES_tradnl"/>
          </w:rPr>
          <w:t>l</w:t>
        </w:r>
      </w:ins>
      <w:ins w:id="422" w:author="angie" w:date="2014-02-09T22:55:00Z">
        <w:r w:rsidR="00501D06" w:rsidRPr="001B2EC8">
          <w:rPr>
            <w:rFonts w:cs="Arial"/>
            <w:szCs w:val="24"/>
            <w:lang w:val="es-ES_tradnl"/>
          </w:rPr>
          <w:t xml:space="preserve"> trabajo </w:t>
        </w:r>
      </w:ins>
      <w:ins w:id="423" w:author="angie" w:date="2014-02-06T14:06:00Z">
        <w:r w:rsidR="00B96E13" w:rsidRPr="001B2EC8">
          <w:rPr>
            <w:rFonts w:cs="Arial"/>
            <w:szCs w:val="24"/>
            <w:lang w:val="es-ES_tradnl"/>
          </w:rPr>
          <w:t xml:space="preserve">y se </w:t>
        </w:r>
      </w:ins>
      <w:ins w:id="424" w:author="angie" w:date="2014-02-10T20:12:00Z">
        <w:r w:rsidR="00EA1AA7" w:rsidRPr="001B2EC8">
          <w:rPr>
            <w:rFonts w:cs="Arial"/>
            <w:szCs w:val="24"/>
            <w:lang w:val="es-ES_tradnl"/>
          </w:rPr>
          <w:t>propon</w:t>
        </w:r>
      </w:ins>
      <w:ins w:id="425" w:author="angie" w:date="2014-02-10T20:16:00Z">
        <w:r w:rsidR="00EA1AA7" w:rsidRPr="001B2EC8">
          <w:rPr>
            <w:rFonts w:cs="Arial"/>
            <w:szCs w:val="24"/>
            <w:lang w:val="es-ES_tradnl"/>
          </w:rPr>
          <w:t>en</w:t>
        </w:r>
      </w:ins>
      <w:ins w:id="426" w:author="angie" w:date="2014-02-06T14:06:00Z">
        <w:r w:rsidR="00B96E13" w:rsidRPr="001B2EC8">
          <w:rPr>
            <w:rFonts w:cs="Arial"/>
            <w:szCs w:val="24"/>
            <w:lang w:val="es-ES_tradnl"/>
          </w:rPr>
          <w:t xml:space="preserve"> </w:t>
        </w:r>
      </w:ins>
      <w:ins w:id="427" w:author="angie" w:date="2014-02-06T15:12:00Z">
        <w:r w:rsidRPr="001B2EC8">
          <w:rPr>
            <w:rFonts w:cs="Arial"/>
            <w:szCs w:val="24"/>
            <w:lang w:val="es-ES_tradnl"/>
          </w:rPr>
          <w:t>mejoras</w:t>
        </w:r>
      </w:ins>
      <w:ins w:id="428" w:author="angie" w:date="2014-02-06T14:06:00Z">
        <w:r w:rsidRPr="001B2EC8">
          <w:rPr>
            <w:rFonts w:cs="Arial"/>
            <w:szCs w:val="24"/>
            <w:lang w:val="es-ES_tradnl"/>
          </w:rPr>
          <w:t xml:space="preserve"> futura</w:t>
        </w:r>
        <w:r w:rsidR="00B96E13" w:rsidRPr="001B2EC8">
          <w:rPr>
            <w:rFonts w:cs="Arial"/>
            <w:szCs w:val="24"/>
            <w:lang w:val="es-ES_tradnl"/>
          </w:rPr>
          <w:t>s.</w:t>
        </w:r>
      </w:ins>
    </w:p>
    <w:p w14:paraId="7EAB1570" w14:textId="77777777" w:rsidR="00F621C5" w:rsidRPr="001B2EC8" w:rsidRDefault="00D35EBC" w:rsidP="005747E6">
      <w:pPr>
        <w:pStyle w:val="Heading2"/>
        <w:rPr>
          <w:lang w:val="es-ES_tradnl"/>
        </w:rPr>
      </w:pPr>
      <w:bookmarkStart w:id="429" w:name="_Toc254080276"/>
      <w:r w:rsidRPr="001B2EC8">
        <w:rPr>
          <w:lang w:val="es-ES_tradnl"/>
        </w:rPr>
        <w:lastRenderedPageBreak/>
        <w:t>Problemática</w:t>
      </w:r>
      <w:bookmarkEnd w:id="429"/>
      <w:r w:rsidRPr="001B2EC8">
        <w:rPr>
          <w:lang w:val="es-ES_tradnl"/>
        </w:rPr>
        <w:t xml:space="preserve"> </w:t>
      </w:r>
    </w:p>
    <w:p w14:paraId="0462732F" w14:textId="3E186B18" w:rsidR="00ED2ADF" w:rsidRPr="001B2EC8" w:rsidRDefault="00ED2ADF" w:rsidP="00573E18">
      <w:pPr>
        <w:rPr>
          <w:rFonts w:cs="Arial"/>
          <w:szCs w:val="24"/>
          <w:lang w:val="es-ES_tradnl"/>
        </w:rPr>
      </w:pPr>
      <w:r w:rsidRPr="001B2EC8">
        <w:rPr>
          <w:rFonts w:cs="Arial"/>
          <w:szCs w:val="24"/>
          <w:lang w:val="es-ES_tradnl"/>
        </w:rPr>
        <w:t xml:space="preserve">Actualmente la empresa no cuenta con un </w:t>
      </w:r>
      <w:ins w:id="430" w:author="angie" w:date="2014-02-09T12:08:00Z">
        <w:r w:rsidR="00E4676E" w:rsidRPr="001B2EC8">
          <w:rPr>
            <w:rFonts w:cs="Arial"/>
            <w:szCs w:val="24"/>
            <w:lang w:val="es-ES_tradnl"/>
          </w:rPr>
          <w:t xml:space="preserve">herramienta digital, un </w:t>
        </w:r>
      </w:ins>
      <w:r w:rsidRPr="001B2EC8">
        <w:rPr>
          <w:rFonts w:cs="Arial"/>
          <w:szCs w:val="24"/>
          <w:lang w:val="es-ES_tradnl"/>
        </w:rPr>
        <w:t xml:space="preserve">software que cubra con sus necesidades </w:t>
      </w:r>
      <w:ins w:id="431" w:author="angie" w:date="2014-02-13T21:13:00Z">
        <w:r w:rsidR="00FC5C39" w:rsidRPr="001B2EC8">
          <w:rPr>
            <w:rFonts w:cs="Arial"/>
            <w:szCs w:val="24"/>
            <w:lang w:val="es-ES_tradnl"/>
          </w:rPr>
          <w:t xml:space="preserve">de control de inventario de manera global, </w:t>
        </w:r>
      </w:ins>
      <w:r w:rsidRPr="001B2EC8">
        <w:rPr>
          <w:rFonts w:cs="Arial"/>
          <w:szCs w:val="24"/>
          <w:lang w:val="es-ES_tradnl"/>
        </w:rPr>
        <w:t xml:space="preserve">administrativamente o financieramente. Una nueva administración ha puesto hincapié en </w:t>
      </w:r>
      <w:del w:id="432" w:author="angie" w:date="2014-02-10T20:16:00Z">
        <w:r w:rsidRPr="001B2EC8" w:rsidDel="008D1EC7">
          <w:rPr>
            <w:rFonts w:cs="Arial"/>
            <w:szCs w:val="24"/>
            <w:lang w:val="es-ES_tradnl"/>
          </w:rPr>
          <w:delText xml:space="preserve">que </w:delText>
        </w:r>
      </w:del>
      <w:ins w:id="433" w:author="angie" w:date="2014-02-10T20:16:00Z">
        <w:r w:rsidR="008D1EC7" w:rsidRPr="001B2EC8">
          <w:rPr>
            <w:rFonts w:cs="Arial"/>
            <w:szCs w:val="24"/>
            <w:lang w:val="es-ES_tradnl"/>
          </w:rPr>
          <w:t xml:space="preserve">el </w:t>
        </w:r>
      </w:ins>
      <w:r w:rsidRPr="001B2EC8">
        <w:rPr>
          <w:rFonts w:cs="Arial"/>
          <w:szCs w:val="24"/>
          <w:lang w:val="es-ES_tradnl"/>
        </w:rPr>
        <w:t xml:space="preserve">tener disponible la información de forma rápida y efectiva es fundamental </w:t>
      </w:r>
      <w:del w:id="434" w:author="angie" w:date="2014-02-10T20:17:00Z">
        <w:r w:rsidRPr="001B2EC8" w:rsidDel="008D1EC7">
          <w:rPr>
            <w:rFonts w:cs="Arial"/>
            <w:szCs w:val="24"/>
            <w:lang w:val="es-ES_tradnl"/>
          </w:rPr>
          <w:delText xml:space="preserve">en </w:delText>
        </w:r>
      </w:del>
      <w:ins w:id="435" w:author="angie" w:date="2014-02-10T20:17:00Z">
        <w:r w:rsidR="008D1EC7" w:rsidRPr="001B2EC8">
          <w:rPr>
            <w:rFonts w:cs="Arial"/>
            <w:szCs w:val="24"/>
            <w:lang w:val="es-ES_tradnl"/>
          </w:rPr>
          <w:t xml:space="preserve">para </w:t>
        </w:r>
      </w:ins>
      <w:r w:rsidRPr="001B2EC8">
        <w:rPr>
          <w:rFonts w:cs="Arial"/>
          <w:szCs w:val="24"/>
          <w:lang w:val="es-ES_tradnl"/>
        </w:rPr>
        <w:t xml:space="preserve">el crecimiento del negocio. Se ha decidido por crear un </w:t>
      </w:r>
      <w:ins w:id="436" w:author="angie" w:date="2014-02-12T18:17:00Z">
        <w:r w:rsidR="00B73316" w:rsidRPr="001B2EC8">
          <w:rPr>
            <w:rFonts w:cs="Arial"/>
            <w:szCs w:val="24"/>
            <w:lang w:val="es-ES_tradnl"/>
          </w:rPr>
          <w:t>S</w:t>
        </w:r>
      </w:ins>
      <w:ins w:id="437" w:author="angie" w:date="2014-02-12T18:16:00Z">
        <w:r w:rsidR="00B73316" w:rsidRPr="001B2EC8">
          <w:rPr>
            <w:rFonts w:cs="Arial"/>
            <w:szCs w:val="24"/>
            <w:lang w:val="es-ES_tradnl"/>
          </w:rPr>
          <w:t>istema I</w:t>
        </w:r>
        <w:r w:rsidR="00446E1D" w:rsidRPr="001B2EC8">
          <w:rPr>
            <w:rFonts w:cs="Arial"/>
            <w:szCs w:val="24"/>
            <w:lang w:val="es-ES_tradnl"/>
          </w:rPr>
          <w:t>nformático</w:t>
        </w:r>
      </w:ins>
      <w:del w:id="438" w:author="angie" w:date="2014-02-12T18:16:00Z">
        <w:r w:rsidRPr="001B2EC8" w:rsidDel="00446E1D">
          <w:rPr>
            <w:rFonts w:cs="Arial"/>
            <w:szCs w:val="24"/>
            <w:lang w:val="es-ES_tradnl"/>
          </w:rPr>
          <w:delText>software</w:delText>
        </w:r>
      </w:del>
      <w:r w:rsidRPr="001B2EC8">
        <w:rPr>
          <w:rFonts w:cs="Arial"/>
          <w:szCs w:val="24"/>
          <w:lang w:val="es-ES_tradnl"/>
        </w:rPr>
        <w:t xml:space="preserve"> a la medida de las necesidades del negocio. </w:t>
      </w:r>
    </w:p>
    <w:p w14:paraId="4FE9918A" w14:textId="77777777" w:rsidR="001556C5" w:rsidRPr="001B2EC8" w:rsidRDefault="00D35EBC" w:rsidP="005747E6">
      <w:pPr>
        <w:pStyle w:val="Heading2"/>
        <w:rPr>
          <w:lang w:val="es-ES_tradnl"/>
        </w:rPr>
      </w:pPr>
      <w:bookmarkStart w:id="439" w:name="_Toc254080277"/>
      <w:r w:rsidRPr="001B2EC8">
        <w:rPr>
          <w:lang w:val="es-ES_tradnl"/>
        </w:rPr>
        <w:t>Objetivo</w:t>
      </w:r>
      <w:bookmarkEnd w:id="439"/>
      <w:del w:id="440" w:author="angie" w:date="2014-02-12T15:32:00Z">
        <w:r w:rsidRPr="001B2EC8" w:rsidDel="004576C0">
          <w:rPr>
            <w:lang w:val="es-ES_tradnl"/>
          </w:rPr>
          <w:delText>s</w:delText>
        </w:r>
      </w:del>
    </w:p>
    <w:p w14:paraId="4E812F34" w14:textId="77777777" w:rsidR="00ED2ADF" w:rsidRPr="001B2EC8" w:rsidRDefault="00D35EBC" w:rsidP="009D60CA">
      <w:pPr>
        <w:pStyle w:val="Heading3"/>
        <w:rPr>
          <w:lang w:val="es-ES_tradnl"/>
        </w:rPr>
      </w:pPr>
      <w:r w:rsidRPr="001B2EC8">
        <w:rPr>
          <w:lang w:val="es-ES_tradnl"/>
        </w:rPr>
        <w:t>Objetivo General</w:t>
      </w:r>
    </w:p>
    <w:p w14:paraId="4CFCB016" w14:textId="5F57BC45" w:rsidR="00ED2ADF" w:rsidRPr="00076BFA" w:rsidRDefault="00ED2ADF" w:rsidP="00573E18">
      <w:pPr>
        <w:rPr>
          <w:rFonts w:cs="Arial"/>
          <w:szCs w:val="24"/>
          <w:lang w:val="es-ES_tradnl"/>
        </w:rPr>
      </w:pPr>
      <w:r w:rsidRPr="001B2EC8">
        <w:rPr>
          <w:rFonts w:cs="Arial"/>
          <w:szCs w:val="24"/>
          <w:lang w:val="es-ES_tradnl"/>
        </w:rPr>
        <w:t>Diseñar e implementar un</w:t>
      </w:r>
      <w:ins w:id="441" w:author="angie" w:date="2014-02-09T22:56:00Z">
        <w:r w:rsidR="00AF7DE2" w:rsidRPr="001B2EC8">
          <w:rPr>
            <w:rFonts w:cs="Arial"/>
            <w:szCs w:val="24"/>
            <w:lang w:val="es-ES_tradnl"/>
          </w:rPr>
          <w:t xml:space="preserve"> Sistema </w:t>
        </w:r>
      </w:ins>
      <w:ins w:id="442" w:author="angie" w:date="2014-02-13T21:05:00Z">
        <w:r w:rsidR="00AF7DE2" w:rsidRPr="001B2EC8">
          <w:rPr>
            <w:rFonts w:cs="Arial"/>
            <w:szCs w:val="24"/>
            <w:lang w:val="es-ES_tradnl"/>
          </w:rPr>
          <w:t>Informático</w:t>
        </w:r>
      </w:ins>
      <w:ins w:id="443" w:author="angie" w:date="2014-02-09T22:56:00Z">
        <w:r w:rsidR="00AF7DE2" w:rsidRPr="001B2EC8">
          <w:rPr>
            <w:rFonts w:cs="Arial"/>
            <w:szCs w:val="24"/>
            <w:lang w:val="es-ES_tradnl"/>
          </w:rPr>
          <w:t xml:space="preserve"> </w:t>
        </w:r>
      </w:ins>
      <w:del w:id="444" w:author="angie" w:date="2014-02-09T22:56:00Z">
        <w:r w:rsidRPr="001B2EC8" w:rsidDel="007063BC">
          <w:rPr>
            <w:rFonts w:cs="Arial"/>
            <w:szCs w:val="24"/>
            <w:lang w:val="es-ES_tradnl"/>
          </w:rPr>
          <w:delText xml:space="preserve"> sistema informático </w:delText>
        </w:r>
      </w:del>
      <w:r w:rsidRPr="001B2EC8">
        <w:rPr>
          <w:rFonts w:cs="Arial"/>
          <w:szCs w:val="24"/>
          <w:lang w:val="es-ES_tradnl"/>
        </w:rPr>
        <w:t xml:space="preserve">para la empresa Operadora de Franquicias Taikishi S. A. de C. V.  Para facilitar el control de mercancías y materiales alimenticios, organizando la información de forma coherente y consistente </w:t>
      </w:r>
      <w:r w:rsidRPr="00076BFA">
        <w:rPr>
          <w:rFonts w:cs="Arial"/>
          <w:szCs w:val="24"/>
          <w:lang w:val="es-ES_tradnl"/>
        </w:rPr>
        <w:t xml:space="preserve">con la finalidad de </w:t>
      </w:r>
      <w:ins w:id="445" w:author="angie" w:date="2014-02-14T13:12:00Z">
        <w:r w:rsidR="003E34FB">
          <w:rPr>
            <w:rFonts w:cs="Arial"/>
            <w:szCs w:val="24"/>
            <w:lang w:val="es-ES_tradnl"/>
          </w:rPr>
          <w:t xml:space="preserve">tener </w:t>
        </w:r>
        <w:r w:rsidR="003E34FB" w:rsidRPr="00076BFA">
          <w:rPr>
            <w:rFonts w:cs="Arial"/>
            <w:szCs w:val="24"/>
            <w:lang w:val="es-ES_tradnl"/>
          </w:rPr>
          <w:t>acceso a</w:t>
        </w:r>
        <w:r w:rsidR="00A351E4">
          <w:rPr>
            <w:rFonts w:cs="Arial"/>
            <w:szCs w:val="24"/>
            <w:lang w:val="es-ES_tradnl"/>
          </w:rPr>
          <w:t xml:space="preserve"> la información en forma rápida y</w:t>
        </w:r>
        <w:r w:rsidR="003E34FB" w:rsidRPr="00076BFA">
          <w:rPr>
            <w:rFonts w:cs="Arial"/>
            <w:szCs w:val="24"/>
            <w:lang w:val="es-ES_tradnl"/>
          </w:rPr>
          <w:t xml:space="preserve"> </w:t>
        </w:r>
      </w:ins>
      <w:ins w:id="446" w:author="angie" w:date="2014-02-14T13:13:00Z">
        <w:r w:rsidR="003E34FB">
          <w:rPr>
            <w:rFonts w:cs="Arial"/>
            <w:szCs w:val="24"/>
            <w:lang w:val="es-ES_tradnl"/>
          </w:rPr>
          <w:t>amigable</w:t>
        </w:r>
      </w:ins>
      <w:ins w:id="447" w:author="angie" w:date="2014-02-14T13:12:00Z">
        <w:r w:rsidR="003E34FB" w:rsidRPr="00076BFA">
          <w:rPr>
            <w:rFonts w:cs="Arial"/>
            <w:szCs w:val="24"/>
            <w:lang w:val="es-ES_tradnl"/>
          </w:rPr>
          <w:t xml:space="preserve"> </w:t>
        </w:r>
      </w:ins>
      <w:ins w:id="448" w:author="angie" w:date="2014-02-14T13:13:00Z">
        <w:r w:rsidR="003E34FB">
          <w:rPr>
            <w:rFonts w:cs="Arial"/>
            <w:szCs w:val="24"/>
            <w:lang w:val="es-ES_tradnl"/>
          </w:rPr>
          <w:t>para</w:t>
        </w:r>
      </w:ins>
      <w:ins w:id="449" w:author="angie" w:date="2014-02-14T13:12:00Z">
        <w:r w:rsidR="003E34FB" w:rsidRPr="00076BFA">
          <w:rPr>
            <w:rFonts w:cs="Arial"/>
            <w:szCs w:val="24"/>
            <w:lang w:val="es-ES_tradnl"/>
          </w:rPr>
          <w:t xml:space="preserve"> </w:t>
        </w:r>
      </w:ins>
      <w:ins w:id="450" w:author="angie" w:date="2014-02-14T13:13:00Z">
        <w:r w:rsidR="003E34FB">
          <w:rPr>
            <w:rFonts w:cs="Arial"/>
            <w:szCs w:val="24"/>
            <w:lang w:val="es-ES_tradnl"/>
          </w:rPr>
          <w:t xml:space="preserve">poder conocer </w:t>
        </w:r>
      </w:ins>
      <w:ins w:id="451" w:author="angie" w:date="2014-02-14T13:12:00Z">
        <w:r w:rsidR="003E34FB" w:rsidRPr="00076BFA">
          <w:rPr>
            <w:rFonts w:cs="Arial"/>
            <w:szCs w:val="24"/>
            <w:lang w:val="es-ES_tradnl"/>
          </w:rPr>
          <w:t>los costos y tiempos reales de las mercaderías.</w:t>
        </w:r>
        <w:r w:rsidR="003E34FB">
          <w:rPr>
            <w:rFonts w:cs="Arial"/>
            <w:szCs w:val="24"/>
            <w:lang w:val="es-ES_tradnl"/>
          </w:rPr>
          <w:t>.</w:t>
        </w:r>
      </w:ins>
      <w:del w:id="452" w:author="angie" w:date="2014-02-14T13:10:00Z">
        <w:r w:rsidRPr="00076BFA" w:rsidDel="00076BFA">
          <w:rPr>
            <w:rFonts w:cs="Arial"/>
            <w:szCs w:val="24"/>
            <w:lang w:val="es-ES_tradnl"/>
          </w:rPr>
          <w:delText>que el personal del Departamento de Servicios Escolares disminuya los tiempos de consulta de pagos, actualización de pagos e impresión de comprobantes</w:delText>
        </w:r>
      </w:del>
      <w:del w:id="453" w:author="angie" w:date="2014-02-14T13:12:00Z">
        <w:r w:rsidRPr="00076BFA" w:rsidDel="003E34FB">
          <w:rPr>
            <w:rFonts w:cs="Arial"/>
            <w:szCs w:val="24"/>
            <w:lang w:val="es-ES_tradnl"/>
          </w:rPr>
          <w:delText>.</w:delText>
        </w:r>
      </w:del>
    </w:p>
    <w:p w14:paraId="14FC1FCD" w14:textId="77777777" w:rsidR="00CC2E6B" w:rsidRPr="00076BFA" w:rsidRDefault="00C132FC" w:rsidP="005747E6">
      <w:pPr>
        <w:pStyle w:val="Heading3"/>
        <w:rPr>
          <w:lang w:val="es-ES_tradnl"/>
        </w:rPr>
      </w:pPr>
      <w:r w:rsidRPr="00076BFA">
        <w:rPr>
          <w:lang w:val="es-ES_tradnl"/>
        </w:rPr>
        <w:t>Objetivo Específico</w:t>
      </w:r>
    </w:p>
    <w:p w14:paraId="275CACDA" w14:textId="77777777" w:rsidR="00C70C70" w:rsidRPr="003E34FB" w:rsidRDefault="00C70C70" w:rsidP="00C70C70">
      <w:pPr>
        <w:pStyle w:val="ListParagraph"/>
        <w:numPr>
          <w:ilvl w:val="0"/>
          <w:numId w:val="5"/>
        </w:numPr>
        <w:rPr>
          <w:rFonts w:cs="Arial"/>
          <w:lang w:val="es-ES_tradnl"/>
        </w:rPr>
      </w:pPr>
      <w:r w:rsidRPr="003E34FB">
        <w:rPr>
          <w:rFonts w:cs="Arial"/>
          <w:lang w:val="es-ES_tradnl"/>
        </w:rPr>
        <w:t>Definir una estructura que ayude a mantener la información organizada y coherente.</w:t>
      </w:r>
    </w:p>
    <w:p w14:paraId="295FF592" w14:textId="77777777" w:rsidR="00C70C70" w:rsidRPr="00A351E4" w:rsidRDefault="00C70C70" w:rsidP="00C70C70">
      <w:pPr>
        <w:pStyle w:val="ListParagraph"/>
        <w:numPr>
          <w:ilvl w:val="0"/>
          <w:numId w:val="5"/>
        </w:numPr>
        <w:rPr>
          <w:rFonts w:cs="Arial"/>
          <w:lang w:val="es-ES_tradnl"/>
        </w:rPr>
      </w:pPr>
      <w:r w:rsidRPr="00A351E4">
        <w:rPr>
          <w:rFonts w:cs="Arial"/>
          <w:lang w:val="es-ES_tradnl"/>
        </w:rPr>
        <w:t>Diseñar una interfaz amigable que permita a los usuarios actualizar la información y realizar consultas.</w:t>
      </w:r>
    </w:p>
    <w:p w14:paraId="615CBBBA" w14:textId="77777777" w:rsidR="00C70C70" w:rsidRPr="00504EBF" w:rsidRDefault="00C70C70" w:rsidP="00C70C70">
      <w:pPr>
        <w:pStyle w:val="ListParagraph"/>
        <w:numPr>
          <w:ilvl w:val="0"/>
          <w:numId w:val="5"/>
        </w:numPr>
        <w:rPr>
          <w:rFonts w:cs="Arial"/>
          <w:lang w:val="es-ES_tradnl"/>
        </w:rPr>
      </w:pPr>
      <w:r w:rsidRPr="00504EBF">
        <w:rPr>
          <w:rFonts w:cs="Arial"/>
          <w:lang w:val="es-ES_tradnl"/>
        </w:rPr>
        <w:t>Presentar información congruente y veraz al usuario.</w:t>
      </w:r>
    </w:p>
    <w:p w14:paraId="3D9AB8AB" w14:textId="77777777" w:rsidR="00C70C70" w:rsidRPr="00A04489" w:rsidRDefault="00C70C70" w:rsidP="00C70C70">
      <w:pPr>
        <w:pStyle w:val="ListParagraph"/>
        <w:numPr>
          <w:ilvl w:val="0"/>
          <w:numId w:val="5"/>
        </w:numPr>
        <w:rPr>
          <w:rFonts w:cs="Arial"/>
          <w:lang w:val="es-ES_tradnl"/>
        </w:rPr>
      </w:pPr>
      <w:r w:rsidRPr="007F1DB1">
        <w:rPr>
          <w:rFonts w:cs="Arial"/>
          <w:lang w:val="es-ES_tradnl"/>
        </w:rPr>
        <w:t xml:space="preserve">Implementar un mecanismo que facilite la emisión de </w:t>
      </w:r>
      <w:r w:rsidR="001B39D8" w:rsidRPr="00F74B4E">
        <w:rPr>
          <w:rFonts w:cs="Arial"/>
          <w:lang w:val="es-ES_tradnl"/>
        </w:rPr>
        <w:t xml:space="preserve">reportes </w:t>
      </w:r>
      <w:r w:rsidRPr="00DB74ED">
        <w:rPr>
          <w:rFonts w:cs="Arial"/>
          <w:lang w:val="es-ES_tradnl"/>
        </w:rPr>
        <w:t xml:space="preserve">de </w:t>
      </w:r>
      <w:r w:rsidR="001B39D8" w:rsidRPr="0094242F">
        <w:rPr>
          <w:rFonts w:cs="Arial"/>
          <w:lang w:val="es-ES_tradnl"/>
        </w:rPr>
        <w:t>entregas</w:t>
      </w:r>
      <w:r w:rsidRPr="00A04489">
        <w:rPr>
          <w:rFonts w:cs="Arial"/>
          <w:lang w:val="es-ES_tradnl"/>
        </w:rPr>
        <w:t>.</w:t>
      </w:r>
    </w:p>
    <w:p w14:paraId="73AB59C0" w14:textId="77777777" w:rsidR="00D91168" w:rsidRPr="0027064C" w:rsidRDefault="00C70C70" w:rsidP="00863C75">
      <w:pPr>
        <w:pStyle w:val="ListParagraph"/>
        <w:numPr>
          <w:ilvl w:val="0"/>
          <w:numId w:val="5"/>
        </w:numPr>
        <w:rPr>
          <w:rFonts w:cs="Arial"/>
          <w:lang w:val="es-ES_tradnl"/>
        </w:rPr>
      </w:pPr>
      <w:r w:rsidRPr="005442C1">
        <w:rPr>
          <w:rFonts w:cs="Arial"/>
          <w:lang w:val="es-ES_tradnl"/>
        </w:rPr>
        <w:t>Permitir el acceso al sistema a través de un</w:t>
      </w:r>
      <w:ins w:id="454" w:author="angie" w:date="2014-02-06T13:34:00Z">
        <w:r w:rsidR="0048245A" w:rsidRPr="005442C1">
          <w:rPr>
            <w:rFonts w:cs="Arial"/>
            <w:lang w:val="es-ES_tradnl"/>
          </w:rPr>
          <w:t xml:space="preserve"> usuario y contraseña</w:t>
        </w:r>
      </w:ins>
      <w:del w:id="455" w:author="angie" w:date="2014-02-06T13:34:00Z">
        <w:r w:rsidRPr="00A5310F" w:rsidDel="0048245A">
          <w:rPr>
            <w:rFonts w:cs="Arial"/>
            <w:lang w:val="es-ES_tradnl"/>
          </w:rPr>
          <w:delText>a clave</w:delText>
        </w:r>
      </w:del>
      <w:r w:rsidR="00863C75" w:rsidRPr="001E4F08">
        <w:rPr>
          <w:rFonts w:cs="Arial"/>
          <w:lang w:val="es-ES_tradnl"/>
        </w:rPr>
        <w:t>.</w:t>
      </w:r>
    </w:p>
    <w:p w14:paraId="0F9F0E98" w14:textId="77777777" w:rsidR="00863C75" w:rsidRPr="005442C1" w:rsidRDefault="00C132FC" w:rsidP="005747E6">
      <w:pPr>
        <w:pStyle w:val="Heading2"/>
        <w:rPr>
          <w:lang w:val="es-ES_tradnl"/>
        </w:rPr>
      </w:pPr>
      <w:bookmarkStart w:id="456" w:name="_Toc254080278"/>
      <w:r w:rsidRPr="005442C1">
        <w:rPr>
          <w:lang w:val="es-ES_tradnl"/>
        </w:rPr>
        <w:lastRenderedPageBreak/>
        <w:t>Justificación</w:t>
      </w:r>
      <w:bookmarkEnd w:id="456"/>
    </w:p>
    <w:p w14:paraId="63FF89CD" w14:textId="3299E303" w:rsidR="005B0CD0" w:rsidRPr="00331870" w:rsidDel="005D4E3D" w:rsidRDefault="005B0CD0" w:rsidP="005B0CD0">
      <w:pPr>
        <w:rPr>
          <w:del w:id="457" w:author="angie" w:date="2014-02-12T17:58:00Z"/>
          <w:rFonts w:cs="Arial"/>
          <w:szCs w:val="24"/>
          <w:lang w:val="es-ES_tradnl"/>
        </w:rPr>
      </w:pPr>
      <w:del w:id="458" w:author="angie" w:date="2014-02-12T17:58:00Z">
        <w:r w:rsidRPr="00331870" w:rsidDel="005D4E3D">
          <w:rPr>
            <w:rFonts w:cs="Arial"/>
            <w:szCs w:val="24"/>
            <w:lang w:val="es-ES_tradnl"/>
          </w:rPr>
          <w:delText xml:space="preserve">En las </w:delText>
        </w:r>
        <w:r w:rsidR="00F81A49" w:rsidRPr="00331870" w:rsidDel="005D4E3D">
          <w:rPr>
            <w:rFonts w:cs="Arial"/>
            <w:szCs w:val="24"/>
            <w:lang w:val="es-ES_tradnl"/>
          </w:rPr>
          <w:delText>empresas</w:delText>
        </w:r>
        <w:r w:rsidRPr="00331870" w:rsidDel="005D4E3D">
          <w:rPr>
            <w:rFonts w:cs="Arial"/>
            <w:szCs w:val="24"/>
            <w:lang w:val="es-ES_tradnl"/>
          </w:rPr>
          <w:delText xml:space="preserve"> </w:delText>
        </w:r>
        <w:r w:rsidR="00F81A49" w:rsidRPr="00331870" w:rsidDel="005D4E3D">
          <w:rPr>
            <w:rFonts w:cs="Arial"/>
            <w:szCs w:val="24"/>
            <w:lang w:val="es-ES_tradnl"/>
          </w:rPr>
          <w:delText>una adecuada</w:delText>
        </w:r>
        <w:r w:rsidRPr="00331870" w:rsidDel="005D4E3D">
          <w:rPr>
            <w:rFonts w:cs="Arial"/>
            <w:szCs w:val="24"/>
            <w:lang w:val="es-ES_tradnl"/>
          </w:rPr>
          <w:delText xml:space="preserve"> </w:delText>
        </w:r>
        <w:r w:rsidR="00F81A49" w:rsidRPr="00331870" w:rsidDel="005D4E3D">
          <w:rPr>
            <w:rFonts w:cs="Arial"/>
            <w:szCs w:val="24"/>
            <w:lang w:val="es-ES_tradnl"/>
          </w:rPr>
          <w:delText>administración</w:delText>
        </w:r>
        <w:r w:rsidRPr="00331870" w:rsidDel="005D4E3D">
          <w:rPr>
            <w:rFonts w:cs="Arial"/>
            <w:szCs w:val="24"/>
            <w:lang w:val="es-ES_tradnl"/>
          </w:rPr>
          <w:delText xml:space="preserve"> de inventario es de vital imp</w:delText>
        </w:r>
        <w:r w:rsidR="003C141A" w:rsidRPr="00331870" w:rsidDel="005D4E3D">
          <w:rPr>
            <w:rFonts w:cs="Arial"/>
            <w:szCs w:val="24"/>
            <w:lang w:val="es-ES_tradnl"/>
          </w:rPr>
          <w:delText>ortancia para su funcionamiento</w:delText>
        </w:r>
        <w:r w:rsidRPr="00331870" w:rsidDel="005D4E3D">
          <w:rPr>
            <w:rFonts w:cs="Arial"/>
            <w:szCs w:val="24"/>
            <w:lang w:val="es-ES_tradnl"/>
          </w:rPr>
          <w:delText xml:space="preserve">. Las </w:delText>
        </w:r>
        <w:r w:rsidR="00F81A49" w:rsidRPr="00331870" w:rsidDel="005D4E3D">
          <w:rPr>
            <w:rFonts w:cs="Arial"/>
            <w:szCs w:val="24"/>
            <w:lang w:val="es-ES_tradnl"/>
          </w:rPr>
          <w:delText>empresas</w:delText>
        </w:r>
        <w:r w:rsidRPr="00331870" w:rsidDel="005D4E3D">
          <w:rPr>
            <w:rFonts w:cs="Arial"/>
            <w:szCs w:val="24"/>
            <w:lang w:val="es-ES_tradnl"/>
          </w:rPr>
          <w:delText xml:space="preserve"> no pueden darse el lujo de mantener altos niveles de inversión en los </w:delText>
        </w:r>
        <w:r w:rsidR="00F81A49" w:rsidRPr="00331870" w:rsidDel="005D4E3D">
          <w:rPr>
            <w:rFonts w:cs="Arial"/>
            <w:szCs w:val="24"/>
            <w:lang w:val="es-ES_tradnl"/>
          </w:rPr>
          <w:delText>materiales</w:delText>
        </w:r>
        <w:r w:rsidR="00E521AE" w:rsidRPr="00331870" w:rsidDel="005D4E3D">
          <w:rPr>
            <w:rFonts w:cs="Arial"/>
            <w:szCs w:val="24"/>
            <w:lang w:val="es-ES_tradnl"/>
          </w:rPr>
          <w:delText xml:space="preserve"> por no tener un adecuado sistema de entradas y salidas</w:delText>
        </w:r>
        <w:r w:rsidRPr="00331870" w:rsidDel="005D4E3D">
          <w:rPr>
            <w:rFonts w:cs="Arial"/>
            <w:szCs w:val="24"/>
            <w:lang w:val="es-ES_tradnl"/>
          </w:rPr>
          <w:delText xml:space="preserve">. Por esto </w:delText>
        </w:r>
        <w:r w:rsidR="00D1006B" w:rsidRPr="00331870" w:rsidDel="005D4E3D">
          <w:rPr>
            <w:rFonts w:cs="Arial"/>
            <w:szCs w:val="24"/>
            <w:lang w:val="es-ES_tradnl"/>
          </w:rPr>
          <w:delText xml:space="preserve">las empresas usualmente buscan implementar </w:delText>
        </w:r>
        <w:r w:rsidR="00E521AE" w:rsidRPr="00331870" w:rsidDel="005D4E3D">
          <w:rPr>
            <w:rFonts w:cs="Arial"/>
            <w:szCs w:val="24"/>
            <w:lang w:val="es-ES_tradnl"/>
          </w:rPr>
          <w:delText>sistema</w:delText>
        </w:r>
        <w:r w:rsidR="00D1006B" w:rsidRPr="00331870" w:rsidDel="005D4E3D">
          <w:rPr>
            <w:rFonts w:cs="Arial"/>
            <w:szCs w:val="24"/>
            <w:lang w:val="es-ES_tradnl"/>
          </w:rPr>
          <w:delText>s</w:delText>
        </w:r>
        <w:r w:rsidR="003C141A" w:rsidRPr="00331870" w:rsidDel="005D4E3D">
          <w:rPr>
            <w:rFonts w:cs="Arial"/>
            <w:szCs w:val="24"/>
            <w:lang w:val="es-ES_tradnl"/>
          </w:rPr>
          <w:delText xml:space="preserve"> </w:delText>
        </w:r>
        <w:r w:rsidR="00ED1615" w:rsidRPr="00331870" w:rsidDel="005D4E3D">
          <w:rPr>
            <w:rFonts w:cs="Arial"/>
            <w:szCs w:val="24"/>
            <w:lang w:val="es-ES_tradnl"/>
          </w:rPr>
          <w:delText>para</w:delText>
        </w:r>
        <w:r w:rsidR="0024270F" w:rsidRPr="00331870" w:rsidDel="005D4E3D">
          <w:rPr>
            <w:rFonts w:cs="Arial"/>
            <w:szCs w:val="24"/>
            <w:lang w:val="es-ES_tradnl"/>
          </w:rPr>
          <w:delText xml:space="preserve"> mantener </w:delText>
        </w:r>
        <w:r w:rsidR="00ED1615" w:rsidRPr="00331870" w:rsidDel="005D4E3D">
          <w:rPr>
            <w:rFonts w:cs="Arial"/>
            <w:szCs w:val="24"/>
            <w:lang w:val="es-ES_tradnl"/>
          </w:rPr>
          <w:delText>esta</w:delText>
        </w:r>
        <w:r w:rsidR="0024270F" w:rsidRPr="00331870" w:rsidDel="005D4E3D">
          <w:rPr>
            <w:rFonts w:cs="Arial"/>
            <w:szCs w:val="24"/>
            <w:lang w:val="es-ES_tradnl"/>
          </w:rPr>
          <w:delText xml:space="preserve"> </w:delText>
        </w:r>
        <w:r w:rsidR="00ED1615" w:rsidRPr="00331870" w:rsidDel="005D4E3D">
          <w:rPr>
            <w:rFonts w:cs="Arial"/>
            <w:szCs w:val="24"/>
            <w:lang w:val="es-ES_tradnl"/>
          </w:rPr>
          <w:delText>información centralizada</w:delText>
        </w:r>
        <w:r w:rsidR="0024270F" w:rsidRPr="00331870" w:rsidDel="005D4E3D">
          <w:rPr>
            <w:rFonts w:cs="Arial"/>
            <w:szCs w:val="24"/>
            <w:lang w:val="es-ES_tradnl"/>
          </w:rPr>
          <w:delText xml:space="preserve"> y actualizada para disponer de ella cuando se requiera, </w:delText>
        </w:r>
        <w:r w:rsidR="00D1006B" w:rsidRPr="00331870" w:rsidDel="005D4E3D">
          <w:rPr>
            <w:rFonts w:cs="Arial"/>
            <w:szCs w:val="24"/>
            <w:lang w:val="es-ES_tradnl"/>
          </w:rPr>
          <w:delText>permitiendo</w:delText>
        </w:r>
        <w:r w:rsidR="0024270F" w:rsidRPr="00331870" w:rsidDel="005D4E3D">
          <w:rPr>
            <w:rFonts w:cs="Arial"/>
            <w:szCs w:val="24"/>
            <w:lang w:val="es-ES_tradnl"/>
          </w:rPr>
          <w:delText xml:space="preserve"> </w:delText>
        </w:r>
        <w:r w:rsidRPr="00331870" w:rsidDel="005D4E3D">
          <w:rPr>
            <w:rFonts w:cs="Arial"/>
            <w:szCs w:val="24"/>
            <w:lang w:val="es-ES_tradnl"/>
          </w:rPr>
          <w:delText xml:space="preserve">mantener un control óptimo de los inventarios </w:delText>
        </w:r>
        <w:r w:rsidR="00D1006B" w:rsidRPr="00331870" w:rsidDel="005D4E3D">
          <w:rPr>
            <w:rFonts w:cs="Arial"/>
            <w:szCs w:val="24"/>
            <w:lang w:val="es-ES_tradnl"/>
          </w:rPr>
          <w:delText xml:space="preserve">y evitar </w:delText>
        </w:r>
        <w:r w:rsidRPr="00331870" w:rsidDel="005D4E3D">
          <w:rPr>
            <w:rFonts w:cs="Arial"/>
            <w:szCs w:val="24"/>
            <w:lang w:val="es-ES_tradnl"/>
          </w:rPr>
          <w:delText>la escasez de los mismos.</w:delText>
        </w:r>
      </w:del>
    </w:p>
    <w:p w14:paraId="321DC034" w14:textId="3728CA94" w:rsidR="00AA3C04" w:rsidRPr="00203EA2" w:rsidRDefault="002545FA" w:rsidP="002545FA">
      <w:pPr>
        <w:rPr>
          <w:ins w:id="459" w:author="angie" w:date="2014-02-14T07:02:00Z"/>
          <w:rFonts w:cs="Arial"/>
          <w:szCs w:val="24"/>
          <w:lang w:val="es-ES_tradnl"/>
        </w:rPr>
      </w:pPr>
      <w:r w:rsidRPr="00331870">
        <w:rPr>
          <w:rFonts w:cs="Arial"/>
          <w:szCs w:val="24"/>
          <w:lang w:val="es-ES_tradnl"/>
        </w:rPr>
        <w:t xml:space="preserve">En la actualidad, </w:t>
      </w:r>
      <w:del w:id="460" w:author="angie" w:date="2014-02-14T06:39:00Z">
        <w:r w:rsidRPr="00331870" w:rsidDel="007A01BB">
          <w:rPr>
            <w:rFonts w:cs="Arial"/>
            <w:szCs w:val="24"/>
            <w:lang w:val="es-ES_tradnl"/>
          </w:rPr>
          <w:delText xml:space="preserve">para </w:delText>
        </w:r>
      </w:del>
      <w:r w:rsidRPr="00331870">
        <w:rPr>
          <w:rFonts w:cs="Arial"/>
          <w:szCs w:val="24"/>
          <w:lang w:val="es-ES_tradnl"/>
        </w:rPr>
        <w:t>la empresa Operadora de Franquicias Taikishi S. A. de C. V,</w:t>
      </w:r>
      <w:ins w:id="461" w:author="angie" w:date="2014-02-14T12:06:00Z">
        <w:r w:rsidR="005F14D3">
          <w:rPr>
            <w:rFonts w:cs="Arial"/>
            <w:szCs w:val="24"/>
            <w:lang w:val="es-ES_tradnl"/>
          </w:rPr>
          <w:t xml:space="preserve"> </w:t>
        </w:r>
      </w:ins>
      <w:del w:id="462" w:author="angie" w:date="2014-02-14T12:06:00Z">
        <w:r w:rsidRPr="005F14D3" w:rsidDel="005F14D3">
          <w:rPr>
            <w:rFonts w:cs="Arial"/>
            <w:szCs w:val="24"/>
            <w:lang w:val="es-ES_tradnl"/>
          </w:rPr>
          <w:delText xml:space="preserve"> </w:delText>
        </w:r>
      </w:del>
      <w:ins w:id="463" w:author="angie" w:date="2014-02-14T12:04:00Z">
        <w:r w:rsidR="00203EA2">
          <w:rPr>
            <w:rFonts w:cs="Arial"/>
            <w:szCs w:val="24"/>
            <w:lang w:val="es-ES_tradnl"/>
          </w:rPr>
          <w:t xml:space="preserve">estima las cantidades </w:t>
        </w:r>
      </w:ins>
      <w:ins w:id="464" w:author="angie" w:date="2014-02-14T12:07:00Z">
        <w:r w:rsidR="00CD6E51">
          <w:rPr>
            <w:rFonts w:cs="Arial"/>
            <w:szCs w:val="24"/>
            <w:lang w:val="es-ES_tradnl"/>
          </w:rPr>
          <w:t xml:space="preserve">de </w:t>
        </w:r>
      </w:ins>
      <w:ins w:id="465" w:author="angie" w:date="2014-02-14T12:08:00Z">
        <w:r w:rsidR="00ED1D30">
          <w:rPr>
            <w:rFonts w:cs="Arial"/>
            <w:szCs w:val="24"/>
            <w:lang w:val="es-ES_tradnl"/>
          </w:rPr>
          <w:t xml:space="preserve">mercancías y </w:t>
        </w:r>
      </w:ins>
      <w:ins w:id="466" w:author="angie" w:date="2014-02-14T12:07:00Z">
        <w:r w:rsidR="00CD6E51">
          <w:rPr>
            <w:rFonts w:cs="Arial"/>
            <w:szCs w:val="24"/>
            <w:lang w:val="es-ES_tradnl"/>
          </w:rPr>
          <w:t xml:space="preserve">materia prima </w:t>
        </w:r>
      </w:ins>
      <w:ins w:id="467" w:author="angie" w:date="2014-02-14T12:04:00Z">
        <w:r w:rsidR="00203EA2">
          <w:rPr>
            <w:rFonts w:cs="Arial"/>
            <w:szCs w:val="24"/>
            <w:lang w:val="es-ES_tradnl"/>
          </w:rPr>
          <w:t>que se usan internamente y las que se venden directamente al cliente</w:t>
        </w:r>
      </w:ins>
      <w:ins w:id="468" w:author="angie" w:date="2014-02-14T06:42:00Z">
        <w:r w:rsidR="005C0793" w:rsidRPr="00203EA2">
          <w:rPr>
            <w:rFonts w:cs="Arial"/>
            <w:szCs w:val="24"/>
            <w:lang w:val="es-ES_tradnl"/>
          </w:rPr>
          <w:t>.</w:t>
        </w:r>
      </w:ins>
      <w:ins w:id="469" w:author="angie" w:date="2014-02-14T13:22:00Z">
        <w:r w:rsidR="00331870">
          <w:rPr>
            <w:rFonts w:cs="Arial"/>
            <w:szCs w:val="24"/>
            <w:lang w:val="es-ES_tradnl"/>
          </w:rPr>
          <w:t xml:space="preserve"> Este es un proceso </w:t>
        </w:r>
        <w:r w:rsidR="00331870" w:rsidRPr="00331870">
          <w:rPr>
            <w:rFonts w:cs="Arial"/>
            <w:szCs w:val="24"/>
            <w:lang w:val="es-ES_tradnl"/>
          </w:rPr>
          <w:t>poco confiable</w:t>
        </w:r>
        <w:r w:rsidR="00331870">
          <w:rPr>
            <w:rFonts w:cs="Arial"/>
            <w:szCs w:val="24"/>
            <w:lang w:val="es-ES_tradnl"/>
          </w:rPr>
          <w:t xml:space="preserve"> y </w:t>
        </w:r>
      </w:ins>
      <w:ins w:id="470" w:author="angie" w:date="2014-02-14T13:23:00Z">
        <w:r w:rsidR="00331870">
          <w:rPr>
            <w:rFonts w:cs="Arial"/>
            <w:szCs w:val="24"/>
            <w:lang w:val="es-ES_tradnl"/>
          </w:rPr>
          <w:t>susceptible</w:t>
        </w:r>
      </w:ins>
      <w:ins w:id="471" w:author="angie" w:date="2014-02-14T13:22:00Z">
        <w:r w:rsidR="00331870">
          <w:rPr>
            <w:rFonts w:cs="Arial"/>
            <w:szCs w:val="24"/>
            <w:lang w:val="es-ES_tradnl"/>
          </w:rPr>
          <w:t xml:space="preserve"> </w:t>
        </w:r>
      </w:ins>
      <w:ins w:id="472" w:author="angie" w:date="2014-02-14T13:23:00Z">
        <w:r w:rsidR="00331870">
          <w:rPr>
            <w:rFonts w:cs="Arial"/>
            <w:szCs w:val="24"/>
            <w:lang w:val="es-ES_tradnl"/>
          </w:rPr>
          <w:t>a errores y perdidas.</w:t>
        </w:r>
      </w:ins>
      <w:ins w:id="473" w:author="angie" w:date="2014-02-14T13:22:00Z">
        <w:r w:rsidR="00331870">
          <w:rPr>
            <w:rFonts w:cs="Arial"/>
            <w:szCs w:val="24"/>
            <w:lang w:val="es-ES_tradnl"/>
          </w:rPr>
          <w:t xml:space="preserve"> Por lo que </w:t>
        </w:r>
      </w:ins>
      <w:ins w:id="474" w:author="angie" w:date="2014-02-14T13:24:00Z">
        <w:r w:rsidR="00A5310F">
          <w:rPr>
            <w:rFonts w:cs="Arial"/>
            <w:szCs w:val="24"/>
            <w:lang w:val="es-ES_tradnl"/>
          </w:rPr>
          <w:t>b</w:t>
        </w:r>
      </w:ins>
      <w:ins w:id="475" w:author="angie" w:date="2014-02-14T12:06:00Z">
        <w:r w:rsidR="005F14D3" w:rsidRPr="00862F6B">
          <w:rPr>
            <w:rFonts w:cs="Arial"/>
            <w:szCs w:val="24"/>
            <w:lang w:val="es-ES_tradnl"/>
          </w:rPr>
          <w:t xml:space="preserve">usca implementar una solución adecuada </w:t>
        </w:r>
        <w:r w:rsidR="00DF241C">
          <w:rPr>
            <w:rFonts w:cs="Arial"/>
            <w:szCs w:val="24"/>
            <w:lang w:val="es-ES_tradnl"/>
          </w:rPr>
          <w:t xml:space="preserve">para llevar un </w:t>
        </w:r>
      </w:ins>
      <w:ins w:id="476" w:author="angie" w:date="2014-02-14T12:15:00Z">
        <w:r w:rsidR="00D65256">
          <w:rPr>
            <w:rFonts w:cs="Arial"/>
            <w:szCs w:val="24"/>
            <w:lang w:val="es-ES_tradnl"/>
          </w:rPr>
          <w:t xml:space="preserve">estricto </w:t>
        </w:r>
      </w:ins>
      <w:ins w:id="477" w:author="angie" w:date="2014-02-14T12:06:00Z">
        <w:r w:rsidR="00DF241C">
          <w:rPr>
            <w:rFonts w:cs="Arial"/>
            <w:szCs w:val="24"/>
            <w:lang w:val="es-ES_tradnl"/>
          </w:rPr>
          <w:t xml:space="preserve">control </w:t>
        </w:r>
      </w:ins>
      <w:ins w:id="478" w:author="angie" w:date="2014-02-14T13:24:00Z">
        <w:r w:rsidR="001E4F08">
          <w:rPr>
            <w:rFonts w:cs="Arial"/>
            <w:szCs w:val="24"/>
            <w:lang w:val="es-ES_tradnl"/>
          </w:rPr>
          <w:t>en</w:t>
        </w:r>
      </w:ins>
      <w:ins w:id="479" w:author="angie" w:date="2014-02-14T12:06:00Z">
        <w:r w:rsidR="005F14D3" w:rsidRPr="00862F6B">
          <w:rPr>
            <w:rFonts w:cs="Arial"/>
            <w:szCs w:val="24"/>
            <w:lang w:val="es-ES_tradnl"/>
          </w:rPr>
          <w:t xml:space="preserve"> </w:t>
        </w:r>
      </w:ins>
      <w:ins w:id="480" w:author="angie" w:date="2014-02-14T12:09:00Z">
        <w:r w:rsidR="009B5462">
          <w:rPr>
            <w:rFonts w:cs="Arial"/>
            <w:szCs w:val="24"/>
            <w:lang w:val="es-ES_tradnl"/>
          </w:rPr>
          <w:t>las</w:t>
        </w:r>
      </w:ins>
      <w:ins w:id="481" w:author="angie" w:date="2014-02-14T12:06:00Z">
        <w:r w:rsidR="005F14D3" w:rsidRPr="00862F6B">
          <w:rPr>
            <w:rFonts w:cs="Arial"/>
            <w:szCs w:val="24"/>
            <w:lang w:val="es-ES_tradnl"/>
          </w:rPr>
          <w:t xml:space="preserve"> </w:t>
        </w:r>
      </w:ins>
      <w:ins w:id="482" w:author="angie" w:date="2014-02-14T12:09:00Z">
        <w:r w:rsidR="009B5462" w:rsidRPr="009B5462">
          <w:rPr>
            <w:rFonts w:cs="Arial"/>
            <w:szCs w:val="24"/>
            <w:lang w:val="es-ES_tradnl"/>
          </w:rPr>
          <w:t>entradas y salidas</w:t>
        </w:r>
      </w:ins>
      <w:ins w:id="483" w:author="angie" w:date="2014-02-14T12:11:00Z">
        <w:r w:rsidR="00562886">
          <w:rPr>
            <w:rFonts w:cs="Arial"/>
            <w:szCs w:val="24"/>
            <w:lang w:val="es-ES_tradnl"/>
          </w:rPr>
          <w:t>, con el propósito</w:t>
        </w:r>
        <w:r w:rsidR="003F4652">
          <w:rPr>
            <w:rFonts w:cs="Arial"/>
            <w:szCs w:val="24"/>
            <w:lang w:val="es-ES_tradnl"/>
          </w:rPr>
          <w:t xml:space="preserve"> de </w:t>
        </w:r>
        <w:r w:rsidR="00562886">
          <w:rPr>
            <w:rFonts w:cs="Arial"/>
            <w:szCs w:val="24"/>
            <w:lang w:val="es-ES_tradnl"/>
          </w:rPr>
          <w:t>obtener</w:t>
        </w:r>
        <w:r w:rsidR="00562886" w:rsidRPr="00562886">
          <w:rPr>
            <w:rFonts w:cs="Arial"/>
            <w:szCs w:val="24"/>
            <w:lang w:val="es-ES_tradnl"/>
          </w:rPr>
          <w:t xml:space="preserve"> </w:t>
        </w:r>
      </w:ins>
      <w:ins w:id="484" w:author="angie" w:date="2014-02-14T12:12:00Z">
        <w:r w:rsidR="002C799A">
          <w:rPr>
            <w:rFonts w:cs="Arial"/>
            <w:szCs w:val="24"/>
            <w:lang w:val="es-ES_tradnl"/>
          </w:rPr>
          <w:t xml:space="preserve">el nivel </w:t>
        </w:r>
      </w:ins>
      <w:ins w:id="485" w:author="angie" w:date="2014-02-14T12:13:00Z">
        <w:r w:rsidR="003B5321">
          <w:rPr>
            <w:rFonts w:cs="Arial"/>
            <w:szCs w:val="24"/>
            <w:lang w:val="es-ES_tradnl"/>
          </w:rPr>
          <w:t xml:space="preserve">aprovechamiento de los </w:t>
        </w:r>
      </w:ins>
      <w:ins w:id="486" w:author="angie" w:date="2014-02-14T13:14:00Z">
        <w:r w:rsidR="00504EBF">
          <w:rPr>
            <w:rFonts w:cs="Arial"/>
            <w:lang w:val="es-ES_tradnl"/>
          </w:rPr>
          <w:t>artículos</w:t>
        </w:r>
      </w:ins>
      <w:ins w:id="487" w:author="angie" w:date="2014-02-14T12:13:00Z">
        <w:r w:rsidR="003B5321">
          <w:rPr>
            <w:rFonts w:cs="Arial"/>
            <w:szCs w:val="24"/>
            <w:lang w:val="es-ES_tradnl"/>
          </w:rPr>
          <w:t>, calcular el nivel de mermas, obtener</w:t>
        </w:r>
      </w:ins>
      <w:ins w:id="488" w:author="angie" w:date="2014-02-14T12:12:00Z">
        <w:r w:rsidR="002C799A">
          <w:rPr>
            <w:rFonts w:cs="Arial"/>
            <w:szCs w:val="24"/>
            <w:lang w:val="es-ES_tradnl"/>
          </w:rPr>
          <w:t xml:space="preserve"> </w:t>
        </w:r>
      </w:ins>
      <w:ins w:id="489" w:author="angie" w:date="2014-02-14T12:11:00Z">
        <w:r w:rsidR="00562886" w:rsidRPr="00562886">
          <w:rPr>
            <w:rFonts w:cs="Arial"/>
            <w:szCs w:val="24"/>
            <w:lang w:val="es-ES_tradnl"/>
          </w:rPr>
          <w:t xml:space="preserve">costos </w:t>
        </w:r>
      </w:ins>
      <w:ins w:id="490" w:author="angie" w:date="2014-02-14T12:12:00Z">
        <w:r w:rsidR="00562886" w:rsidRPr="00562886">
          <w:rPr>
            <w:rFonts w:cs="Arial"/>
            <w:szCs w:val="24"/>
            <w:lang w:val="es-ES_tradnl"/>
          </w:rPr>
          <w:t xml:space="preserve">reales </w:t>
        </w:r>
      </w:ins>
      <w:ins w:id="491" w:author="angie" w:date="2014-02-14T12:11:00Z">
        <w:r w:rsidR="00562886" w:rsidRPr="00562886">
          <w:rPr>
            <w:rFonts w:cs="Arial"/>
            <w:szCs w:val="24"/>
            <w:lang w:val="es-ES_tradnl"/>
          </w:rPr>
          <w:t>y tiempos</w:t>
        </w:r>
      </w:ins>
      <w:ins w:id="492" w:author="angie" w:date="2014-02-14T12:12:00Z">
        <w:r w:rsidR="002C799A">
          <w:rPr>
            <w:rFonts w:cs="Arial"/>
            <w:szCs w:val="24"/>
            <w:lang w:val="es-ES_tradnl"/>
          </w:rPr>
          <w:t xml:space="preserve"> de </w:t>
        </w:r>
      </w:ins>
      <w:ins w:id="493" w:author="angie" w:date="2014-02-14T12:14:00Z">
        <w:r w:rsidR="003B5321">
          <w:rPr>
            <w:rFonts w:cs="Arial"/>
            <w:szCs w:val="24"/>
            <w:lang w:val="es-ES_tradnl"/>
          </w:rPr>
          <w:t>rotación</w:t>
        </w:r>
      </w:ins>
      <w:ins w:id="494" w:author="angie" w:date="2014-02-14T12:11:00Z">
        <w:r w:rsidR="00562886" w:rsidRPr="00562886">
          <w:rPr>
            <w:rFonts w:cs="Arial"/>
            <w:szCs w:val="24"/>
            <w:lang w:val="es-ES_tradnl"/>
          </w:rPr>
          <w:t xml:space="preserve"> de las </w:t>
        </w:r>
      </w:ins>
      <w:ins w:id="495" w:author="angie" w:date="2014-02-14T12:57:00Z">
        <w:r w:rsidR="00697EFC">
          <w:rPr>
            <w:rFonts w:cs="Arial"/>
            <w:szCs w:val="24"/>
            <w:lang w:val="es-ES_tradnl"/>
          </w:rPr>
          <w:t>mercancías</w:t>
        </w:r>
      </w:ins>
      <w:ins w:id="496" w:author="angie" w:date="2014-02-14T12:09:00Z">
        <w:r w:rsidR="009B5462">
          <w:rPr>
            <w:rFonts w:cs="Arial"/>
            <w:szCs w:val="24"/>
            <w:lang w:val="es-ES_tradnl"/>
          </w:rPr>
          <w:t>.</w:t>
        </w:r>
      </w:ins>
    </w:p>
    <w:p w14:paraId="5D565A3B" w14:textId="507F68A2" w:rsidR="002545FA" w:rsidRPr="00203EA2" w:rsidDel="007328E2" w:rsidRDefault="002545FA" w:rsidP="002545FA">
      <w:pPr>
        <w:rPr>
          <w:del w:id="497" w:author="angie" w:date="2014-02-14T11:52:00Z"/>
          <w:rFonts w:cs="Arial"/>
          <w:szCs w:val="24"/>
          <w:lang w:val="es-ES_tradnl"/>
        </w:rPr>
      </w:pPr>
      <w:del w:id="498" w:author="angie" w:date="2014-02-13T21:17:00Z">
        <w:r w:rsidRPr="00203EA2" w:rsidDel="00FF0772">
          <w:rPr>
            <w:rFonts w:cs="Arial"/>
            <w:szCs w:val="24"/>
            <w:lang w:val="es-ES_tradnl"/>
          </w:rPr>
          <w:delText>está desarrollando una serie de nuevos proyectos e implementando nuevas tecnologías de información, con el principal objetivo de</w:delText>
        </w:r>
      </w:del>
      <w:del w:id="499" w:author="angie" w:date="2014-02-14T06:47:00Z">
        <w:r w:rsidRPr="00203EA2" w:rsidDel="00987D24">
          <w:rPr>
            <w:rFonts w:cs="Arial"/>
            <w:szCs w:val="24"/>
            <w:lang w:val="es-ES_tradnl"/>
          </w:rPr>
          <w:delText xml:space="preserve"> optimizar las comunicaciones interdepartamentales y el</w:delText>
        </w:r>
      </w:del>
      <w:del w:id="500" w:author="angie" w:date="2014-02-14T06:43:00Z">
        <w:r w:rsidRPr="00203EA2" w:rsidDel="005C0793">
          <w:rPr>
            <w:rFonts w:cs="Arial"/>
            <w:szCs w:val="24"/>
            <w:lang w:val="es-ES_tradnl"/>
          </w:rPr>
          <w:delText xml:space="preserve"> hacer más </w:delText>
        </w:r>
      </w:del>
      <w:del w:id="501" w:author="angie" w:date="2014-02-13T21:17:00Z">
        <w:r w:rsidRPr="00203EA2" w:rsidDel="00FF0772">
          <w:rPr>
            <w:rFonts w:cs="Arial"/>
            <w:szCs w:val="24"/>
            <w:lang w:val="es-ES_tradnl"/>
          </w:rPr>
          <w:delText xml:space="preserve">expedito </w:delText>
        </w:r>
      </w:del>
      <w:del w:id="502" w:author="angie" w:date="2014-02-14T06:43:00Z">
        <w:r w:rsidRPr="00203EA2" w:rsidDel="005C0793">
          <w:rPr>
            <w:rFonts w:cs="Arial"/>
            <w:szCs w:val="24"/>
            <w:lang w:val="es-ES_tradnl"/>
          </w:rPr>
          <w:delText>el acceso a la información</w:delText>
        </w:r>
      </w:del>
      <w:del w:id="503" w:author="angie" w:date="2014-02-14T06:47:00Z">
        <w:r w:rsidRPr="00203EA2" w:rsidDel="00987D24">
          <w:rPr>
            <w:rFonts w:cs="Arial"/>
            <w:szCs w:val="24"/>
            <w:lang w:val="es-ES_tradnl"/>
          </w:rPr>
          <w:delText xml:space="preserve">. </w:delText>
        </w:r>
      </w:del>
      <w:del w:id="504" w:author="angie" w:date="2014-02-14T07:02:00Z">
        <w:r w:rsidRPr="00203EA2" w:rsidDel="00AA3C04">
          <w:rPr>
            <w:rFonts w:cs="Arial"/>
            <w:szCs w:val="24"/>
            <w:lang w:val="es-ES_tradnl"/>
          </w:rPr>
          <w:delText xml:space="preserve">El </w:delText>
        </w:r>
      </w:del>
      <w:del w:id="505" w:author="angie" w:date="2014-02-12T18:16:00Z">
        <w:r w:rsidRPr="00203EA2" w:rsidDel="00F562F7">
          <w:rPr>
            <w:rFonts w:cs="Arial"/>
            <w:szCs w:val="24"/>
            <w:lang w:val="es-ES_tradnl"/>
          </w:rPr>
          <w:delText xml:space="preserve">sistema </w:delText>
        </w:r>
      </w:del>
      <w:del w:id="506" w:author="angie" w:date="2014-02-14T07:02:00Z">
        <w:r w:rsidRPr="00203EA2" w:rsidDel="00AA3C04">
          <w:rPr>
            <w:rFonts w:cs="Arial"/>
            <w:szCs w:val="24"/>
            <w:lang w:val="es-ES_tradnl"/>
          </w:rPr>
          <w:delText xml:space="preserve">que se plantea </w:delText>
        </w:r>
      </w:del>
      <w:del w:id="507" w:author="angie" w:date="2014-02-13T21:18:00Z">
        <w:r w:rsidRPr="00203EA2" w:rsidDel="00DD11A5">
          <w:rPr>
            <w:rFonts w:cs="Arial"/>
            <w:szCs w:val="24"/>
            <w:lang w:val="es-ES_tradnl"/>
          </w:rPr>
          <w:delText xml:space="preserve">en este </w:delText>
        </w:r>
      </w:del>
      <w:del w:id="508" w:author="angie" w:date="2014-02-09T06:49:00Z">
        <w:r w:rsidRPr="00203EA2" w:rsidDel="00DF0416">
          <w:rPr>
            <w:rFonts w:cs="Arial"/>
            <w:szCs w:val="24"/>
            <w:lang w:val="es-ES_tradnl"/>
          </w:rPr>
          <w:delText>t</w:delText>
        </w:r>
      </w:del>
      <w:del w:id="509" w:author="angie" w:date="2014-02-13T21:18:00Z">
        <w:r w:rsidRPr="00203EA2" w:rsidDel="00DD11A5">
          <w:rPr>
            <w:rFonts w:cs="Arial"/>
            <w:szCs w:val="24"/>
            <w:lang w:val="es-ES_tradnl"/>
          </w:rPr>
          <w:delText xml:space="preserve">rabajo </w:delText>
        </w:r>
      </w:del>
      <w:del w:id="510" w:author="angie" w:date="2014-02-08T18:33:00Z">
        <w:r w:rsidRPr="00203EA2" w:rsidDel="008E26F5">
          <w:rPr>
            <w:rFonts w:cs="Arial"/>
            <w:szCs w:val="24"/>
            <w:lang w:val="es-ES_tradnl"/>
          </w:rPr>
          <w:delText>recepcional</w:delText>
        </w:r>
      </w:del>
      <w:del w:id="511" w:author="angie" w:date="2014-02-13T21:18:00Z">
        <w:r w:rsidRPr="00203EA2" w:rsidDel="00DD11A5">
          <w:rPr>
            <w:rFonts w:cs="Arial"/>
            <w:szCs w:val="24"/>
            <w:lang w:val="es-ES_tradnl"/>
          </w:rPr>
          <w:delText xml:space="preserve"> </w:delText>
        </w:r>
      </w:del>
      <w:del w:id="512" w:author="angie" w:date="2014-02-13T21:20:00Z">
        <w:r w:rsidRPr="00203EA2" w:rsidDel="00EA57B8">
          <w:rPr>
            <w:rFonts w:cs="Arial"/>
            <w:szCs w:val="24"/>
            <w:lang w:val="es-ES_tradnl"/>
          </w:rPr>
          <w:delText xml:space="preserve">es </w:delText>
        </w:r>
      </w:del>
      <w:del w:id="513" w:author="angie" w:date="2014-02-14T07:02:00Z">
        <w:r w:rsidRPr="00203EA2" w:rsidDel="00AA3C04">
          <w:rPr>
            <w:rFonts w:cs="Arial"/>
            <w:szCs w:val="24"/>
            <w:lang w:val="es-ES_tradnl"/>
          </w:rPr>
          <w:delText xml:space="preserve">muy conveniente </w:delText>
        </w:r>
      </w:del>
      <w:del w:id="514" w:author="angie" w:date="2014-02-13T21:21:00Z">
        <w:r w:rsidRPr="00203EA2" w:rsidDel="007E592E">
          <w:rPr>
            <w:rFonts w:cs="Arial"/>
            <w:szCs w:val="24"/>
            <w:lang w:val="es-ES_tradnl"/>
          </w:rPr>
          <w:delText xml:space="preserve">para la administración de la empresa, </w:delText>
        </w:r>
      </w:del>
      <w:del w:id="515" w:author="angie" w:date="2014-02-13T21:37:00Z">
        <w:r w:rsidRPr="00203EA2" w:rsidDel="009F33E7">
          <w:rPr>
            <w:rFonts w:cs="Arial"/>
            <w:szCs w:val="24"/>
            <w:lang w:val="es-ES_tradnl"/>
          </w:rPr>
          <w:delText xml:space="preserve">ya que este les ayudará a controlar </w:delText>
        </w:r>
      </w:del>
      <w:del w:id="516" w:author="angie" w:date="2014-02-13T21:15:00Z">
        <w:r w:rsidRPr="00203EA2" w:rsidDel="00702669">
          <w:rPr>
            <w:rFonts w:cs="Arial"/>
            <w:szCs w:val="24"/>
            <w:lang w:val="es-ES_tradnl"/>
          </w:rPr>
          <w:delText xml:space="preserve">de mejor forma </w:delText>
        </w:r>
      </w:del>
      <w:del w:id="517" w:author="angie" w:date="2014-02-13T21:50:00Z">
        <w:r w:rsidRPr="00203EA2" w:rsidDel="00C031DE">
          <w:rPr>
            <w:rFonts w:cs="Arial"/>
            <w:szCs w:val="24"/>
            <w:lang w:val="es-ES_tradnl"/>
          </w:rPr>
          <w:delText xml:space="preserve">el </w:delText>
        </w:r>
      </w:del>
      <w:del w:id="518" w:author="angie" w:date="2014-02-13T21:37:00Z">
        <w:r w:rsidRPr="00203EA2" w:rsidDel="009F33E7">
          <w:rPr>
            <w:rFonts w:cs="Arial"/>
            <w:szCs w:val="24"/>
            <w:lang w:val="es-ES_tradnl"/>
          </w:rPr>
          <w:delText xml:space="preserve">manejo </w:delText>
        </w:r>
      </w:del>
      <w:del w:id="519" w:author="angie" w:date="2014-02-14T07:02:00Z">
        <w:r w:rsidRPr="00203EA2" w:rsidDel="00AA3C04">
          <w:rPr>
            <w:rFonts w:cs="Arial"/>
            <w:szCs w:val="24"/>
            <w:lang w:val="es-ES_tradnl"/>
          </w:rPr>
          <w:delText>de los inventarios</w:delText>
        </w:r>
      </w:del>
      <w:del w:id="520" w:author="angie" w:date="2014-02-13T21:18:00Z">
        <w:r w:rsidRPr="00203EA2" w:rsidDel="00DD11A5">
          <w:rPr>
            <w:rFonts w:cs="Arial"/>
            <w:szCs w:val="24"/>
            <w:lang w:val="es-ES_tradnl"/>
          </w:rPr>
          <w:delText>,</w:delText>
        </w:r>
      </w:del>
      <w:del w:id="521" w:author="angie" w:date="2014-02-14T07:02:00Z">
        <w:r w:rsidRPr="00203EA2" w:rsidDel="00AA3C04">
          <w:rPr>
            <w:rFonts w:cs="Arial"/>
            <w:szCs w:val="24"/>
            <w:lang w:val="es-ES_tradnl"/>
          </w:rPr>
          <w:delText xml:space="preserve"> </w:delText>
        </w:r>
      </w:del>
      <w:del w:id="522" w:author="angie" w:date="2014-02-13T21:18:00Z">
        <w:r w:rsidRPr="00203EA2" w:rsidDel="00DD11A5">
          <w:rPr>
            <w:rFonts w:cs="Arial"/>
            <w:szCs w:val="24"/>
            <w:lang w:val="es-ES_tradnl"/>
          </w:rPr>
          <w:delText xml:space="preserve">de la misma manera que </w:delText>
        </w:r>
      </w:del>
      <w:del w:id="523" w:author="angie" w:date="2014-02-13T21:51:00Z">
        <w:r w:rsidRPr="00203EA2" w:rsidDel="00A377C1">
          <w:rPr>
            <w:rFonts w:cs="Arial"/>
            <w:szCs w:val="24"/>
            <w:lang w:val="es-ES_tradnl"/>
          </w:rPr>
          <w:delText>c</w:delText>
        </w:r>
      </w:del>
      <w:del w:id="524" w:author="angie" w:date="2014-02-14T07:02:00Z">
        <w:r w:rsidRPr="00203EA2" w:rsidDel="00AA3C04">
          <w:rPr>
            <w:rFonts w:cs="Arial"/>
            <w:szCs w:val="24"/>
            <w:lang w:val="es-ES_tradnl"/>
          </w:rPr>
          <w:delText>on un mínim</w:delText>
        </w:r>
      </w:del>
      <w:del w:id="525" w:author="angie" w:date="2014-02-13T21:19:00Z">
        <w:r w:rsidRPr="00203EA2" w:rsidDel="00DD11A5">
          <w:rPr>
            <w:rFonts w:cs="Arial"/>
            <w:szCs w:val="24"/>
            <w:lang w:val="es-ES_tradnl"/>
          </w:rPr>
          <w:delText>o</w:delText>
        </w:r>
      </w:del>
      <w:del w:id="526" w:author="angie" w:date="2014-02-14T07:02:00Z">
        <w:r w:rsidRPr="00203EA2" w:rsidDel="00AA3C04">
          <w:rPr>
            <w:rFonts w:cs="Arial"/>
            <w:szCs w:val="24"/>
            <w:lang w:val="es-ES_tradnl"/>
          </w:rPr>
          <w:delText xml:space="preserve"> </w:delText>
        </w:r>
      </w:del>
      <w:del w:id="527" w:author="angie" w:date="2014-02-13T21:19:00Z">
        <w:r w:rsidRPr="00203EA2" w:rsidDel="00DD11A5">
          <w:rPr>
            <w:rFonts w:cs="Arial"/>
            <w:szCs w:val="24"/>
            <w:lang w:val="es-ES_tradnl"/>
          </w:rPr>
          <w:delText>gasto económico</w:delText>
        </w:r>
      </w:del>
      <w:del w:id="528" w:author="angie" w:date="2014-02-14T07:02:00Z">
        <w:r w:rsidRPr="00203EA2" w:rsidDel="00AA3C04">
          <w:rPr>
            <w:rFonts w:cs="Arial"/>
            <w:szCs w:val="24"/>
            <w:lang w:val="es-ES_tradnl"/>
          </w:rPr>
          <w:delText xml:space="preserve"> </w:delText>
        </w:r>
      </w:del>
      <w:del w:id="529" w:author="angie" w:date="2014-02-13T21:20:00Z">
        <w:r w:rsidRPr="00203EA2" w:rsidDel="00BC704B">
          <w:rPr>
            <w:rFonts w:cs="Arial"/>
            <w:szCs w:val="24"/>
            <w:lang w:val="es-ES_tradnl"/>
          </w:rPr>
          <w:delText>se podrá llevar de forma adecuada la contabilidad de la misma para así obtener resultados más reales.</w:delText>
        </w:r>
      </w:del>
    </w:p>
    <w:p w14:paraId="54D084B1" w14:textId="77077D94" w:rsidR="00994DE0" w:rsidRPr="00203EA2" w:rsidDel="00A61C16" w:rsidRDefault="00994DE0" w:rsidP="00994DE0">
      <w:pPr>
        <w:rPr>
          <w:del w:id="530" w:author="angie" w:date="2014-02-12T18:05:00Z"/>
          <w:rFonts w:cs="Arial"/>
          <w:szCs w:val="24"/>
          <w:lang w:val="es-ES_tradnl"/>
        </w:rPr>
      </w:pPr>
      <w:del w:id="531" w:author="angie" w:date="2014-02-12T18:05:00Z">
        <w:r w:rsidRPr="00203EA2" w:rsidDel="00A61C16">
          <w:rPr>
            <w:rFonts w:cs="Arial"/>
            <w:szCs w:val="24"/>
            <w:lang w:val="es-ES_tradnl"/>
          </w:rPr>
          <w:delText>Al tener una eficiente y efectiva administración de los inventarios, se generarían beneficios para los empleados ya que les facilitaría la información para poder realizar sus labores de una manera más amigable, y para los propietarios ya que al contar con los costos y tiempos reales de las mercaderías les permitiría seguir creciendo, de tal manera que los precios del servicio brindado al cliente mejorará y el cliente podrá regresar con agrado a los locales de la empresa. Cubriendo las necesidades de todos de una manera adecuada.</w:delText>
        </w:r>
      </w:del>
    </w:p>
    <w:p w14:paraId="5E7F4C6C" w14:textId="372CE2E8" w:rsidR="00E521AE" w:rsidRDefault="00E521AE" w:rsidP="000C678D">
      <w:pPr>
        <w:rPr>
          <w:ins w:id="532" w:author="angie" w:date="2014-02-14T11:52:00Z"/>
          <w:rFonts w:cs="Arial"/>
          <w:szCs w:val="24"/>
          <w:lang w:val="es-ES_tradnl"/>
        </w:rPr>
      </w:pPr>
      <w:del w:id="533" w:author="angie" w:date="2014-02-13T21:52:00Z">
        <w:r w:rsidRPr="00203EA2" w:rsidDel="00090847">
          <w:rPr>
            <w:rFonts w:cs="Arial"/>
            <w:szCs w:val="24"/>
            <w:lang w:val="es-ES_tradnl"/>
          </w:rPr>
          <w:delText xml:space="preserve">Con </w:delText>
        </w:r>
      </w:del>
      <w:del w:id="534" w:author="angie" w:date="2014-02-13T21:39:00Z">
        <w:r w:rsidRPr="00203EA2" w:rsidDel="00D06DB7">
          <w:rPr>
            <w:rFonts w:cs="Arial"/>
            <w:szCs w:val="24"/>
            <w:lang w:val="es-ES_tradnl"/>
          </w:rPr>
          <w:delText>la aplicación d</w:delText>
        </w:r>
      </w:del>
      <w:del w:id="535" w:author="angie" w:date="2014-02-13T21:52:00Z">
        <w:r w:rsidRPr="00203EA2" w:rsidDel="00090847">
          <w:rPr>
            <w:rFonts w:cs="Arial"/>
            <w:szCs w:val="24"/>
            <w:lang w:val="es-ES_tradnl"/>
          </w:rPr>
          <w:delText>e</w:delText>
        </w:r>
      </w:del>
      <w:del w:id="536" w:author="angie" w:date="2014-02-09T22:57:00Z">
        <w:r w:rsidRPr="00203EA2" w:rsidDel="004A5493">
          <w:rPr>
            <w:rFonts w:cs="Arial"/>
            <w:szCs w:val="24"/>
            <w:lang w:val="es-ES_tradnl"/>
          </w:rPr>
          <w:delText xml:space="preserve">l sistema </w:delText>
        </w:r>
      </w:del>
      <w:del w:id="537" w:author="angie" w:date="2014-02-13T21:52:00Z">
        <w:r w:rsidRPr="00203EA2" w:rsidDel="00090847">
          <w:rPr>
            <w:rFonts w:cs="Arial"/>
            <w:szCs w:val="24"/>
            <w:lang w:val="es-ES_tradnl"/>
          </w:rPr>
          <w:delText xml:space="preserve">que se plantea en este </w:delText>
        </w:r>
      </w:del>
      <w:del w:id="538" w:author="angie" w:date="2014-02-09T06:49:00Z">
        <w:r w:rsidRPr="00203EA2" w:rsidDel="00DF0416">
          <w:rPr>
            <w:rFonts w:cs="Arial"/>
            <w:szCs w:val="24"/>
            <w:lang w:val="es-ES_tradnl"/>
          </w:rPr>
          <w:delText>t</w:delText>
        </w:r>
      </w:del>
      <w:del w:id="539" w:author="angie" w:date="2014-02-13T21:52:00Z">
        <w:r w:rsidRPr="00203EA2" w:rsidDel="00090847">
          <w:rPr>
            <w:rFonts w:cs="Arial"/>
            <w:szCs w:val="24"/>
            <w:lang w:val="es-ES_tradnl"/>
          </w:rPr>
          <w:delText xml:space="preserve">rabajo </w:delText>
        </w:r>
      </w:del>
      <w:del w:id="540" w:author="angie" w:date="2014-02-08T18:33:00Z">
        <w:r w:rsidRPr="00203EA2" w:rsidDel="008E26F5">
          <w:rPr>
            <w:rFonts w:cs="Arial"/>
            <w:szCs w:val="24"/>
            <w:lang w:val="es-ES_tradnl"/>
          </w:rPr>
          <w:delText>recepcional</w:delText>
        </w:r>
      </w:del>
      <w:del w:id="541" w:author="angie" w:date="2014-02-13T21:52:00Z">
        <w:r w:rsidRPr="00203EA2" w:rsidDel="00090847">
          <w:rPr>
            <w:rFonts w:cs="Arial"/>
            <w:szCs w:val="24"/>
            <w:lang w:val="es-ES_tradnl"/>
          </w:rPr>
          <w:delText xml:space="preserve"> se resolverá el problema existente en la empresa </w:delText>
        </w:r>
      </w:del>
      <w:del w:id="542" w:author="angie" w:date="2014-02-13T21:48:00Z">
        <w:r w:rsidRPr="00203EA2" w:rsidDel="00C031DE">
          <w:rPr>
            <w:rFonts w:cs="Arial"/>
            <w:szCs w:val="24"/>
            <w:lang w:val="es-ES_tradnl"/>
          </w:rPr>
          <w:delText xml:space="preserve">con respecto </w:delText>
        </w:r>
      </w:del>
      <w:del w:id="543" w:author="angie" w:date="2014-02-13T21:49:00Z">
        <w:r w:rsidRPr="00203EA2" w:rsidDel="00C031DE">
          <w:rPr>
            <w:rFonts w:cs="Arial"/>
            <w:szCs w:val="24"/>
            <w:lang w:val="es-ES_tradnl"/>
          </w:rPr>
          <w:delText>al</w:delText>
        </w:r>
      </w:del>
      <w:del w:id="544" w:author="angie" w:date="2014-02-13T21:52:00Z">
        <w:r w:rsidRPr="00203EA2" w:rsidDel="00090847">
          <w:rPr>
            <w:rFonts w:cs="Arial"/>
            <w:szCs w:val="24"/>
            <w:lang w:val="es-ES_tradnl"/>
          </w:rPr>
          <w:delText xml:space="preserve"> mal manejo de los materiales, </w:delText>
        </w:r>
      </w:del>
      <w:del w:id="545" w:author="angie" w:date="2014-02-13T21:50:00Z">
        <w:r w:rsidRPr="00203EA2" w:rsidDel="00C031DE">
          <w:rPr>
            <w:rFonts w:cs="Arial"/>
            <w:szCs w:val="24"/>
            <w:lang w:val="es-ES_tradnl"/>
          </w:rPr>
          <w:delText xml:space="preserve">y este sistema es el más adecuado para la solución de la problemática, </w:delText>
        </w:r>
      </w:del>
      <w:del w:id="546" w:author="angie" w:date="2014-02-13T21:47:00Z">
        <w:r w:rsidRPr="00203EA2" w:rsidDel="00DE38BF">
          <w:rPr>
            <w:rFonts w:cs="Arial"/>
            <w:szCs w:val="24"/>
            <w:lang w:val="es-ES_tradnl"/>
          </w:rPr>
          <w:delText xml:space="preserve">ya que este es el más idóneo para la empresa, </w:delText>
        </w:r>
      </w:del>
      <w:del w:id="547" w:author="angie" w:date="2014-02-13T21:52:00Z">
        <w:r w:rsidRPr="00203EA2" w:rsidDel="00090847">
          <w:rPr>
            <w:rFonts w:cs="Arial"/>
            <w:szCs w:val="24"/>
            <w:lang w:val="es-ES_tradnl"/>
          </w:rPr>
          <w:delText>ya que a</w:delText>
        </w:r>
      </w:del>
      <w:ins w:id="548" w:author="angie" w:date="2014-02-13T21:52:00Z">
        <w:r w:rsidR="00090847" w:rsidRPr="00203EA2">
          <w:rPr>
            <w:rFonts w:cs="Arial"/>
            <w:szCs w:val="24"/>
            <w:lang w:val="es-ES_tradnl"/>
          </w:rPr>
          <w:t>A</w:t>
        </w:r>
      </w:ins>
      <w:r w:rsidRPr="00203EA2">
        <w:rPr>
          <w:rFonts w:cs="Arial"/>
          <w:szCs w:val="24"/>
          <w:lang w:val="es-ES_tradnl"/>
        </w:rPr>
        <w:t xml:space="preserve">l aplicar el </w:t>
      </w:r>
      <w:ins w:id="549" w:author="angie" w:date="2014-02-13T21:52:00Z">
        <w:r w:rsidR="00E52887" w:rsidRPr="00203EA2">
          <w:rPr>
            <w:rFonts w:cs="Arial"/>
            <w:szCs w:val="24"/>
            <w:lang w:val="es-ES_tradnl"/>
          </w:rPr>
          <w:t xml:space="preserve">Sistema Informático </w:t>
        </w:r>
      </w:ins>
      <w:del w:id="550" w:author="angie" w:date="2014-02-13T21:52:00Z">
        <w:r w:rsidRPr="00203EA2" w:rsidDel="00E52887">
          <w:rPr>
            <w:rFonts w:cs="Arial"/>
            <w:szCs w:val="24"/>
            <w:lang w:val="es-ES_tradnl"/>
          </w:rPr>
          <w:delText xml:space="preserve">sistema de inventario </w:delText>
        </w:r>
      </w:del>
      <w:r w:rsidRPr="00203EA2">
        <w:rPr>
          <w:rFonts w:cs="Arial"/>
          <w:szCs w:val="24"/>
          <w:lang w:val="es-ES_tradnl"/>
        </w:rPr>
        <w:t xml:space="preserve">para el </w:t>
      </w:r>
      <w:ins w:id="551" w:author="angie" w:date="2014-02-14T11:54:00Z">
        <w:r w:rsidR="005B7B7D">
          <w:rPr>
            <w:rFonts w:cs="Arial"/>
            <w:szCs w:val="24"/>
            <w:lang w:val="es-ES_tradnl"/>
          </w:rPr>
          <w:t xml:space="preserve">control </w:t>
        </w:r>
      </w:ins>
      <w:del w:id="552" w:author="angie" w:date="2014-02-14T11:53:00Z">
        <w:r w:rsidRPr="005B7B7D" w:rsidDel="005B7B7D">
          <w:rPr>
            <w:rFonts w:cs="Arial"/>
            <w:szCs w:val="24"/>
            <w:lang w:val="es-ES_tradnl"/>
          </w:rPr>
          <w:delText xml:space="preserve">registro y contabilización </w:delText>
        </w:r>
      </w:del>
      <w:r w:rsidRPr="005B7B7D">
        <w:rPr>
          <w:rFonts w:cs="Arial"/>
          <w:szCs w:val="24"/>
          <w:lang w:val="es-ES_tradnl"/>
        </w:rPr>
        <w:t xml:space="preserve">de los inventarios, se logrará </w:t>
      </w:r>
      <w:del w:id="553" w:author="angie" w:date="2014-02-14T13:00:00Z">
        <w:r w:rsidRPr="005B7B7D" w:rsidDel="00257F11">
          <w:rPr>
            <w:rFonts w:cs="Arial"/>
            <w:szCs w:val="24"/>
            <w:lang w:val="es-ES_tradnl"/>
          </w:rPr>
          <w:delText xml:space="preserve">conocer </w:delText>
        </w:r>
      </w:del>
      <w:ins w:id="554" w:author="angie" w:date="2014-02-14T13:00:00Z">
        <w:r w:rsidR="00257F11" w:rsidRPr="00257F11">
          <w:rPr>
            <w:rFonts w:cs="Arial"/>
            <w:szCs w:val="24"/>
            <w:lang w:val="es-ES_tradnl"/>
          </w:rPr>
          <w:t xml:space="preserve">tener </w:t>
        </w:r>
        <w:r w:rsidR="00257F11">
          <w:rPr>
            <w:rFonts w:cs="Arial"/>
            <w:szCs w:val="24"/>
            <w:lang w:val="es-ES_tradnl"/>
          </w:rPr>
          <w:t xml:space="preserve">la </w:t>
        </w:r>
        <w:r w:rsidR="00257F11" w:rsidRPr="00257F11">
          <w:rPr>
            <w:rFonts w:cs="Arial"/>
            <w:szCs w:val="24"/>
            <w:lang w:val="es-ES_tradnl"/>
          </w:rPr>
          <w:t xml:space="preserve">información centralizada, actualizada y accesible </w:t>
        </w:r>
      </w:ins>
      <w:del w:id="555" w:author="angie" w:date="2014-02-14T13:00:00Z">
        <w:r w:rsidRPr="005B7B7D" w:rsidDel="00257F11">
          <w:rPr>
            <w:rFonts w:cs="Arial"/>
            <w:szCs w:val="24"/>
            <w:lang w:val="es-ES_tradnl"/>
          </w:rPr>
          <w:delText xml:space="preserve">el valor y las cantidades </w:delText>
        </w:r>
      </w:del>
      <w:r w:rsidRPr="005B7B7D">
        <w:rPr>
          <w:rFonts w:cs="Arial"/>
          <w:szCs w:val="24"/>
          <w:lang w:val="es-ES_tradnl"/>
        </w:rPr>
        <w:t xml:space="preserve">de </w:t>
      </w:r>
      <w:ins w:id="556" w:author="angie" w:date="2014-02-14T13:01:00Z">
        <w:r w:rsidR="00257F11">
          <w:rPr>
            <w:rFonts w:cs="Arial"/>
            <w:szCs w:val="24"/>
            <w:lang w:val="es-ES_tradnl"/>
          </w:rPr>
          <w:t xml:space="preserve">los </w:t>
        </w:r>
      </w:ins>
      <w:del w:id="557" w:author="angie" w:date="2014-02-14T12:16:00Z">
        <w:r w:rsidRPr="005B7B7D" w:rsidDel="00BC483B">
          <w:rPr>
            <w:rFonts w:cs="Arial"/>
            <w:szCs w:val="24"/>
            <w:lang w:val="es-ES_tradnl"/>
          </w:rPr>
          <w:delText>merca</w:delText>
        </w:r>
      </w:del>
      <w:ins w:id="558" w:author="angie" w:date="2014-02-14T12:58:00Z">
        <w:r w:rsidR="000466FA" w:rsidRPr="000466FA">
          <w:rPr>
            <w:rFonts w:cs="Arial"/>
            <w:lang w:val="es-ES_tradnl"/>
          </w:rPr>
          <w:t xml:space="preserve"> </w:t>
        </w:r>
      </w:ins>
      <w:ins w:id="559" w:author="angie" w:date="2014-02-14T13:16:00Z">
        <w:r w:rsidR="00504EBF">
          <w:rPr>
            <w:rFonts w:cs="Arial"/>
            <w:lang w:val="es-ES_tradnl"/>
          </w:rPr>
          <w:t>artículos</w:t>
        </w:r>
      </w:ins>
      <w:ins w:id="560" w:author="angie" w:date="2014-02-14T12:58:00Z">
        <w:r w:rsidR="000466FA" w:rsidRPr="005B7B7D" w:rsidDel="00BC483B">
          <w:rPr>
            <w:rFonts w:cs="Arial"/>
            <w:szCs w:val="24"/>
            <w:lang w:val="es-ES_tradnl"/>
          </w:rPr>
          <w:t xml:space="preserve"> </w:t>
        </w:r>
      </w:ins>
      <w:del w:id="561" w:author="angie" w:date="2014-02-14T12:15:00Z">
        <w:r w:rsidRPr="005B7B7D" w:rsidDel="00BC483B">
          <w:rPr>
            <w:rFonts w:cs="Arial"/>
            <w:szCs w:val="24"/>
            <w:lang w:val="es-ES_tradnl"/>
          </w:rPr>
          <w:delText>derías</w:delText>
        </w:r>
      </w:del>
      <w:del w:id="562" w:author="angie" w:date="2014-02-14T12:58:00Z">
        <w:r w:rsidRPr="005B7B7D" w:rsidDel="000466FA">
          <w:rPr>
            <w:rFonts w:cs="Arial"/>
            <w:szCs w:val="24"/>
            <w:lang w:val="es-ES_tradnl"/>
          </w:rPr>
          <w:delText xml:space="preserve"> </w:delText>
        </w:r>
      </w:del>
      <w:r w:rsidRPr="005B7B7D">
        <w:rPr>
          <w:rFonts w:cs="Arial"/>
          <w:szCs w:val="24"/>
          <w:lang w:val="es-ES_tradnl"/>
        </w:rPr>
        <w:t xml:space="preserve">que se encuentran </w:t>
      </w:r>
      <w:del w:id="563" w:author="angie" w:date="2014-02-14T13:05:00Z">
        <w:r w:rsidRPr="005B7B7D" w:rsidDel="005E66E8">
          <w:rPr>
            <w:rFonts w:cs="Arial"/>
            <w:szCs w:val="24"/>
            <w:lang w:val="es-ES_tradnl"/>
          </w:rPr>
          <w:delText>en la empresa</w:delText>
        </w:r>
      </w:del>
      <w:ins w:id="564" w:author="angie" w:date="2014-02-14T13:05:00Z">
        <w:r w:rsidR="00504EBF">
          <w:rPr>
            <w:rFonts w:cs="Arial"/>
            <w:szCs w:val="24"/>
            <w:lang w:val="es-ES_tradnl"/>
          </w:rPr>
          <w:t>en la bodeg</w:t>
        </w:r>
        <w:r w:rsidR="005E66E8">
          <w:rPr>
            <w:rFonts w:cs="Arial"/>
            <w:szCs w:val="24"/>
            <w:lang w:val="es-ES_tradnl"/>
          </w:rPr>
          <w:t xml:space="preserve">a y los </w:t>
        </w:r>
      </w:ins>
      <w:ins w:id="565" w:author="angie" w:date="2014-02-14T13:18:00Z">
        <w:r w:rsidR="00A04489">
          <w:rPr>
            <w:rFonts w:cs="Arial"/>
            <w:szCs w:val="24"/>
            <w:lang w:val="es-ES_tradnl"/>
          </w:rPr>
          <w:t>establecimientos</w:t>
        </w:r>
      </w:ins>
      <w:ins w:id="566" w:author="angie" w:date="2014-02-14T13:01:00Z">
        <w:r w:rsidR="002C2C30" w:rsidRPr="002C2C30">
          <w:rPr>
            <w:rFonts w:cs="Arial"/>
            <w:szCs w:val="24"/>
            <w:lang w:val="es-ES_tradnl"/>
          </w:rPr>
          <w:t>.</w:t>
        </w:r>
      </w:ins>
      <w:ins w:id="567" w:author="angie" w:date="2014-02-13T21:54:00Z">
        <w:r w:rsidR="00947B75" w:rsidRPr="005B7B7D">
          <w:rPr>
            <w:rFonts w:cs="Arial"/>
            <w:szCs w:val="24"/>
            <w:lang w:val="es-ES_tradnl"/>
          </w:rPr>
          <w:t xml:space="preserve"> </w:t>
        </w:r>
      </w:ins>
      <w:ins w:id="568" w:author="angie" w:date="2014-02-14T13:17:00Z">
        <w:r w:rsidR="007F1DB1">
          <w:rPr>
            <w:rFonts w:cs="Arial"/>
            <w:szCs w:val="24"/>
            <w:lang w:val="es-ES_tradnl"/>
          </w:rPr>
          <w:t>Logrando</w:t>
        </w:r>
      </w:ins>
      <w:ins w:id="569" w:author="angie" w:date="2014-02-14T11:54:00Z">
        <w:r w:rsidR="005B7B7D">
          <w:rPr>
            <w:rFonts w:cs="Arial"/>
            <w:szCs w:val="24"/>
            <w:lang w:val="es-ES_tradnl"/>
          </w:rPr>
          <w:t xml:space="preserve"> </w:t>
        </w:r>
      </w:ins>
      <w:ins w:id="570" w:author="angie" w:date="2014-02-14T13:05:00Z">
        <w:r w:rsidR="005E66E8">
          <w:rPr>
            <w:rFonts w:cs="Arial"/>
            <w:szCs w:val="24"/>
            <w:lang w:val="es-ES_tradnl"/>
          </w:rPr>
          <w:t xml:space="preserve">así </w:t>
        </w:r>
      </w:ins>
      <w:ins w:id="571" w:author="angie" w:date="2014-02-14T11:54:00Z">
        <w:r w:rsidR="005B7B7D">
          <w:rPr>
            <w:rFonts w:cs="Arial"/>
            <w:szCs w:val="24"/>
            <w:lang w:val="es-ES_tradnl"/>
          </w:rPr>
          <w:t xml:space="preserve">llevar los </w:t>
        </w:r>
        <w:r w:rsidR="005B7B7D" w:rsidRPr="00942210">
          <w:rPr>
            <w:rFonts w:cs="Arial"/>
            <w:szCs w:val="24"/>
            <w:lang w:val="es-ES_tradnl"/>
          </w:rPr>
          <w:t>registro</w:t>
        </w:r>
      </w:ins>
      <w:ins w:id="572" w:author="angie" w:date="2014-02-14T11:55:00Z">
        <w:r w:rsidR="005B7B7D">
          <w:rPr>
            <w:rFonts w:cs="Arial"/>
            <w:szCs w:val="24"/>
            <w:lang w:val="es-ES_tradnl"/>
          </w:rPr>
          <w:t>s</w:t>
        </w:r>
      </w:ins>
      <w:ins w:id="573" w:author="angie" w:date="2014-02-14T11:54:00Z">
        <w:r w:rsidR="002C2C30">
          <w:rPr>
            <w:rFonts w:cs="Arial"/>
            <w:szCs w:val="24"/>
            <w:lang w:val="es-ES_tradnl"/>
          </w:rPr>
          <w:t xml:space="preserve"> </w:t>
        </w:r>
      </w:ins>
      <w:ins w:id="574" w:author="angie" w:date="2014-02-14T11:55:00Z">
        <w:r w:rsidR="005B7B7D">
          <w:rPr>
            <w:rFonts w:cs="Arial"/>
            <w:szCs w:val="24"/>
            <w:lang w:val="es-ES_tradnl"/>
          </w:rPr>
          <w:t xml:space="preserve">con </w:t>
        </w:r>
      </w:ins>
      <w:ins w:id="575" w:author="angie" w:date="2014-02-13T21:54:00Z">
        <w:r w:rsidR="00947B75" w:rsidRPr="005B7B7D">
          <w:rPr>
            <w:rFonts w:cs="Arial"/>
            <w:szCs w:val="24"/>
            <w:lang w:val="es-ES_tradnl"/>
          </w:rPr>
          <w:t xml:space="preserve">una </w:t>
        </w:r>
      </w:ins>
      <w:ins w:id="576" w:author="angie" w:date="2014-02-13T21:55:00Z">
        <w:r w:rsidR="00947B75" w:rsidRPr="005B7B7D">
          <w:rPr>
            <w:rFonts w:cs="Arial"/>
            <w:szCs w:val="24"/>
            <w:lang w:val="es-ES_tradnl"/>
          </w:rPr>
          <w:t>precisión</w:t>
        </w:r>
      </w:ins>
      <w:ins w:id="577" w:author="angie" w:date="2014-02-13T21:54:00Z">
        <w:r w:rsidR="00947B75" w:rsidRPr="005B7B7D">
          <w:rPr>
            <w:rFonts w:cs="Arial"/>
            <w:szCs w:val="24"/>
            <w:lang w:val="es-ES_tradnl"/>
          </w:rPr>
          <w:t xml:space="preserve"> y velocidad anteriormente inaccesible</w:t>
        </w:r>
      </w:ins>
      <w:del w:id="578" w:author="angie" w:date="2014-02-13T21:57:00Z">
        <w:r w:rsidRPr="005B7B7D" w:rsidDel="00E22A0C">
          <w:rPr>
            <w:rFonts w:cs="Arial"/>
            <w:szCs w:val="24"/>
            <w:lang w:val="es-ES_tradnl"/>
          </w:rPr>
          <w:delText>. La información que se podrá disponer a partir de este</w:delText>
        </w:r>
      </w:del>
      <w:ins w:id="579" w:author="angie" w:date="2014-02-13T21:57:00Z">
        <w:r w:rsidR="00E22A0C" w:rsidRPr="005B7B7D">
          <w:rPr>
            <w:rFonts w:cs="Arial"/>
            <w:szCs w:val="24"/>
            <w:lang w:val="es-ES_tradnl"/>
          </w:rPr>
          <w:t>. El</w:t>
        </w:r>
      </w:ins>
      <w:r w:rsidRPr="005B7B7D">
        <w:rPr>
          <w:rFonts w:cs="Arial"/>
          <w:szCs w:val="24"/>
          <w:lang w:val="es-ES_tradnl"/>
        </w:rPr>
        <w:t xml:space="preserve"> sistema ofrecerá las bases que le permitirá a la administración diseñar nuevas estrategias </w:t>
      </w:r>
      <w:del w:id="580" w:author="angie" w:date="2014-02-14T13:03:00Z">
        <w:r w:rsidRPr="005B7B7D" w:rsidDel="00E90CCA">
          <w:rPr>
            <w:rFonts w:cs="Arial"/>
            <w:szCs w:val="24"/>
            <w:lang w:val="es-ES_tradnl"/>
          </w:rPr>
          <w:delText>que le permitirán</w:delText>
        </w:r>
      </w:del>
      <w:ins w:id="581" w:author="angie" w:date="2014-02-14T13:03:00Z">
        <w:r w:rsidR="00E90CCA">
          <w:rPr>
            <w:rFonts w:cs="Arial"/>
            <w:szCs w:val="24"/>
            <w:lang w:val="es-ES_tradnl"/>
          </w:rPr>
          <w:t>para</w:t>
        </w:r>
      </w:ins>
      <w:r w:rsidRPr="005B7B7D">
        <w:rPr>
          <w:rFonts w:cs="Arial"/>
          <w:szCs w:val="24"/>
          <w:lang w:val="es-ES_tradnl"/>
        </w:rPr>
        <w:t xml:space="preserve"> mejorar sus prácticas y procesos.</w:t>
      </w:r>
    </w:p>
    <w:p w14:paraId="5C305588" w14:textId="1145314A" w:rsidR="00A24DCB" w:rsidRPr="00B101CF" w:rsidRDefault="00833653" w:rsidP="00A24DCB">
      <w:pPr>
        <w:rPr>
          <w:ins w:id="582" w:author="angie" w:date="2014-02-12T18:12:00Z"/>
          <w:rFonts w:cs="Arial"/>
          <w:szCs w:val="24"/>
          <w:lang w:val="es-ES_tradnl"/>
        </w:rPr>
      </w:pPr>
      <w:ins w:id="583" w:author="angie" w:date="2014-02-14T12:01:00Z">
        <w:r>
          <w:rPr>
            <w:rFonts w:cs="Arial"/>
            <w:szCs w:val="24"/>
            <w:lang w:val="es-ES_tradnl"/>
          </w:rPr>
          <w:t xml:space="preserve">Al </w:t>
        </w:r>
      </w:ins>
      <w:ins w:id="584" w:author="angie" w:date="2014-02-14T13:25:00Z">
        <w:r w:rsidR="0027064C">
          <w:rPr>
            <w:rFonts w:cs="Arial"/>
            <w:szCs w:val="24"/>
            <w:lang w:val="es-ES_tradnl"/>
          </w:rPr>
          <w:t xml:space="preserve">implementar la solución propuesta </w:t>
        </w:r>
      </w:ins>
      <w:ins w:id="585" w:author="angie" w:date="2014-02-12T18:07:00Z">
        <w:r w:rsidR="00686BA6" w:rsidRPr="00E5446C">
          <w:rPr>
            <w:rFonts w:cs="Arial"/>
            <w:szCs w:val="24"/>
            <w:lang w:val="es-ES_tradnl"/>
          </w:rPr>
          <w:t>se pretende obtener los siguientes beneficios:</w:t>
        </w:r>
      </w:ins>
    </w:p>
    <w:p w14:paraId="51472DD9" w14:textId="05C71476" w:rsidR="00686BA6" w:rsidRPr="005B7B7D" w:rsidRDefault="00686BA6" w:rsidP="00253D40">
      <w:pPr>
        <w:pStyle w:val="ListParagraph"/>
        <w:numPr>
          <w:ilvl w:val="0"/>
          <w:numId w:val="36"/>
        </w:numPr>
        <w:rPr>
          <w:ins w:id="586" w:author="angie" w:date="2014-02-12T18:07:00Z"/>
          <w:rFonts w:cs="Arial"/>
          <w:lang w:val="es-ES_tradnl"/>
        </w:rPr>
      </w:pPr>
      <w:ins w:id="587" w:author="angie" w:date="2014-02-12T18:07:00Z">
        <w:r w:rsidRPr="005B7B7D">
          <w:rPr>
            <w:rFonts w:cs="Arial"/>
            <w:lang w:val="es-ES_tradnl"/>
          </w:rPr>
          <w:t xml:space="preserve">Mayor confiabilidad en el registro de </w:t>
        </w:r>
      </w:ins>
      <w:ins w:id="588" w:author="angie" w:date="2014-02-14T13:17:00Z">
        <w:r w:rsidR="00F74B4E">
          <w:rPr>
            <w:rFonts w:cs="Arial"/>
            <w:lang w:val="es-ES_tradnl"/>
          </w:rPr>
          <w:t>artículos</w:t>
        </w:r>
      </w:ins>
      <w:ins w:id="589" w:author="angie" w:date="2014-02-12T18:07:00Z">
        <w:r w:rsidRPr="005B7B7D">
          <w:rPr>
            <w:rFonts w:cs="Arial"/>
            <w:lang w:val="es-ES_tradnl"/>
          </w:rPr>
          <w:t>.</w:t>
        </w:r>
      </w:ins>
    </w:p>
    <w:p w14:paraId="32B6CA41" w14:textId="4AE1BD56" w:rsidR="00686BA6" w:rsidRPr="00833653" w:rsidRDefault="00686BA6" w:rsidP="00253D40">
      <w:pPr>
        <w:pStyle w:val="ListParagraph"/>
        <w:numPr>
          <w:ilvl w:val="0"/>
          <w:numId w:val="36"/>
        </w:numPr>
        <w:rPr>
          <w:ins w:id="590" w:author="angie" w:date="2014-02-12T18:07:00Z"/>
          <w:rFonts w:cs="Arial"/>
          <w:lang w:val="es-ES_tradnl"/>
        </w:rPr>
      </w:pPr>
      <w:ins w:id="591" w:author="angie" w:date="2014-02-12T18:07:00Z">
        <w:r w:rsidRPr="003431B7">
          <w:rPr>
            <w:rFonts w:cs="Arial"/>
            <w:lang w:val="es-ES_tradnl"/>
          </w:rPr>
          <w:t xml:space="preserve">Tiempos </w:t>
        </w:r>
      </w:ins>
      <w:ins w:id="592" w:author="angie" w:date="2014-02-12T18:14:00Z">
        <w:r w:rsidR="00F562F7" w:rsidRPr="002F5BFF">
          <w:rPr>
            <w:rFonts w:cs="Arial"/>
            <w:lang w:val="es-ES_tradnl"/>
          </w:rPr>
          <w:t>óptimos</w:t>
        </w:r>
      </w:ins>
      <w:ins w:id="593" w:author="angie" w:date="2014-02-12T18:07:00Z">
        <w:r w:rsidRPr="00833653">
          <w:rPr>
            <w:rFonts w:cs="Arial"/>
            <w:lang w:val="es-ES_tradnl"/>
          </w:rPr>
          <w:t xml:space="preserve"> para la captura de datos y </w:t>
        </w:r>
      </w:ins>
      <w:ins w:id="594" w:author="angie" w:date="2014-02-12T18:14:00Z">
        <w:r w:rsidR="00F562F7" w:rsidRPr="00833653">
          <w:rPr>
            <w:rFonts w:cs="Arial"/>
            <w:lang w:val="es-ES_tradnl"/>
          </w:rPr>
          <w:t>generación</w:t>
        </w:r>
      </w:ins>
      <w:ins w:id="595" w:author="angie" w:date="2014-02-12T18:07:00Z">
        <w:r w:rsidRPr="00833653">
          <w:rPr>
            <w:rFonts w:cs="Arial"/>
            <w:lang w:val="es-ES_tradnl"/>
          </w:rPr>
          <w:t xml:space="preserve"> de reportes.</w:t>
        </w:r>
      </w:ins>
    </w:p>
    <w:p w14:paraId="2979F316" w14:textId="62AAFD24" w:rsidR="00686BA6" w:rsidRPr="00CD00C1" w:rsidRDefault="00686BA6" w:rsidP="00253D40">
      <w:pPr>
        <w:pStyle w:val="ListParagraph"/>
        <w:numPr>
          <w:ilvl w:val="0"/>
          <w:numId w:val="36"/>
        </w:numPr>
        <w:rPr>
          <w:ins w:id="596" w:author="angie" w:date="2014-02-12T18:07:00Z"/>
          <w:rFonts w:cs="Arial"/>
          <w:lang w:val="es-ES_tradnl"/>
        </w:rPr>
      </w:pPr>
      <w:ins w:id="597" w:author="angie" w:date="2014-02-12T18:07:00Z">
        <w:r w:rsidRPr="00CD00C1">
          <w:rPr>
            <w:rFonts w:cs="Arial"/>
            <w:lang w:val="es-ES_tradnl"/>
          </w:rPr>
          <w:t xml:space="preserve">Manejo eficiente de la </w:t>
        </w:r>
      </w:ins>
      <w:ins w:id="598" w:author="angie" w:date="2014-02-12T18:14:00Z">
        <w:r w:rsidR="00F562F7" w:rsidRPr="00CD00C1">
          <w:rPr>
            <w:rFonts w:cs="Arial"/>
            <w:lang w:val="es-ES_tradnl"/>
          </w:rPr>
          <w:t>información</w:t>
        </w:r>
      </w:ins>
      <w:ins w:id="599" w:author="angie" w:date="2014-02-12T18:07:00Z">
        <w:r w:rsidR="00F562F7" w:rsidRPr="00CD00C1">
          <w:rPr>
            <w:rFonts w:cs="Arial"/>
            <w:lang w:val="es-ES_tradnl"/>
          </w:rPr>
          <w:t xml:space="preserve"> de las entradas y salidas</w:t>
        </w:r>
        <w:r w:rsidRPr="00CD00C1">
          <w:rPr>
            <w:rFonts w:cs="Arial"/>
            <w:lang w:val="es-ES_tradnl"/>
          </w:rPr>
          <w:t>.</w:t>
        </w:r>
      </w:ins>
    </w:p>
    <w:p w14:paraId="7BAA2327" w14:textId="6612F787" w:rsidR="00F562F7" w:rsidRDefault="00247C68" w:rsidP="00253D40">
      <w:pPr>
        <w:pStyle w:val="ListParagraph"/>
        <w:numPr>
          <w:ilvl w:val="0"/>
          <w:numId w:val="36"/>
        </w:numPr>
        <w:rPr>
          <w:ins w:id="600" w:author="angie" w:date="2014-02-14T11:52:00Z"/>
          <w:rFonts w:cs="Arial"/>
          <w:lang w:val="es-ES_tradnl"/>
        </w:rPr>
      </w:pPr>
      <w:ins w:id="601" w:author="angie" w:date="2014-02-12T18:20:00Z">
        <w:r w:rsidRPr="00203EA2">
          <w:rPr>
            <w:rFonts w:cs="Arial"/>
            <w:lang w:val="es-ES_tradnl"/>
          </w:rPr>
          <w:t>Información</w:t>
        </w:r>
      </w:ins>
      <w:ins w:id="602" w:author="angie" w:date="2014-02-12T18:07:00Z">
        <w:r w:rsidR="00686BA6" w:rsidRPr="00203EA2">
          <w:rPr>
            <w:rFonts w:cs="Arial"/>
            <w:lang w:val="es-ES_tradnl"/>
          </w:rPr>
          <w:t xml:space="preserve"> actualizada y oportuna de los </w:t>
        </w:r>
      </w:ins>
      <w:ins w:id="603" w:author="angie" w:date="2014-02-14T13:17:00Z">
        <w:r w:rsidR="00F74B4E">
          <w:rPr>
            <w:rFonts w:cs="Arial"/>
            <w:lang w:val="es-ES_tradnl"/>
          </w:rPr>
          <w:t>artículos</w:t>
        </w:r>
      </w:ins>
      <w:ins w:id="604" w:author="angie" w:date="2014-02-14T12:58:00Z">
        <w:r w:rsidR="000466FA" w:rsidRPr="00203EA2">
          <w:rPr>
            <w:rFonts w:cs="Arial"/>
            <w:lang w:val="es-ES_tradnl"/>
          </w:rPr>
          <w:t xml:space="preserve"> </w:t>
        </w:r>
      </w:ins>
      <w:ins w:id="605" w:author="angie" w:date="2014-02-12T18:07:00Z">
        <w:r w:rsidRPr="00203EA2">
          <w:rPr>
            <w:rFonts w:cs="Arial"/>
            <w:lang w:val="es-ES_tradnl"/>
          </w:rPr>
          <w:t xml:space="preserve">en los diferentes </w:t>
        </w:r>
      </w:ins>
      <w:ins w:id="606" w:author="angie" w:date="2014-02-12T18:20:00Z">
        <w:r w:rsidRPr="00203EA2">
          <w:rPr>
            <w:rFonts w:cs="Arial"/>
            <w:lang w:val="es-ES_tradnl"/>
          </w:rPr>
          <w:t>establecimientos</w:t>
        </w:r>
      </w:ins>
      <w:ins w:id="607" w:author="angie" w:date="2014-02-12T18:07:00Z">
        <w:r w:rsidR="00686BA6" w:rsidRPr="005F14D3">
          <w:rPr>
            <w:rFonts w:cs="Arial"/>
            <w:lang w:val="es-ES_tradnl"/>
          </w:rPr>
          <w:t xml:space="preserve"> donde </w:t>
        </w:r>
      </w:ins>
      <w:ins w:id="608" w:author="angie" w:date="2014-02-12T18:20:00Z">
        <w:r w:rsidRPr="005F14D3">
          <w:rPr>
            <w:rFonts w:cs="Arial"/>
            <w:lang w:val="es-ES_tradnl"/>
          </w:rPr>
          <w:t>sean</w:t>
        </w:r>
      </w:ins>
      <w:ins w:id="609" w:author="angie" w:date="2014-02-12T18:07:00Z">
        <w:r w:rsidR="00686BA6" w:rsidRPr="005F14D3">
          <w:rPr>
            <w:rFonts w:cs="Arial"/>
            <w:lang w:val="es-ES_tradnl"/>
          </w:rPr>
          <w:t xml:space="preserve"> </w:t>
        </w:r>
      </w:ins>
      <w:ins w:id="610" w:author="angie" w:date="2014-02-12T18:20:00Z">
        <w:r w:rsidRPr="005F14D3">
          <w:rPr>
            <w:rFonts w:cs="Arial"/>
            <w:lang w:val="es-ES_tradnl"/>
          </w:rPr>
          <w:t>usados</w:t>
        </w:r>
      </w:ins>
      <w:ins w:id="611" w:author="angie" w:date="2014-02-12T18:14:00Z">
        <w:r w:rsidR="00F562F7" w:rsidRPr="005F14D3">
          <w:rPr>
            <w:rFonts w:cs="Arial"/>
            <w:lang w:val="es-ES_tradnl"/>
          </w:rPr>
          <w:t>.</w:t>
        </w:r>
      </w:ins>
    </w:p>
    <w:p w14:paraId="6A6493A3" w14:textId="29A01289" w:rsidR="007328E2" w:rsidRPr="007328E2" w:rsidRDefault="00F74B4E" w:rsidP="0016014B">
      <w:pPr>
        <w:rPr>
          <w:rFonts w:cs="Arial"/>
          <w:lang w:val="es-ES_tradnl"/>
        </w:rPr>
      </w:pPr>
      <w:ins w:id="612" w:author="angie" w:date="2014-02-14T13:17:00Z">
        <w:r>
          <w:rPr>
            <w:rFonts w:cs="Arial"/>
            <w:lang w:val="es-ES_tradnl"/>
          </w:rPr>
          <w:t xml:space="preserve">En </w:t>
        </w:r>
      </w:ins>
      <w:ins w:id="613" w:author="angie" w:date="2014-02-14T13:18:00Z">
        <w:r w:rsidR="00DB74ED">
          <w:rPr>
            <w:rFonts w:cs="Arial"/>
            <w:lang w:val="es-ES_tradnl"/>
          </w:rPr>
          <w:t>adición</w:t>
        </w:r>
      </w:ins>
      <w:ins w:id="614" w:author="angie" w:date="2014-02-14T13:17:00Z">
        <w:r>
          <w:rPr>
            <w:rFonts w:cs="Arial"/>
            <w:lang w:val="es-ES_tradnl"/>
          </w:rPr>
          <w:t xml:space="preserve"> </w:t>
        </w:r>
      </w:ins>
      <w:ins w:id="615" w:author="angie" w:date="2014-02-14T13:31:00Z">
        <w:r w:rsidR="00A0233E">
          <w:rPr>
            <w:rFonts w:cs="Arial"/>
            <w:lang w:val="es-ES_tradnl"/>
          </w:rPr>
          <w:t xml:space="preserve">solucionar la </w:t>
        </w:r>
      </w:ins>
      <w:ins w:id="616" w:author="angie" w:date="2014-02-14T13:32:00Z">
        <w:r w:rsidR="006B5BB0">
          <w:rPr>
            <w:rFonts w:cs="Arial"/>
            <w:lang w:val="es-ES_tradnl"/>
          </w:rPr>
          <w:t>problemática</w:t>
        </w:r>
      </w:ins>
      <w:ins w:id="617" w:author="angie" w:date="2014-02-14T13:30:00Z">
        <w:r w:rsidR="00A0233E" w:rsidRPr="00A0233E">
          <w:rPr>
            <w:rFonts w:cs="Arial"/>
            <w:lang w:val="es-ES_tradnl"/>
          </w:rPr>
          <w:t xml:space="preserve"> de </w:t>
        </w:r>
      </w:ins>
      <w:ins w:id="618" w:author="angie" w:date="2014-02-14T13:17:00Z">
        <w:r>
          <w:rPr>
            <w:rFonts w:cs="Arial"/>
            <w:lang w:val="es-ES_tradnl"/>
          </w:rPr>
          <w:t>la empresa</w:t>
        </w:r>
      </w:ins>
      <w:ins w:id="619" w:author="angie" w:date="2014-02-14T13:27:00Z">
        <w:r w:rsidR="0051130D">
          <w:rPr>
            <w:rFonts w:cs="Arial"/>
            <w:lang w:val="es-ES_tradnl"/>
          </w:rPr>
          <w:t>, en</w:t>
        </w:r>
      </w:ins>
      <w:ins w:id="620" w:author="angie" w:date="2014-02-14T13:17:00Z">
        <w:r>
          <w:rPr>
            <w:rFonts w:cs="Arial"/>
            <w:lang w:val="es-ES_tradnl"/>
          </w:rPr>
          <w:t xml:space="preserve"> </w:t>
        </w:r>
      </w:ins>
      <w:ins w:id="621" w:author="angie" w:date="2014-02-14T11:52:00Z">
        <w:r w:rsidR="00E5446C" w:rsidRPr="00E5446C">
          <w:rPr>
            <w:rFonts w:cs="Arial"/>
            <w:lang w:val="es-ES_tradnl"/>
          </w:rPr>
          <w:t xml:space="preserve">el desarrollo de este Sistema Informático se verán reflejados los conocimientos adquiridos </w:t>
        </w:r>
      </w:ins>
      <w:ins w:id="622" w:author="angie" w:date="2014-02-14T13:28:00Z">
        <w:r w:rsidR="00BE0D56">
          <w:rPr>
            <w:rFonts w:cs="Arial"/>
            <w:lang w:val="es-ES_tradnl"/>
          </w:rPr>
          <w:t>a lo largo de mi educación</w:t>
        </w:r>
      </w:ins>
      <w:ins w:id="623" w:author="angie" w:date="2014-02-14T11:52:00Z">
        <w:r w:rsidR="00BE0D56">
          <w:rPr>
            <w:rFonts w:cs="Arial"/>
            <w:lang w:val="es-ES_tradnl"/>
          </w:rPr>
          <w:t>. Estos son</w:t>
        </w:r>
        <w:r w:rsidR="002A0BE0">
          <w:rPr>
            <w:rFonts w:cs="Arial"/>
            <w:lang w:val="es-ES_tradnl"/>
          </w:rPr>
          <w:t xml:space="preserve">: </w:t>
        </w:r>
        <w:r w:rsidR="00E5446C" w:rsidRPr="00E5446C">
          <w:rPr>
            <w:rFonts w:cs="Arial"/>
            <w:lang w:val="es-ES_tradnl"/>
          </w:rPr>
          <w:t>análisis</w:t>
        </w:r>
      </w:ins>
      <w:ins w:id="624" w:author="angie" w:date="2014-02-14T13:32:00Z">
        <w:r w:rsidR="002A0BE0">
          <w:rPr>
            <w:rFonts w:cs="Arial"/>
            <w:lang w:val="es-ES_tradnl"/>
          </w:rPr>
          <w:t xml:space="preserve"> de requerimientos</w:t>
        </w:r>
      </w:ins>
      <w:ins w:id="625" w:author="angie" w:date="2014-02-14T11:52:00Z">
        <w:r w:rsidR="00E5446C" w:rsidRPr="00E5446C">
          <w:rPr>
            <w:rFonts w:cs="Arial"/>
            <w:lang w:val="es-ES_tradnl"/>
          </w:rPr>
          <w:t>,</w:t>
        </w:r>
      </w:ins>
      <w:ins w:id="626" w:author="angie" w:date="2014-02-14T13:32:00Z">
        <w:r w:rsidR="002A0BE0">
          <w:rPr>
            <w:rFonts w:cs="Arial"/>
            <w:lang w:val="es-ES_tradnl"/>
          </w:rPr>
          <w:t xml:space="preserve"> </w:t>
        </w:r>
      </w:ins>
      <w:ins w:id="627" w:author="angie" w:date="2014-02-14T11:52:00Z">
        <w:r w:rsidR="00E5446C" w:rsidRPr="00E5446C">
          <w:rPr>
            <w:rFonts w:cs="Arial"/>
            <w:lang w:val="es-ES_tradnl"/>
          </w:rPr>
          <w:t xml:space="preserve">modelamiento de </w:t>
        </w:r>
      </w:ins>
      <w:ins w:id="628" w:author="angie" w:date="2014-02-14T13:18:00Z">
        <w:r w:rsidR="0094242F">
          <w:rPr>
            <w:rFonts w:cs="Arial"/>
            <w:lang w:val="es-ES_tradnl"/>
          </w:rPr>
          <w:t xml:space="preserve">base de </w:t>
        </w:r>
      </w:ins>
      <w:ins w:id="629" w:author="angie" w:date="2014-02-14T11:52:00Z">
        <w:r w:rsidR="00E5446C" w:rsidRPr="00E5446C">
          <w:rPr>
            <w:rFonts w:cs="Arial"/>
            <w:lang w:val="es-ES_tradnl"/>
          </w:rPr>
          <w:t xml:space="preserve">datos, </w:t>
        </w:r>
        <w:r w:rsidR="00E5446C" w:rsidRPr="00B101CF">
          <w:rPr>
            <w:rFonts w:cs="Arial"/>
            <w:lang w:val="es-ES_tradnl"/>
          </w:rPr>
          <w:t>programación, desarrollo web y administración de proyectos informáticos.</w:t>
        </w:r>
      </w:ins>
    </w:p>
    <w:p w14:paraId="54A3A812" w14:textId="77777777" w:rsidR="00AD5613" w:rsidRPr="007328E2" w:rsidRDefault="00C132FC" w:rsidP="005747E6">
      <w:pPr>
        <w:pStyle w:val="Heading2"/>
        <w:rPr>
          <w:lang w:val="es-ES_tradnl"/>
        </w:rPr>
      </w:pPr>
      <w:bookmarkStart w:id="630" w:name="_Toc254080279"/>
      <w:r w:rsidRPr="007328E2">
        <w:rPr>
          <w:lang w:val="es-ES_tradnl"/>
        </w:rPr>
        <w:lastRenderedPageBreak/>
        <w:t>Factibilidad</w:t>
      </w:r>
      <w:bookmarkEnd w:id="630"/>
    </w:p>
    <w:p w14:paraId="06F67B33" w14:textId="6C879888" w:rsidR="00AE5FEE" w:rsidRPr="003F39BB" w:rsidRDefault="00AE6F69" w:rsidP="00AE5FEE">
      <w:pPr>
        <w:rPr>
          <w:ins w:id="631" w:author="angie" w:date="2014-02-12T18:58:00Z"/>
          <w:lang w:val="es-ES_tradnl"/>
        </w:rPr>
      </w:pPr>
      <w:ins w:id="632" w:author="angie" w:date="2014-02-12T18:42:00Z">
        <w:r w:rsidRPr="00E5446C">
          <w:rPr>
            <w:lang w:val="es-ES_tradnl"/>
          </w:rPr>
          <w:t xml:space="preserve">Un proyecto es factible </w:t>
        </w:r>
      </w:ins>
      <w:ins w:id="633" w:author="angie" w:date="2014-02-12T19:08:00Z">
        <w:r w:rsidR="00022EFF" w:rsidRPr="00E5446C">
          <w:rPr>
            <w:lang w:val="es-ES_tradnl"/>
          </w:rPr>
          <w:t xml:space="preserve">cuando </w:t>
        </w:r>
      </w:ins>
      <w:ins w:id="634" w:author="angie" w:date="2014-02-12T18:42:00Z">
        <w:r w:rsidRPr="00B101CF">
          <w:rPr>
            <w:lang w:val="es-ES_tradnl"/>
          </w:rPr>
          <w:t xml:space="preserve">se </w:t>
        </w:r>
      </w:ins>
      <w:ins w:id="635" w:author="angie" w:date="2014-02-12T19:08:00Z">
        <w:r w:rsidR="00022EFF" w:rsidRPr="00B101CF">
          <w:rPr>
            <w:lang w:val="es-ES_tradnl"/>
          </w:rPr>
          <w:t>sabe</w:t>
        </w:r>
      </w:ins>
      <w:ins w:id="636" w:author="angie" w:date="2014-02-12T18:42:00Z">
        <w:r w:rsidRPr="00B101CF">
          <w:rPr>
            <w:lang w:val="es-ES_tradnl"/>
          </w:rPr>
          <w:t xml:space="preserve"> que es posible desarrollarlo con los recursos disponibles. </w:t>
        </w:r>
      </w:ins>
      <w:ins w:id="637" w:author="angie" w:date="2014-02-12T18:46:00Z">
        <w:r w:rsidR="00117080" w:rsidRPr="005B7B7D">
          <w:rPr>
            <w:lang w:val="es-ES_tradnl"/>
          </w:rPr>
          <w:t>La factibilidad de</w:t>
        </w:r>
      </w:ins>
      <w:ins w:id="638" w:author="angie" w:date="2014-02-12T19:08:00Z">
        <w:r w:rsidR="00204B18" w:rsidRPr="003431B7">
          <w:rPr>
            <w:lang w:val="es-ES_tradnl"/>
          </w:rPr>
          <w:t>l</w:t>
        </w:r>
      </w:ins>
      <w:ins w:id="639" w:author="angie" w:date="2014-02-12T18:42:00Z">
        <w:r w:rsidRPr="003431B7">
          <w:rPr>
            <w:lang w:val="es-ES_tradnl"/>
          </w:rPr>
          <w:t xml:space="preserve"> </w:t>
        </w:r>
      </w:ins>
      <w:ins w:id="640" w:author="angie" w:date="2014-02-12T18:45:00Z">
        <w:r w:rsidR="00117080" w:rsidRPr="002F5BFF">
          <w:rPr>
            <w:lang w:val="es-ES_tradnl"/>
          </w:rPr>
          <w:t>éxito</w:t>
        </w:r>
      </w:ins>
      <w:ins w:id="641" w:author="angie" w:date="2014-02-12T18:42:00Z">
        <w:r w:rsidR="00117080" w:rsidRPr="00833653">
          <w:rPr>
            <w:lang w:val="es-ES_tradnl"/>
          </w:rPr>
          <w:t xml:space="preserve"> </w:t>
        </w:r>
        <w:r w:rsidRPr="00CD00C1">
          <w:rPr>
            <w:lang w:val="es-ES_tradnl"/>
          </w:rPr>
          <w:t xml:space="preserve">se </w:t>
        </w:r>
      </w:ins>
      <w:ins w:id="642" w:author="angie" w:date="2014-02-12T18:46:00Z">
        <w:r w:rsidR="00117080" w:rsidRPr="00203EA2">
          <w:rPr>
            <w:lang w:val="es-ES_tradnl"/>
          </w:rPr>
          <w:t>conoce analizando</w:t>
        </w:r>
      </w:ins>
      <w:ins w:id="643" w:author="angie" w:date="2014-02-12T18:42:00Z">
        <w:r w:rsidRPr="005F14D3">
          <w:rPr>
            <w:lang w:val="es-ES_tradnl"/>
          </w:rPr>
          <w:t xml:space="preserve"> los siguientes aspectos</w:t>
        </w:r>
      </w:ins>
      <w:ins w:id="644" w:author="angie" w:date="2014-02-12T18:44:00Z">
        <w:r w:rsidR="009F01D4" w:rsidRPr="00DF241C">
          <w:rPr>
            <w:lang w:val="es-ES_tradnl"/>
          </w:rPr>
          <w:t xml:space="preserve"> [Cruz, Granados, </w:t>
        </w:r>
      </w:ins>
      <w:ins w:id="645" w:author="angie" w:date="2014-02-12T18:45:00Z">
        <w:r w:rsidR="009F01D4" w:rsidRPr="00CD6E51">
          <w:rPr>
            <w:lang w:val="es-ES_tradnl"/>
          </w:rPr>
          <w:t>Lizama, Rivas, 2011</w:t>
        </w:r>
      </w:ins>
      <w:ins w:id="646" w:author="angie" w:date="2014-02-12T18:44:00Z">
        <w:r w:rsidR="009F01D4" w:rsidRPr="00ED1D30">
          <w:rPr>
            <w:lang w:val="es-ES_tradnl"/>
          </w:rPr>
          <w:t>]</w:t>
        </w:r>
      </w:ins>
      <w:ins w:id="647" w:author="angie" w:date="2014-02-12T18:42:00Z">
        <w:r w:rsidRPr="009B5462">
          <w:rPr>
            <w:lang w:val="es-ES_tradnl"/>
          </w:rPr>
          <w:t>:</w:t>
        </w:r>
      </w:ins>
      <w:ins w:id="648" w:author="angie" w:date="2014-02-12T18:51:00Z">
        <w:r w:rsidR="00AE6C09" w:rsidRPr="009B5462">
          <w:rPr>
            <w:lang w:val="es-ES_tradnl"/>
          </w:rPr>
          <w:t xml:space="preserve"> </w:t>
        </w:r>
      </w:ins>
    </w:p>
    <w:p w14:paraId="2F8AB5DC" w14:textId="77777777" w:rsidR="00AE5FEE" w:rsidRPr="00D65256" w:rsidRDefault="00AE6F69" w:rsidP="00253D40">
      <w:pPr>
        <w:pStyle w:val="ListParagraph"/>
        <w:numPr>
          <w:ilvl w:val="0"/>
          <w:numId w:val="38"/>
        </w:numPr>
        <w:rPr>
          <w:ins w:id="649" w:author="angie" w:date="2014-02-12T18:58:00Z"/>
          <w:lang w:val="es-ES_tradnl"/>
        </w:rPr>
      </w:pPr>
      <w:ins w:id="650" w:author="angie" w:date="2014-02-12T18:42:00Z">
        <w:r w:rsidRPr="00562886">
          <w:rPr>
            <w:lang w:val="es-ES_tradnl"/>
          </w:rPr>
          <w:t xml:space="preserve">Factibilidad </w:t>
        </w:r>
      </w:ins>
      <w:ins w:id="651" w:author="angie" w:date="2014-02-12T18:47:00Z">
        <w:r w:rsidR="00967DC5" w:rsidRPr="002C799A">
          <w:rPr>
            <w:lang w:val="es-ES_tradnl"/>
          </w:rPr>
          <w:t>Técnica.</w:t>
        </w:r>
      </w:ins>
      <w:ins w:id="652" w:author="angie" w:date="2014-02-12T18:50:00Z">
        <w:r w:rsidR="001A7428" w:rsidRPr="003B5321">
          <w:rPr>
            <w:lang w:val="es-ES_tradnl"/>
          </w:rPr>
          <w:t xml:space="preserve"> </w:t>
        </w:r>
      </w:ins>
    </w:p>
    <w:p w14:paraId="0E529508" w14:textId="77777777" w:rsidR="00AE5FEE" w:rsidRPr="00697EFC" w:rsidRDefault="00AE6F69" w:rsidP="00253D40">
      <w:pPr>
        <w:pStyle w:val="ListParagraph"/>
        <w:numPr>
          <w:ilvl w:val="0"/>
          <w:numId w:val="38"/>
        </w:numPr>
        <w:rPr>
          <w:ins w:id="653" w:author="angie" w:date="2014-02-12T18:58:00Z"/>
          <w:lang w:val="es-ES_tradnl"/>
        </w:rPr>
      </w:pPr>
      <w:ins w:id="654" w:author="angie" w:date="2014-02-12T18:42:00Z">
        <w:r w:rsidRPr="003F4652">
          <w:rPr>
            <w:lang w:val="es-ES_tradnl"/>
          </w:rPr>
          <w:t xml:space="preserve">Factibilidad </w:t>
        </w:r>
      </w:ins>
      <w:ins w:id="655" w:author="angie" w:date="2014-02-12T18:47:00Z">
        <w:r w:rsidR="00967DC5" w:rsidRPr="00BC483B">
          <w:rPr>
            <w:lang w:val="es-ES_tradnl"/>
          </w:rPr>
          <w:t>Económica.</w:t>
        </w:r>
      </w:ins>
      <w:ins w:id="656" w:author="angie" w:date="2014-02-12T18:49:00Z">
        <w:r w:rsidR="001A7428" w:rsidRPr="00697EFC">
          <w:rPr>
            <w:lang w:val="es-ES_tradnl"/>
          </w:rPr>
          <w:t xml:space="preserve"> </w:t>
        </w:r>
      </w:ins>
    </w:p>
    <w:p w14:paraId="01E58E22" w14:textId="112C1792" w:rsidR="00803F41" w:rsidRPr="002C2C30" w:rsidRDefault="00AE6F69" w:rsidP="00253D40">
      <w:pPr>
        <w:pStyle w:val="ListParagraph"/>
        <w:numPr>
          <w:ilvl w:val="0"/>
          <w:numId w:val="38"/>
        </w:numPr>
        <w:rPr>
          <w:ins w:id="657" w:author="angie" w:date="2014-02-12T18:41:00Z"/>
          <w:lang w:val="es-ES_tradnl"/>
        </w:rPr>
      </w:pPr>
      <w:ins w:id="658" w:author="angie" w:date="2014-02-12T18:42:00Z">
        <w:r w:rsidRPr="000466FA">
          <w:rPr>
            <w:lang w:val="es-ES_tradnl"/>
          </w:rPr>
          <w:t>Factibilidad Operativa</w:t>
        </w:r>
      </w:ins>
      <w:ins w:id="659" w:author="angie" w:date="2014-02-12T18:47:00Z">
        <w:r w:rsidR="00967DC5" w:rsidRPr="00257F11">
          <w:rPr>
            <w:lang w:val="es-ES_tradnl"/>
          </w:rPr>
          <w:t>.</w:t>
        </w:r>
      </w:ins>
    </w:p>
    <w:p w14:paraId="3755994A" w14:textId="7020659B" w:rsidR="002C6331" w:rsidRPr="00E90CCA" w:rsidRDefault="002C6331">
      <w:pPr>
        <w:pStyle w:val="Heading3"/>
        <w:rPr>
          <w:ins w:id="660" w:author="angie" w:date="2014-02-12T18:59:00Z"/>
          <w:lang w:val="es-ES_tradnl"/>
        </w:rPr>
        <w:pPrChange w:id="661" w:author="angie" w:date="2014-02-12T18:59:00Z">
          <w:pPr/>
        </w:pPrChange>
      </w:pPr>
      <w:ins w:id="662" w:author="angie" w:date="2014-02-12T18:59:00Z">
        <w:r w:rsidRPr="00E90CCA">
          <w:rPr>
            <w:lang w:val="es-ES_tradnl"/>
          </w:rPr>
          <w:t>Factibilidad Técnica</w:t>
        </w:r>
      </w:ins>
    </w:p>
    <w:p w14:paraId="5AD97BBB" w14:textId="1E506851" w:rsidR="00430DA8" w:rsidRPr="00A351E4" w:rsidRDefault="00430DA8" w:rsidP="00B10DA0">
      <w:pPr>
        <w:rPr>
          <w:ins w:id="663" w:author="angie" w:date="2014-02-14T07:14:00Z"/>
          <w:rFonts w:cs="Arial"/>
          <w:szCs w:val="24"/>
          <w:lang w:val="es-ES_tradnl"/>
        </w:rPr>
      </w:pPr>
      <w:ins w:id="664" w:author="angie" w:date="2014-02-14T07:14:00Z">
        <w:r w:rsidRPr="005E66E8">
          <w:rPr>
            <w:rFonts w:cs="Arial"/>
            <w:szCs w:val="24"/>
            <w:lang w:val="es-ES_tradnl"/>
          </w:rPr>
          <w:t xml:space="preserve">En la Factibilidad Técnica se evalúan </w:t>
        </w:r>
      </w:ins>
      <w:ins w:id="665" w:author="angie" w:date="2014-02-14T07:15:00Z">
        <w:r w:rsidRPr="005E66E8">
          <w:rPr>
            <w:rFonts w:cs="Arial"/>
            <w:szCs w:val="24"/>
            <w:lang w:val="es-ES_tradnl"/>
          </w:rPr>
          <w:t>el</w:t>
        </w:r>
      </w:ins>
      <w:ins w:id="666" w:author="angie" w:date="2014-02-14T07:14:00Z">
        <w:r w:rsidRPr="00076BFA">
          <w:rPr>
            <w:rFonts w:cs="Arial"/>
            <w:szCs w:val="24"/>
            <w:lang w:val="es-ES_tradnl"/>
          </w:rPr>
          <w:t xml:space="preserve"> Hardware y el Software. Dentro del Hardware se tom</w:t>
        </w:r>
        <w:r w:rsidR="0004437B" w:rsidRPr="003E34FB">
          <w:rPr>
            <w:rFonts w:cs="Arial"/>
            <w:szCs w:val="24"/>
            <w:lang w:val="es-ES_tradnl"/>
          </w:rPr>
          <w:t xml:space="preserve">a específicamente el servidor </w:t>
        </w:r>
        <w:r w:rsidRPr="00A351E4">
          <w:rPr>
            <w:rFonts w:cs="Arial"/>
            <w:szCs w:val="24"/>
            <w:lang w:val="es-ES_tradnl"/>
          </w:rPr>
          <w:t xml:space="preserve">donde estará instalado el Sistema. </w:t>
        </w:r>
      </w:ins>
    </w:p>
    <w:p w14:paraId="5DD0BCA9" w14:textId="646CA03B" w:rsidR="007E4500" w:rsidRPr="001E4F08" w:rsidRDefault="00B10DA0" w:rsidP="00B10DA0">
      <w:pPr>
        <w:rPr>
          <w:ins w:id="667" w:author="angie" w:date="2014-02-12T19:18:00Z"/>
          <w:rFonts w:cs="Arial"/>
          <w:szCs w:val="24"/>
          <w:lang w:val="es-ES_tradnl"/>
        </w:rPr>
      </w:pPr>
      <w:ins w:id="668" w:author="angie" w:date="2014-02-12T19:12:00Z">
        <w:r w:rsidRPr="00504EBF">
          <w:rPr>
            <w:rFonts w:cs="Arial"/>
            <w:szCs w:val="24"/>
            <w:lang w:val="es-ES_tradnl"/>
          </w:rPr>
          <w:t xml:space="preserve">La empresa no cuenta con servidores, las computadoras </w:t>
        </w:r>
      </w:ins>
      <w:ins w:id="669" w:author="angie" w:date="2014-02-12T19:16:00Z">
        <w:r w:rsidR="008D69C7" w:rsidRPr="00504EBF">
          <w:rPr>
            <w:rFonts w:cs="Arial"/>
            <w:szCs w:val="24"/>
            <w:lang w:val="es-ES_tradnl"/>
          </w:rPr>
          <w:t xml:space="preserve">que se usan </w:t>
        </w:r>
      </w:ins>
      <w:ins w:id="670" w:author="angie" w:date="2014-02-12T19:12:00Z">
        <w:r w:rsidRPr="007F1DB1">
          <w:rPr>
            <w:rFonts w:cs="Arial"/>
            <w:szCs w:val="24"/>
            <w:lang w:val="es-ES_tradnl"/>
          </w:rPr>
          <w:t>cuentan con procesador Pentium</w:t>
        </w:r>
        <w:r w:rsidRPr="00F74B4E">
          <w:rPr>
            <w:rFonts w:cs="Arial"/>
            <w:szCs w:val="24"/>
            <w:lang w:val="es-ES_tradnl"/>
          </w:rPr>
          <w:t xml:space="preserve"> de mediana capacidad y con sistema operativo XP. Los diferentes establecimientos </w:t>
        </w:r>
        <w:r w:rsidR="008D69C7" w:rsidRPr="00DB74ED">
          <w:rPr>
            <w:rFonts w:cs="Arial"/>
            <w:szCs w:val="24"/>
            <w:lang w:val="es-ES_tradnl"/>
          </w:rPr>
          <w:t>no</w:t>
        </w:r>
        <w:r w:rsidRPr="0094242F">
          <w:rPr>
            <w:rFonts w:cs="Arial"/>
            <w:szCs w:val="24"/>
            <w:lang w:val="es-ES_tradnl"/>
          </w:rPr>
          <w:t xml:space="preserve"> son administrados en forma de unidad organizacional</w:t>
        </w:r>
      </w:ins>
      <w:ins w:id="671" w:author="angie" w:date="2014-02-12T19:16:00Z">
        <w:r w:rsidR="008D69C7" w:rsidRPr="00A04489">
          <w:rPr>
            <w:rFonts w:cs="Arial"/>
            <w:szCs w:val="24"/>
            <w:lang w:val="es-ES_tradnl"/>
          </w:rPr>
          <w:t>, ni forman parte de un dominio</w:t>
        </w:r>
      </w:ins>
      <w:ins w:id="672" w:author="angie" w:date="2014-02-12T19:12:00Z">
        <w:r w:rsidRPr="005442C1">
          <w:rPr>
            <w:rFonts w:cs="Arial"/>
            <w:szCs w:val="24"/>
            <w:lang w:val="es-ES_tradnl"/>
          </w:rPr>
          <w:t xml:space="preserve">. </w:t>
        </w:r>
      </w:ins>
      <w:ins w:id="673" w:author="angie" w:date="2014-02-12T19:17:00Z">
        <w:r w:rsidR="007E4500" w:rsidRPr="00A5310F">
          <w:rPr>
            <w:rFonts w:cs="Arial"/>
            <w:szCs w:val="24"/>
            <w:lang w:val="es-ES_tradnl"/>
          </w:rPr>
          <w:t>En otras palabras la información no esta centralizada o disponible globalmente.</w:t>
        </w:r>
      </w:ins>
    </w:p>
    <w:p w14:paraId="710D26CC" w14:textId="77777777" w:rsidR="00B45C31" w:rsidRPr="00BE0D56" w:rsidRDefault="007E4500" w:rsidP="00B10DA0">
      <w:pPr>
        <w:rPr>
          <w:ins w:id="674" w:author="angie" w:date="2014-02-12T19:18:00Z"/>
          <w:rFonts w:cs="Arial"/>
          <w:szCs w:val="24"/>
          <w:lang w:val="es-ES_tradnl"/>
        </w:rPr>
      </w:pPr>
      <w:ins w:id="675" w:author="angie" w:date="2014-02-12T19:18:00Z">
        <w:r w:rsidRPr="0027064C">
          <w:rPr>
            <w:rFonts w:cs="Arial"/>
            <w:szCs w:val="24"/>
            <w:lang w:val="es-ES_tradnl"/>
          </w:rPr>
          <w:t>Es de v</w:t>
        </w:r>
        <w:r w:rsidRPr="001252F6">
          <w:rPr>
            <w:rFonts w:cs="Arial"/>
            <w:szCs w:val="24"/>
            <w:lang w:val="es-ES_tradnl"/>
          </w:rPr>
          <w:t>ital importancia el utilizar los recursos ya existentes y diseñar un sistema en el cual el costo de inversión de la empresa sea el mínimo. Al utilizar los servicios de hospedaje web y las herramientas brindadas por la plataforma de desarrollo .NET se estar</w:t>
        </w:r>
        <w:r w:rsidRPr="00906C71">
          <w:rPr>
            <w:rFonts w:cs="Arial"/>
            <w:szCs w:val="24"/>
            <w:lang w:val="es-ES_tradnl"/>
          </w:rPr>
          <w:t>án cumpliendo con los objetivos primordiales de este proyecto, las cuales son entregar un sistema de gestión de inventarios de manera económica a la em</w:t>
        </w:r>
        <w:r w:rsidR="00B45C31" w:rsidRPr="00BE0D56">
          <w:rPr>
            <w:rFonts w:cs="Arial"/>
            <w:szCs w:val="24"/>
            <w:lang w:val="es-ES_tradnl"/>
          </w:rPr>
          <w:t>presa, en el tiempo establecido.</w:t>
        </w:r>
      </w:ins>
    </w:p>
    <w:p w14:paraId="37355AE9" w14:textId="44423E55" w:rsidR="007E4500" w:rsidRPr="006B5BB0" w:rsidRDefault="00B45C31" w:rsidP="00B10DA0">
      <w:pPr>
        <w:rPr>
          <w:ins w:id="676" w:author="angie" w:date="2014-02-12T19:21:00Z"/>
          <w:rFonts w:cs="Arial"/>
          <w:szCs w:val="24"/>
          <w:lang w:val="es-ES_tradnl"/>
        </w:rPr>
      </w:pPr>
      <w:ins w:id="677" w:author="angie" w:date="2014-02-12T19:20:00Z">
        <w:r w:rsidRPr="00A0233E">
          <w:rPr>
            <w:rFonts w:cs="Arial"/>
            <w:szCs w:val="24"/>
            <w:lang w:val="es-ES_tradnl"/>
          </w:rPr>
          <w:t xml:space="preserve">En conclusión es factible técnicamente ya que se </w:t>
        </w:r>
      </w:ins>
      <w:ins w:id="678" w:author="angie" w:date="2014-02-12T19:21:00Z">
        <w:r w:rsidRPr="00A0233E">
          <w:rPr>
            <w:rFonts w:cs="Arial"/>
            <w:szCs w:val="24"/>
            <w:lang w:val="es-ES_tradnl"/>
          </w:rPr>
          <w:t>estará</w:t>
        </w:r>
      </w:ins>
      <w:ins w:id="679" w:author="angie" w:date="2014-02-12T19:18:00Z">
        <w:r w:rsidR="007E4500" w:rsidRPr="00A0233E">
          <w:rPr>
            <w:rFonts w:cs="Arial"/>
            <w:szCs w:val="24"/>
            <w:lang w:val="es-ES_tradnl"/>
          </w:rPr>
          <w:t xml:space="preserve"> aprovechando el </w:t>
        </w:r>
        <w:r w:rsidR="007E4500" w:rsidRPr="00B6768D">
          <w:rPr>
            <w:rFonts w:cs="Arial"/>
            <w:szCs w:val="24"/>
            <w:lang w:val="es-ES_tradnl"/>
          </w:rPr>
          <w:t>potencial de las computadoras y cumpliendo con el flujo de información que la empresa requiere</w:t>
        </w:r>
      </w:ins>
      <w:ins w:id="680" w:author="angie" w:date="2014-02-12T19:19:00Z">
        <w:r w:rsidR="007E4500" w:rsidRPr="002A0BE0">
          <w:rPr>
            <w:rFonts w:cs="Arial"/>
            <w:szCs w:val="24"/>
            <w:lang w:val="es-ES_tradnl"/>
          </w:rPr>
          <w:t>.</w:t>
        </w:r>
      </w:ins>
    </w:p>
    <w:p w14:paraId="3C5E264F" w14:textId="193AEB95" w:rsidR="00B45C31" w:rsidRPr="00F2308E" w:rsidRDefault="00B45C31">
      <w:pPr>
        <w:pStyle w:val="Heading3"/>
        <w:rPr>
          <w:ins w:id="681" w:author="angie" w:date="2014-02-12T19:19:00Z"/>
          <w:lang w:val="es-ES_tradnl"/>
        </w:rPr>
        <w:pPrChange w:id="682" w:author="angie" w:date="2014-02-12T19:21:00Z">
          <w:pPr/>
        </w:pPrChange>
      </w:pPr>
      <w:ins w:id="683" w:author="angie" w:date="2014-02-12T19:21:00Z">
        <w:r w:rsidRPr="006B5BB0">
          <w:rPr>
            <w:lang w:val="es-ES_tradnl"/>
          </w:rPr>
          <w:lastRenderedPageBreak/>
          <w:t>Factibilidad Económica</w:t>
        </w:r>
      </w:ins>
    </w:p>
    <w:p w14:paraId="230DA0DD" w14:textId="6EB03373" w:rsidR="007E4500" w:rsidRPr="00DE51CF" w:rsidRDefault="00DB79A6" w:rsidP="00B10DA0">
      <w:pPr>
        <w:rPr>
          <w:ins w:id="684" w:author="angie" w:date="2014-02-13T00:12:00Z"/>
          <w:rFonts w:cs="Arial"/>
          <w:szCs w:val="24"/>
          <w:lang w:val="es-ES_tradnl"/>
        </w:rPr>
      </w:pPr>
      <w:ins w:id="685" w:author="angie" w:date="2014-02-12T19:25:00Z">
        <w:r w:rsidRPr="001E5A95">
          <w:rPr>
            <w:rFonts w:cs="Arial"/>
            <w:szCs w:val="24"/>
            <w:lang w:val="es-ES_tradnl"/>
          </w:rPr>
          <w:t>Para</w:t>
        </w:r>
      </w:ins>
      <w:ins w:id="686" w:author="angie" w:date="2014-02-12T19:22:00Z">
        <w:r w:rsidRPr="001E5A95">
          <w:rPr>
            <w:rFonts w:cs="Arial"/>
            <w:szCs w:val="24"/>
            <w:lang w:val="es-ES_tradnl"/>
          </w:rPr>
          <w:t xml:space="preserve"> determinar si el proyecto es </w:t>
        </w:r>
        <w:r w:rsidR="005E71FB" w:rsidRPr="00527474">
          <w:rPr>
            <w:rFonts w:cs="Arial"/>
            <w:szCs w:val="24"/>
            <w:lang w:val="es-ES_tradnl"/>
          </w:rPr>
          <w:t>factible económicamente</w:t>
        </w:r>
      </w:ins>
      <w:ins w:id="687" w:author="angie" w:date="2014-02-12T19:25:00Z">
        <w:r w:rsidRPr="00173744">
          <w:rPr>
            <w:rFonts w:cs="Arial"/>
            <w:szCs w:val="24"/>
            <w:lang w:val="es-ES_tradnl"/>
          </w:rPr>
          <w:t xml:space="preserve"> se </w:t>
        </w:r>
      </w:ins>
      <w:ins w:id="688" w:author="angie" w:date="2014-02-14T07:18:00Z">
        <w:r w:rsidR="00BE6712" w:rsidRPr="000572F0">
          <w:rPr>
            <w:rFonts w:cs="Arial"/>
            <w:szCs w:val="24"/>
            <w:lang w:val="es-ES_tradnl"/>
          </w:rPr>
          <w:t>hará</w:t>
        </w:r>
      </w:ins>
      <w:ins w:id="689" w:author="angie" w:date="2014-02-12T19:25:00Z">
        <w:r w:rsidRPr="005066BF">
          <w:rPr>
            <w:rFonts w:cs="Arial"/>
            <w:szCs w:val="24"/>
            <w:lang w:val="es-ES_tradnl"/>
          </w:rPr>
          <w:t xml:space="preserve"> </w:t>
        </w:r>
      </w:ins>
      <w:ins w:id="690" w:author="angie" w:date="2014-02-14T07:20:00Z">
        <w:r w:rsidR="00F13F3F" w:rsidRPr="00DB52E5">
          <w:rPr>
            <w:rFonts w:cs="Arial"/>
            <w:szCs w:val="24"/>
            <w:lang w:val="es-ES_tradnl"/>
          </w:rPr>
          <w:t>análisis de costo</w:t>
        </w:r>
      </w:ins>
      <w:ins w:id="691" w:author="angie" w:date="2014-02-14T07:21:00Z">
        <w:r w:rsidR="00F13F3F" w:rsidRPr="00986E26">
          <w:rPr>
            <w:rFonts w:cs="Arial"/>
            <w:szCs w:val="24"/>
            <w:lang w:val="es-ES_tradnl"/>
          </w:rPr>
          <w:t>/</w:t>
        </w:r>
      </w:ins>
      <w:ins w:id="692" w:author="angie" w:date="2014-02-14T07:20:00Z">
        <w:r w:rsidR="00F13F3F" w:rsidRPr="0067528F">
          <w:rPr>
            <w:rFonts w:cs="Arial"/>
            <w:szCs w:val="24"/>
            <w:lang w:val="es-ES_tradnl"/>
          </w:rPr>
          <w:t>beneficio</w:t>
        </w:r>
        <w:r w:rsidR="00BE6712" w:rsidRPr="0098051C">
          <w:rPr>
            <w:rFonts w:cs="Arial"/>
            <w:szCs w:val="24"/>
            <w:lang w:val="es-ES_tradnl"/>
          </w:rPr>
          <w:t xml:space="preserve"> asociados </w:t>
        </w:r>
      </w:ins>
      <w:ins w:id="693" w:author="angie" w:date="2014-02-14T07:21:00Z">
        <w:r w:rsidR="00F13F3F" w:rsidRPr="00A11E7C">
          <w:rPr>
            <w:rFonts w:cs="Arial"/>
            <w:szCs w:val="24"/>
            <w:lang w:val="es-ES_tradnl"/>
          </w:rPr>
          <w:t>a</w:t>
        </w:r>
      </w:ins>
      <w:ins w:id="694" w:author="angie" w:date="2014-02-14T07:20:00Z">
        <w:r w:rsidR="000B5D85" w:rsidRPr="00B977F7">
          <w:rPr>
            <w:rFonts w:cs="Arial"/>
            <w:szCs w:val="24"/>
            <w:lang w:val="es-ES_tradnl"/>
          </w:rPr>
          <w:t xml:space="preserve">l sistema existente y el propuesto </w:t>
        </w:r>
      </w:ins>
      <w:ins w:id="695" w:author="angie" w:date="2014-02-12T19:22:00Z">
        <w:r w:rsidR="005E71FB" w:rsidRPr="00B3701F">
          <w:rPr>
            <w:rFonts w:cs="Arial"/>
            <w:szCs w:val="24"/>
            <w:lang w:val="es-ES_tradnl"/>
          </w:rPr>
          <w:t xml:space="preserve">para determinar cuál </w:t>
        </w:r>
      </w:ins>
      <w:ins w:id="696" w:author="angie" w:date="2014-02-12T19:27:00Z">
        <w:r w:rsidRPr="00A63FBB">
          <w:rPr>
            <w:rFonts w:cs="Arial"/>
            <w:szCs w:val="24"/>
            <w:lang w:val="es-ES_tradnl"/>
          </w:rPr>
          <w:t>es mas viable.</w:t>
        </w:r>
      </w:ins>
    </w:p>
    <w:p w14:paraId="46932C46" w14:textId="5CE2A172" w:rsidR="004A226C" w:rsidRPr="00995B58" w:rsidRDefault="00DE120E">
      <w:pPr>
        <w:pStyle w:val="Heading4"/>
        <w:rPr>
          <w:ins w:id="697" w:author="angie" w:date="2014-02-12T19:27:00Z"/>
          <w:lang w:val="es-ES_tradnl"/>
        </w:rPr>
        <w:pPrChange w:id="698" w:author="angie" w:date="2014-02-13T00:13:00Z">
          <w:pPr/>
        </w:pPrChange>
      </w:pPr>
      <w:ins w:id="699" w:author="angie" w:date="2014-02-14T07:22:00Z">
        <w:r w:rsidRPr="00C45BF7">
          <w:rPr>
            <w:lang w:val="es-ES_tradnl"/>
          </w:rPr>
          <w:t>sistema existente</w:t>
        </w:r>
      </w:ins>
    </w:p>
    <w:p w14:paraId="13D9F034" w14:textId="1BAAB1BE" w:rsidR="00F51039" w:rsidRPr="00D3615B" w:rsidRDefault="00FA0D0A" w:rsidP="00241A89">
      <w:pPr>
        <w:rPr>
          <w:ins w:id="700" w:author="angie" w:date="2014-02-12T23:19:00Z"/>
          <w:rFonts w:cs="Arial"/>
          <w:szCs w:val="24"/>
          <w:lang w:val="es-ES_tradnl"/>
        </w:rPr>
      </w:pPr>
      <w:ins w:id="701" w:author="angie" w:date="2014-02-12T20:30:00Z">
        <w:r w:rsidRPr="002B26CC">
          <w:rPr>
            <w:rFonts w:cs="Arial"/>
            <w:szCs w:val="24"/>
            <w:lang w:val="es-ES_tradnl"/>
          </w:rPr>
          <w:t xml:space="preserve">Actualmente </w:t>
        </w:r>
      </w:ins>
      <w:ins w:id="702" w:author="angie" w:date="2014-02-12T23:20:00Z">
        <w:r w:rsidR="00F51039" w:rsidRPr="007055CE">
          <w:rPr>
            <w:rFonts w:cs="Arial"/>
            <w:szCs w:val="24"/>
            <w:lang w:val="es-ES_tradnl"/>
          </w:rPr>
          <w:t xml:space="preserve">la empresa </w:t>
        </w:r>
      </w:ins>
      <w:ins w:id="703" w:author="angie" w:date="2014-02-13T13:43:00Z">
        <w:r w:rsidR="00532BBB" w:rsidRPr="00C36404">
          <w:rPr>
            <w:rFonts w:cs="Arial"/>
            <w:szCs w:val="24"/>
            <w:lang w:val="es-ES_tradnl"/>
          </w:rPr>
          <w:t>renta</w:t>
        </w:r>
      </w:ins>
      <w:ins w:id="704" w:author="angie" w:date="2014-02-12T23:20:00Z">
        <w:r w:rsidR="00F51039" w:rsidRPr="009F1964">
          <w:rPr>
            <w:rFonts w:cs="Arial"/>
            <w:szCs w:val="24"/>
            <w:lang w:val="es-ES_tradnl"/>
          </w:rPr>
          <w:t xml:space="preserve"> un sistema </w:t>
        </w:r>
      </w:ins>
      <w:ins w:id="705" w:author="angie" w:date="2014-02-13T13:43:00Z">
        <w:r w:rsidR="00532BBB" w:rsidRPr="007735C6">
          <w:rPr>
            <w:rFonts w:cs="Arial"/>
            <w:szCs w:val="24"/>
            <w:lang w:val="es-ES_tradnl"/>
          </w:rPr>
          <w:t>ll</w:t>
        </w:r>
        <w:r w:rsidR="00532BBB" w:rsidRPr="00B41F9D">
          <w:rPr>
            <w:rFonts w:cs="Arial"/>
            <w:szCs w:val="24"/>
            <w:lang w:val="es-ES_tradnl"/>
          </w:rPr>
          <w:t>amado</w:t>
        </w:r>
      </w:ins>
      <w:ins w:id="706" w:author="angie" w:date="2014-02-12T23:20:00Z">
        <w:r w:rsidR="00F51039" w:rsidRPr="00B41F9D">
          <w:rPr>
            <w:rFonts w:cs="Arial"/>
            <w:szCs w:val="24"/>
            <w:lang w:val="es-ES_tradnl"/>
          </w:rPr>
          <w:t xml:space="preserve"> </w:t>
        </w:r>
      </w:ins>
      <w:ins w:id="707" w:author="angie" w:date="2014-02-12T22:12:00Z">
        <w:r w:rsidR="00932C82" w:rsidRPr="00300645">
          <w:rPr>
            <w:rFonts w:cs="Arial"/>
            <w:szCs w:val="24"/>
            <w:lang w:val="es-ES_tradnl"/>
          </w:rPr>
          <w:t>Soft Restaurant®</w:t>
        </w:r>
      </w:ins>
      <w:ins w:id="708" w:author="angie" w:date="2014-02-12T23:21:00Z">
        <w:r w:rsidR="00F51039" w:rsidRPr="00857310">
          <w:rPr>
            <w:rFonts w:cs="Arial"/>
            <w:szCs w:val="24"/>
            <w:lang w:val="es-ES_tradnl"/>
          </w:rPr>
          <w:t xml:space="preserve"> el cual</w:t>
        </w:r>
      </w:ins>
      <w:ins w:id="709" w:author="angie" w:date="2014-02-12T23:04:00Z">
        <w:r w:rsidR="008D4907" w:rsidRPr="00167203">
          <w:rPr>
            <w:rFonts w:cs="Arial"/>
            <w:szCs w:val="24"/>
            <w:lang w:val="es-ES_tradnl"/>
          </w:rPr>
          <w:t xml:space="preserve"> </w:t>
        </w:r>
      </w:ins>
      <w:ins w:id="710" w:author="angie" w:date="2014-02-12T23:18:00Z">
        <w:r w:rsidR="00893096" w:rsidRPr="002C2481">
          <w:rPr>
            <w:rFonts w:cs="Arial"/>
            <w:szCs w:val="24"/>
            <w:lang w:val="es-ES_tradnl"/>
          </w:rPr>
          <w:t xml:space="preserve">se especializa en el sector restaurantero, </w:t>
        </w:r>
      </w:ins>
      <w:ins w:id="711" w:author="angie" w:date="2014-02-12T23:28:00Z">
        <w:r w:rsidR="004A404B" w:rsidRPr="005E6E48">
          <w:rPr>
            <w:rFonts w:cs="Arial"/>
            <w:szCs w:val="24"/>
            <w:lang w:val="es-ES_tradnl"/>
          </w:rPr>
          <w:t>controla</w:t>
        </w:r>
      </w:ins>
      <w:ins w:id="712" w:author="angie" w:date="2014-02-12T23:26:00Z">
        <w:r w:rsidR="004A404B" w:rsidRPr="00044B94">
          <w:rPr>
            <w:rFonts w:cs="Arial"/>
            <w:szCs w:val="24"/>
            <w:lang w:val="es-ES_tradnl"/>
          </w:rPr>
          <w:t xml:space="preserve"> y administra</w:t>
        </w:r>
        <w:r w:rsidR="00CC3842" w:rsidRPr="006C1D09">
          <w:rPr>
            <w:rFonts w:cs="Arial"/>
            <w:szCs w:val="24"/>
            <w:lang w:val="es-ES_tradnl"/>
          </w:rPr>
          <w:t xml:space="preserve"> el restaurante.</w:t>
        </w:r>
      </w:ins>
      <w:ins w:id="713" w:author="angie" w:date="2014-02-12T23:29:00Z">
        <w:r w:rsidR="00241A89" w:rsidRPr="00835130">
          <w:rPr>
            <w:rFonts w:cs="Arial"/>
            <w:szCs w:val="24"/>
            <w:lang w:val="es-ES_tradnl"/>
          </w:rPr>
          <w:t xml:space="preserve"> </w:t>
        </w:r>
      </w:ins>
      <w:ins w:id="714" w:author="angie" w:date="2014-02-12T23:30:00Z">
        <w:r w:rsidR="00241A89" w:rsidRPr="005358AA">
          <w:rPr>
            <w:rFonts w:cs="Arial"/>
            <w:szCs w:val="24"/>
            <w:lang w:val="es-ES_tradnl"/>
          </w:rPr>
          <w:t xml:space="preserve">Rentan el Módulo Monitor de </w:t>
        </w:r>
      </w:ins>
      <w:ins w:id="715" w:author="angie" w:date="2014-02-12T23:29:00Z">
        <w:r w:rsidR="00241A89" w:rsidRPr="002B0E3A">
          <w:rPr>
            <w:rFonts w:cs="Arial"/>
            <w:szCs w:val="24"/>
            <w:lang w:val="es-ES_tradnl"/>
          </w:rPr>
          <w:t>Cocina Básico</w:t>
        </w:r>
      </w:ins>
      <w:ins w:id="716" w:author="angie" w:date="2014-02-12T23:31:00Z">
        <w:r w:rsidR="00241A89" w:rsidRPr="00B555B9">
          <w:rPr>
            <w:rFonts w:cs="Arial"/>
            <w:szCs w:val="24"/>
            <w:lang w:val="es-ES_tradnl"/>
          </w:rPr>
          <w:t xml:space="preserve"> el cual </w:t>
        </w:r>
      </w:ins>
      <w:ins w:id="717" w:author="angie" w:date="2014-02-12T23:29:00Z">
        <w:r w:rsidR="00241A89" w:rsidRPr="00FB03A7">
          <w:rPr>
            <w:rFonts w:cs="Arial"/>
            <w:szCs w:val="24"/>
            <w:lang w:val="es-ES_tradnl"/>
          </w:rPr>
          <w:t xml:space="preserve">muestra las órdenes conforme se vayan levantando, </w:t>
        </w:r>
      </w:ins>
      <w:ins w:id="718" w:author="angie" w:date="2014-02-13T13:42:00Z">
        <w:r w:rsidR="009026A3" w:rsidRPr="00E12F0E">
          <w:rPr>
            <w:rFonts w:cs="Arial"/>
            <w:szCs w:val="24"/>
            <w:lang w:val="es-ES_tradnl"/>
          </w:rPr>
          <w:t>y</w:t>
        </w:r>
      </w:ins>
      <w:ins w:id="719" w:author="angie" w:date="2014-02-12T23:31:00Z">
        <w:r w:rsidR="00241A89" w:rsidRPr="00171D2E">
          <w:rPr>
            <w:rFonts w:cs="Arial"/>
            <w:szCs w:val="24"/>
            <w:lang w:val="es-ES_tradnl"/>
          </w:rPr>
          <w:t xml:space="preserve"> otro para la facturación del restaurante.</w:t>
        </w:r>
      </w:ins>
    </w:p>
    <w:p w14:paraId="1A2856FA" w14:textId="41E534CF" w:rsidR="00BA6F39" w:rsidRPr="00B014D5" w:rsidRDefault="003441A6" w:rsidP="00B10DA0">
      <w:pPr>
        <w:rPr>
          <w:ins w:id="720" w:author="angie" w:date="2014-02-12T23:35:00Z"/>
          <w:rFonts w:cs="Arial"/>
          <w:szCs w:val="24"/>
          <w:lang w:val="es-ES_tradnl"/>
        </w:rPr>
      </w:pPr>
      <w:ins w:id="721" w:author="angie" w:date="2014-02-12T23:32:00Z">
        <w:r w:rsidRPr="006B42CB">
          <w:rPr>
            <w:rFonts w:cs="Arial"/>
            <w:szCs w:val="24"/>
            <w:lang w:val="es-ES_tradnl"/>
          </w:rPr>
          <w:t>El</w:t>
        </w:r>
      </w:ins>
      <w:ins w:id="722" w:author="angie" w:date="2014-02-12T23:19:00Z">
        <w:r w:rsidR="00F51039" w:rsidRPr="00276620">
          <w:rPr>
            <w:rFonts w:cs="Arial"/>
            <w:szCs w:val="24"/>
            <w:lang w:val="es-ES_tradnl"/>
          </w:rPr>
          <w:t xml:space="preserve"> sistema </w:t>
        </w:r>
      </w:ins>
      <w:ins w:id="723" w:author="angie" w:date="2014-02-12T23:33:00Z">
        <w:r w:rsidR="00550DFF" w:rsidRPr="004F6043">
          <w:rPr>
            <w:rFonts w:cs="Arial"/>
            <w:szCs w:val="24"/>
            <w:lang w:val="es-ES_tradnl"/>
          </w:rPr>
          <w:t xml:space="preserve">es </w:t>
        </w:r>
      </w:ins>
      <w:ins w:id="724" w:author="angie" w:date="2014-02-12T23:19:00Z">
        <w:r w:rsidR="00F51039" w:rsidRPr="00DC2ECD">
          <w:rPr>
            <w:rFonts w:cs="Arial"/>
            <w:szCs w:val="24"/>
            <w:lang w:val="es-ES_tradnl"/>
          </w:rPr>
          <w:t xml:space="preserve">monousuario, es decir el programa </w:t>
        </w:r>
      </w:ins>
      <w:ins w:id="725" w:author="angie" w:date="2014-02-12T23:33:00Z">
        <w:r w:rsidR="00550DFF" w:rsidRPr="00A65A31">
          <w:rPr>
            <w:rFonts w:cs="Arial"/>
            <w:szCs w:val="24"/>
            <w:lang w:val="es-ES_tradnl"/>
          </w:rPr>
          <w:t xml:space="preserve">solo pude registrar un usuario a la vez y </w:t>
        </w:r>
      </w:ins>
      <w:ins w:id="726" w:author="angie" w:date="2014-02-12T23:19:00Z">
        <w:r w:rsidR="00F51039" w:rsidRPr="008403B2">
          <w:rPr>
            <w:rFonts w:cs="Arial"/>
            <w:szCs w:val="24"/>
            <w:lang w:val="es-ES_tradnl"/>
          </w:rPr>
          <w:t>no tiene la información centralizada.</w:t>
        </w:r>
      </w:ins>
      <w:ins w:id="727" w:author="angie" w:date="2014-02-12T23:33:00Z">
        <w:r w:rsidR="00032404" w:rsidRPr="00DD446E">
          <w:rPr>
            <w:rFonts w:cs="Arial"/>
            <w:szCs w:val="24"/>
            <w:lang w:val="es-ES_tradnl"/>
          </w:rPr>
          <w:t xml:space="preserve"> Para eso tendrían </w:t>
        </w:r>
      </w:ins>
      <w:ins w:id="728" w:author="angie" w:date="2014-02-12T23:34:00Z">
        <w:r w:rsidR="00032404" w:rsidRPr="00D67767">
          <w:rPr>
            <w:rFonts w:cs="Arial"/>
            <w:szCs w:val="24"/>
            <w:lang w:val="es-ES_tradnl"/>
          </w:rPr>
          <w:t xml:space="preserve">que cambiar de tipo de licenciamiento. </w:t>
        </w:r>
      </w:ins>
      <w:ins w:id="729" w:author="angie" w:date="2014-02-14T07:52:00Z">
        <w:r w:rsidR="00681432" w:rsidRPr="00D5140D">
          <w:rPr>
            <w:rFonts w:cs="Arial"/>
            <w:szCs w:val="24"/>
            <w:lang w:val="es-ES_tradnl"/>
          </w:rPr>
          <w:t>También cuentan con un sistema web que solo muestra la información pero</w:t>
        </w:r>
        <w:r w:rsidR="00681432" w:rsidRPr="00997ADF">
          <w:rPr>
            <w:rFonts w:cs="Arial"/>
            <w:szCs w:val="24"/>
            <w:lang w:val="es-ES_tradnl"/>
          </w:rPr>
          <w:t xml:space="preserve"> es actualizada al final de cada día. </w:t>
        </w:r>
      </w:ins>
      <w:ins w:id="730" w:author="angie" w:date="2014-02-14T07:51:00Z">
        <w:r w:rsidR="009F16DC" w:rsidRPr="00337F0B">
          <w:rPr>
            <w:rFonts w:cs="Arial"/>
            <w:szCs w:val="24"/>
            <w:lang w:val="es-ES_tradnl"/>
          </w:rPr>
          <w:t xml:space="preserve">La tabla 1 </w:t>
        </w:r>
      </w:ins>
      <w:ins w:id="731" w:author="angie" w:date="2014-02-12T23:34:00Z">
        <w:r w:rsidR="009F16DC" w:rsidRPr="002A5EF7">
          <w:rPr>
            <w:rFonts w:cs="Arial"/>
            <w:szCs w:val="24"/>
            <w:lang w:val="es-ES_tradnl"/>
          </w:rPr>
          <w:t>presenta</w:t>
        </w:r>
        <w:r w:rsidR="00032404" w:rsidRPr="00DD36C4">
          <w:rPr>
            <w:rFonts w:cs="Arial"/>
            <w:szCs w:val="24"/>
            <w:lang w:val="es-ES_tradnl"/>
          </w:rPr>
          <w:t xml:space="preserve"> los precios mensuales por usar este sistema.</w:t>
        </w:r>
      </w:ins>
    </w:p>
    <w:p w14:paraId="7C386B0E" w14:textId="4706E518" w:rsidR="0043660A" w:rsidRPr="004A6665" w:rsidRDefault="0043660A" w:rsidP="008A74F7">
      <w:pPr>
        <w:pStyle w:val="Caption"/>
        <w:keepNext/>
        <w:rPr>
          <w:ins w:id="732" w:author="angie" w:date="2014-02-12T23:56:00Z"/>
          <w:lang w:val="es-ES_tradnl"/>
        </w:rPr>
      </w:pPr>
      <w:bookmarkStart w:id="733" w:name="_Toc253986222"/>
      <w:bookmarkStart w:id="734" w:name="_Toc254080527"/>
      <w:bookmarkStart w:id="735" w:name="_Toc254080656"/>
      <w:ins w:id="736" w:author="angie" w:date="2014-02-12T23:56:00Z">
        <w:r w:rsidRPr="0051484D">
          <w:rPr>
            <w:lang w:val="es-ES_tradnl"/>
          </w:rPr>
          <w:t xml:space="preserve">Tabla </w:t>
        </w:r>
        <w:r w:rsidRPr="00B3597F">
          <w:rPr>
            <w:lang w:val="es-ES_tradnl"/>
          </w:rPr>
          <w:fldChar w:fldCharType="begin"/>
        </w:r>
        <w:r w:rsidRPr="001B2EC8">
          <w:rPr>
            <w:lang w:val="es-ES_tradnl"/>
          </w:rPr>
          <w:instrText xml:space="preserve"> SEQ Tabla \* ARABIC </w:instrText>
        </w:r>
      </w:ins>
      <w:r w:rsidRPr="00B3597F">
        <w:rPr>
          <w:lang w:val="es-ES_tradnl"/>
          <w:rPrChange w:id="737" w:author="angie" w:date="2014-02-14T08:03:00Z">
            <w:rPr>
              <w:lang w:val="es-ES_tradnl"/>
            </w:rPr>
          </w:rPrChange>
        </w:rPr>
        <w:fldChar w:fldCharType="separate"/>
      </w:r>
      <w:ins w:id="738" w:author="angie" w:date="2014-02-20T08:41:00Z">
        <w:r w:rsidR="002306FB">
          <w:rPr>
            <w:noProof/>
            <w:lang w:val="es-ES_tradnl"/>
          </w:rPr>
          <w:t>1</w:t>
        </w:r>
      </w:ins>
      <w:ins w:id="739" w:author="angie" w:date="2014-02-12T23:56:00Z">
        <w:r w:rsidRPr="00B3597F">
          <w:rPr>
            <w:lang w:val="es-ES_tradnl"/>
          </w:rPr>
          <w:fldChar w:fldCharType="end"/>
        </w:r>
        <w:r w:rsidRPr="004A6665">
          <w:rPr>
            <w:lang w:val="es-ES_tradnl"/>
          </w:rPr>
          <w:t>. Lista de precios de Soft Restaurant - Cliente</w:t>
        </w:r>
        <w:bookmarkEnd w:id="733"/>
        <w:bookmarkEnd w:id="734"/>
        <w:bookmarkEnd w:id="735"/>
      </w:ins>
    </w:p>
    <w:tbl>
      <w:tblPr>
        <w:tblStyle w:val="Style2"/>
        <w:tblpPr w:leftFromText="180" w:rightFromText="180" w:vertAnchor="text" w:tblpXSpec="center" w:tblpY="1"/>
        <w:tblW w:w="0" w:type="auto"/>
        <w:tblLayout w:type="fixed"/>
        <w:tblLook w:val="0460" w:firstRow="1" w:lastRow="1" w:firstColumn="0" w:lastColumn="0" w:noHBand="0" w:noVBand="1"/>
        <w:tblPrChange w:id="740" w:author="angie" w:date="2014-02-14T07:23:00Z">
          <w:tblPr>
            <w:tblStyle w:val="TableGrid"/>
            <w:tblW w:w="0" w:type="auto"/>
            <w:tblLook w:val="04A0" w:firstRow="1" w:lastRow="0" w:firstColumn="1" w:lastColumn="0" w:noHBand="0" w:noVBand="1"/>
          </w:tblPr>
        </w:tblPrChange>
      </w:tblPr>
      <w:tblGrid>
        <w:gridCol w:w="7196"/>
        <w:gridCol w:w="1858"/>
        <w:tblGridChange w:id="741">
          <w:tblGrid>
            <w:gridCol w:w="222"/>
            <w:gridCol w:w="222"/>
            <w:gridCol w:w="6752"/>
            <w:gridCol w:w="1858"/>
          </w:tblGrid>
        </w:tblGridChange>
      </w:tblGrid>
      <w:tr w:rsidR="001F5744" w:rsidRPr="001B2EC8" w14:paraId="77BC982A" w14:textId="77777777" w:rsidTr="001872F6">
        <w:trPr>
          <w:cnfStyle w:val="100000000000" w:firstRow="1" w:lastRow="0" w:firstColumn="0" w:lastColumn="0" w:oddVBand="0" w:evenVBand="0" w:oddHBand="0" w:evenHBand="0" w:firstRowFirstColumn="0" w:firstRowLastColumn="0" w:lastRowFirstColumn="0" w:lastRowLastColumn="0"/>
          <w:ins w:id="742" w:author="angie" w:date="2014-02-12T23:37:00Z"/>
          <w:trPrChange w:id="743" w:author="angie" w:date="2014-02-14T07:23:00Z">
            <w:trPr>
              <w:gridAfter w:val="0"/>
            </w:trPr>
          </w:trPrChange>
        </w:trPr>
        <w:tc>
          <w:tcPr>
            <w:tcW w:w="7196" w:type="dxa"/>
            <w:tcPrChange w:id="744" w:author="angie" w:date="2014-02-14T07:23:00Z">
              <w:tcPr>
                <w:tcW w:w="0" w:type="auto"/>
              </w:tcPr>
            </w:tcPrChange>
          </w:tcPr>
          <w:p w14:paraId="2E33F86E" w14:textId="08C14ABF" w:rsidR="001F5744" w:rsidRPr="00ED7F84" w:rsidRDefault="007F0DC9" w:rsidP="00253D40">
            <w:pPr>
              <w:spacing w:after="120"/>
              <w:ind w:firstLine="0"/>
              <w:jc w:val="center"/>
              <w:cnfStyle w:val="100000000000" w:firstRow="1" w:lastRow="0" w:firstColumn="0" w:lastColumn="0" w:oddVBand="0" w:evenVBand="0" w:oddHBand="0" w:evenHBand="0" w:firstRowFirstColumn="0" w:firstRowLastColumn="0" w:lastRowFirstColumn="0" w:lastRowLastColumn="0"/>
              <w:rPr>
                <w:ins w:id="745" w:author="angie" w:date="2014-02-12T23:37:00Z"/>
                <w:rFonts w:cs="Arial"/>
                <w:szCs w:val="24"/>
                <w:lang w:val="es-ES_tradnl"/>
              </w:rPr>
            </w:pPr>
            <w:ins w:id="746" w:author="angie" w:date="2014-02-12T23:37:00Z">
              <w:r w:rsidRPr="00ED7F84">
                <w:rPr>
                  <w:rFonts w:cs="Arial"/>
                  <w:szCs w:val="24"/>
                  <w:lang w:val="es-ES_tradnl"/>
                </w:rPr>
                <w:t>LICENCIAMIENTO</w:t>
              </w:r>
            </w:ins>
          </w:p>
        </w:tc>
        <w:tc>
          <w:tcPr>
            <w:tcW w:w="1858" w:type="dxa"/>
            <w:tcPrChange w:id="747" w:author="angie" w:date="2014-02-14T07:23:00Z">
              <w:tcPr>
                <w:tcW w:w="0" w:type="auto"/>
              </w:tcPr>
            </w:tcPrChange>
          </w:tcPr>
          <w:p w14:paraId="1ACE4F15" w14:textId="62E4A96C" w:rsidR="001F5744" w:rsidRPr="007C18CE" w:rsidRDefault="007F0DC9" w:rsidP="00360032">
            <w:pPr>
              <w:spacing w:after="120"/>
              <w:ind w:firstLine="0"/>
              <w:jc w:val="center"/>
              <w:cnfStyle w:val="100000000000" w:firstRow="1" w:lastRow="0" w:firstColumn="0" w:lastColumn="0" w:oddVBand="0" w:evenVBand="0" w:oddHBand="0" w:evenHBand="0" w:firstRowFirstColumn="0" w:firstRowLastColumn="0" w:lastRowFirstColumn="0" w:lastRowLastColumn="0"/>
              <w:rPr>
                <w:ins w:id="748" w:author="angie" w:date="2014-02-12T23:37:00Z"/>
                <w:rFonts w:cs="Arial"/>
                <w:szCs w:val="24"/>
                <w:lang w:val="es-ES_tradnl"/>
              </w:rPr>
            </w:pPr>
            <w:ins w:id="749" w:author="angie" w:date="2014-02-12T23:37:00Z">
              <w:r w:rsidRPr="00AB034B">
                <w:rPr>
                  <w:rFonts w:cs="Arial"/>
                  <w:szCs w:val="24"/>
                  <w:lang w:val="es-ES_tradnl"/>
                </w:rPr>
                <w:t>PRECIO</w:t>
              </w:r>
            </w:ins>
          </w:p>
        </w:tc>
      </w:tr>
      <w:tr w:rsidR="001F5744" w:rsidRPr="001B2EC8" w14:paraId="4B9360A5" w14:textId="77777777" w:rsidTr="001872F6">
        <w:trPr>
          <w:cnfStyle w:val="000000100000" w:firstRow="0" w:lastRow="0" w:firstColumn="0" w:lastColumn="0" w:oddVBand="0" w:evenVBand="0" w:oddHBand="1" w:evenHBand="0" w:firstRowFirstColumn="0" w:firstRowLastColumn="0" w:lastRowFirstColumn="0" w:lastRowLastColumn="0"/>
          <w:ins w:id="750" w:author="angie" w:date="2014-02-12T23:37:00Z"/>
          <w:trPrChange w:id="751" w:author="angie" w:date="2014-02-14T07:23:00Z">
            <w:trPr>
              <w:gridAfter w:val="0"/>
            </w:trPr>
          </w:trPrChange>
        </w:trPr>
        <w:tc>
          <w:tcPr>
            <w:tcW w:w="7196" w:type="dxa"/>
            <w:tcPrChange w:id="752" w:author="angie" w:date="2014-02-14T07:23:00Z">
              <w:tcPr>
                <w:tcW w:w="0" w:type="auto"/>
              </w:tcPr>
            </w:tcPrChange>
          </w:tcPr>
          <w:p w14:paraId="192684A9" w14:textId="02DB7ADB" w:rsidR="001F5744" w:rsidRPr="001B2EC8" w:rsidRDefault="007F0DC9" w:rsidP="00532BBB">
            <w:pPr>
              <w:spacing w:after="120"/>
              <w:ind w:firstLine="0"/>
              <w:jc w:val="left"/>
              <w:cnfStyle w:val="000000100000" w:firstRow="0" w:lastRow="0" w:firstColumn="0" w:lastColumn="0" w:oddVBand="0" w:evenVBand="0" w:oddHBand="1" w:evenHBand="0" w:firstRowFirstColumn="0" w:firstRowLastColumn="0" w:lastRowFirstColumn="0" w:lastRowLastColumn="0"/>
              <w:rPr>
                <w:ins w:id="753" w:author="angie" w:date="2014-02-12T23:37:00Z"/>
                <w:rFonts w:cs="Arial"/>
                <w:szCs w:val="24"/>
                <w:lang w:val="es-ES_tradnl"/>
              </w:rPr>
            </w:pPr>
            <w:ins w:id="754" w:author="angie" w:date="2014-02-12T23:39:00Z">
              <w:r w:rsidRPr="001B2EC8">
                <w:rPr>
                  <w:rFonts w:cs="Arial"/>
                  <w:szCs w:val="24"/>
                  <w:lang w:val="es-ES_tradnl"/>
                </w:rPr>
                <w:t>Soft Restaurant® 8.0 Standard Pago inicial</w:t>
              </w:r>
            </w:ins>
          </w:p>
        </w:tc>
        <w:tc>
          <w:tcPr>
            <w:tcW w:w="1858" w:type="dxa"/>
            <w:tcPrChange w:id="755" w:author="angie" w:date="2014-02-14T07:23:00Z">
              <w:tcPr>
                <w:tcW w:w="0" w:type="auto"/>
              </w:tcPr>
            </w:tcPrChange>
          </w:tcPr>
          <w:p w14:paraId="75BC158B" w14:textId="1EAE3BF5" w:rsidR="001F5744" w:rsidRPr="00B94533" w:rsidRDefault="006D40A0" w:rsidP="006D40A0">
            <w:pPr>
              <w:spacing w:after="120"/>
              <w:ind w:firstLine="0"/>
              <w:jc w:val="center"/>
              <w:cnfStyle w:val="000000100000" w:firstRow="0" w:lastRow="0" w:firstColumn="0" w:lastColumn="0" w:oddVBand="0" w:evenVBand="0" w:oddHBand="1" w:evenHBand="0" w:firstRowFirstColumn="0" w:firstRowLastColumn="0" w:lastRowFirstColumn="0" w:lastRowLastColumn="0"/>
              <w:rPr>
                <w:ins w:id="756" w:author="angie" w:date="2014-02-12T23:37:00Z"/>
                <w:rFonts w:cs="Arial"/>
                <w:szCs w:val="24"/>
                <w:lang w:val="es-ES_tradnl"/>
              </w:rPr>
            </w:pPr>
            <w:ins w:id="757" w:author="angie" w:date="2014-02-12T23:40:00Z">
              <w:r w:rsidRPr="00F151F6">
                <w:rPr>
                  <w:rFonts w:cs="Arial"/>
                  <w:szCs w:val="24"/>
                  <w:lang w:val="es-ES_tradnl"/>
                </w:rPr>
                <w:t>$ 2</w:t>
              </w:r>
            </w:ins>
            <w:ins w:id="758" w:author="angie" w:date="2014-02-14T07:50:00Z">
              <w:r w:rsidRPr="00D119D3">
                <w:rPr>
                  <w:rFonts w:cs="Arial"/>
                  <w:szCs w:val="24"/>
                  <w:lang w:val="es-ES_tradnl"/>
                </w:rPr>
                <w:t>,</w:t>
              </w:r>
            </w:ins>
            <w:ins w:id="759" w:author="angie" w:date="2014-02-12T23:40:00Z">
              <w:r w:rsidR="007F0DC9" w:rsidRPr="0031029D">
                <w:rPr>
                  <w:rFonts w:cs="Arial"/>
                  <w:szCs w:val="24"/>
                  <w:lang w:val="es-ES_tradnl"/>
                </w:rPr>
                <w:t>500</w:t>
              </w:r>
            </w:ins>
            <w:ins w:id="760" w:author="angie" w:date="2014-02-14T07:50:00Z">
              <w:r w:rsidRPr="00456427">
                <w:rPr>
                  <w:rFonts w:cs="Arial"/>
                  <w:szCs w:val="24"/>
                  <w:lang w:val="es-ES_tradnl"/>
                </w:rPr>
                <w:t>.0</w:t>
              </w:r>
              <w:r w:rsidRPr="00627147">
                <w:rPr>
                  <w:rFonts w:cs="Arial"/>
                  <w:szCs w:val="24"/>
                  <w:lang w:val="es-ES_tradnl"/>
                </w:rPr>
                <w:t>0</w:t>
              </w:r>
            </w:ins>
          </w:p>
        </w:tc>
      </w:tr>
      <w:tr w:rsidR="001F5744" w:rsidRPr="001B2EC8" w14:paraId="28542B0D" w14:textId="77777777" w:rsidTr="001872F6">
        <w:trPr>
          <w:ins w:id="761" w:author="angie" w:date="2014-02-12T23:37:00Z"/>
          <w:trPrChange w:id="762" w:author="angie" w:date="2014-02-14T07:23:00Z">
            <w:trPr>
              <w:gridAfter w:val="0"/>
            </w:trPr>
          </w:trPrChange>
        </w:trPr>
        <w:tc>
          <w:tcPr>
            <w:tcW w:w="7196" w:type="dxa"/>
            <w:tcPrChange w:id="763" w:author="angie" w:date="2014-02-14T07:23:00Z">
              <w:tcPr>
                <w:tcW w:w="0" w:type="auto"/>
              </w:tcPr>
            </w:tcPrChange>
          </w:tcPr>
          <w:p w14:paraId="6FEF6A30" w14:textId="545FFBE1" w:rsidR="001F5744" w:rsidRPr="00F151F6" w:rsidRDefault="007F0DC9" w:rsidP="00532BBB">
            <w:pPr>
              <w:spacing w:after="120"/>
              <w:ind w:firstLine="0"/>
              <w:jc w:val="left"/>
              <w:rPr>
                <w:ins w:id="764" w:author="angie" w:date="2014-02-12T23:37:00Z"/>
                <w:rFonts w:cs="Arial"/>
                <w:szCs w:val="24"/>
                <w:lang w:val="es-ES_tradnl"/>
              </w:rPr>
            </w:pPr>
            <w:ins w:id="765" w:author="angie" w:date="2014-02-12T23:40:00Z">
              <w:r w:rsidRPr="001B2EC8">
                <w:rPr>
                  <w:rFonts w:cs="Arial"/>
                  <w:szCs w:val="24"/>
                  <w:lang w:val="es-ES_tradnl"/>
                </w:rPr>
                <w:t>Soft Restaurant® 8.0 Standard Renta mensual licencia por establecimiento</w:t>
              </w:r>
            </w:ins>
          </w:p>
        </w:tc>
        <w:tc>
          <w:tcPr>
            <w:tcW w:w="1858" w:type="dxa"/>
            <w:tcPrChange w:id="766" w:author="angie" w:date="2014-02-14T07:23:00Z">
              <w:tcPr>
                <w:tcW w:w="0" w:type="auto"/>
              </w:tcPr>
            </w:tcPrChange>
          </w:tcPr>
          <w:p w14:paraId="4EC9A1E2" w14:textId="1D3EDDAE" w:rsidR="001F5744" w:rsidRPr="00456427" w:rsidRDefault="007F0DC9" w:rsidP="006D40A0">
            <w:pPr>
              <w:spacing w:after="120"/>
              <w:ind w:firstLine="0"/>
              <w:jc w:val="center"/>
              <w:rPr>
                <w:ins w:id="767" w:author="angie" w:date="2014-02-12T23:37:00Z"/>
                <w:rFonts w:cs="Arial"/>
                <w:szCs w:val="24"/>
                <w:lang w:val="es-ES_tradnl"/>
              </w:rPr>
            </w:pPr>
            <w:ins w:id="768" w:author="angie" w:date="2014-02-12T23:40:00Z">
              <w:r w:rsidRPr="00D119D3">
                <w:rPr>
                  <w:rFonts w:cs="Arial"/>
                  <w:szCs w:val="24"/>
                  <w:lang w:val="es-ES_tradnl"/>
                </w:rPr>
                <w:t>$ 500</w:t>
              </w:r>
            </w:ins>
            <w:ins w:id="769" w:author="angie" w:date="2014-02-14T07:50:00Z">
              <w:r w:rsidR="006D40A0" w:rsidRPr="0031029D">
                <w:rPr>
                  <w:rFonts w:cs="Arial"/>
                  <w:szCs w:val="24"/>
                  <w:lang w:val="es-ES_tradnl"/>
                </w:rPr>
                <w:t>.00</w:t>
              </w:r>
            </w:ins>
          </w:p>
        </w:tc>
      </w:tr>
      <w:tr w:rsidR="001872F6" w:rsidRPr="001B2EC8" w14:paraId="421EBD56" w14:textId="77777777" w:rsidTr="001872F6">
        <w:trPr>
          <w:cnfStyle w:val="010000000000" w:firstRow="0" w:lastRow="1" w:firstColumn="0" w:lastColumn="0" w:oddVBand="0" w:evenVBand="0" w:oddHBand="0" w:evenHBand="0" w:firstRowFirstColumn="0" w:firstRowLastColumn="0" w:lastRowFirstColumn="0" w:lastRowLastColumn="0"/>
          <w:ins w:id="770" w:author="angie" w:date="2014-02-12T23:43:00Z"/>
        </w:trPr>
        <w:tc>
          <w:tcPr>
            <w:tcW w:w="7196" w:type="dxa"/>
          </w:tcPr>
          <w:p w14:paraId="7E0196AD" w14:textId="06D59CC3" w:rsidR="00B44717" w:rsidRPr="00F151F6" w:rsidRDefault="00112F53" w:rsidP="009F4B49">
            <w:pPr>
              <w:jc w:val="right"/>
              <w:rPr>
                <w:ins w:id="771" w:author="angie" w:date="2014-02-12T23:43:00Z"/>
                <w:rFonts w:eastAsiaTheme="majorEastAsia" w:cs="Arial"/>
                <w:bCs/>
                <w:szCs w:val="24"/>
                <w:lang w:val="es-ES_tradnl"/>
              </w:rPr>
            </w:pPr>
            <w:ins w:id="772" w:author="angie" w:date="2014-02-14T07:26:00Z">
              <w:r w:rsidRPr="001B2EC8">
                <w:rPr>
                  <w:lang w:val="es-ES_tradnl"/>
                </w:rPr>
                <w:t xml:space="preserve">Renta Mensual </w:t>
              </w:r>
            </w:ins>
            <w:ins w:id="773" w:author="angie" w:date="2014-02-12T23:45:00Z">
              <w:r w:rsidR="000C713C" w:rsidRPr="001B2EC8">
                <w:rPr>
                  <w:lang w:val="es-ES_tradnl"/>
                </w:rPr>
                <w:t>TOTAL</w:t>
              </w:r>
            </w:ins>
            <w:ins w:id="774" w:author="angie" w:date="2014-02-14T07:51:00Z">
              <w:r w:rsidR="00B36212" w:rsidRPr="001B2EC8">
                <w:rPr>
                  <w:lang w:val="es-ES_tradnl"/>
                </w:rPr>
                <w:t xml:space="preserve"> </w:t>
              </w:r>
            </w:ins>
            <w:ins w:id="775" w:author="angie" w:date="2014-02-12T23:48:00Z">
              <w:r w:rsidR="00241C6C" w:rsidRPr="001B2EC8">
                <w:rPr>
                  <w:lang w:val="es-ES_tradnl"/>
                </w:rPr>
                <w:t xml:space="preserve">  </w:t>
              </w:r>
            </w:ins>
          </w:p>
        </w:tc>
        <w:tc>
          <w:tcPr>
            <w:tcW w:w="1858" w:type="dxa"/>
          </w:tcPr>
          <w:p w14:paraId="1DFE5C11" w14:textId="3F621E5C" w:rsidR="00B44717" w:rsidRPr="00B94533" w:rsidRDefault="006D40A0" w:rsidP="006D40A0">
            <w:pPr>
              <w:spacing w:after="120"/>
              <w:ind w:firstLine="0"/>
              <w:jc w:val="center"/>
              <w:rPr>
                <w:ins w:id="776" w:author="angie" w:date="2014-02-12T23:43:00Z"/>
                <w:rFonts w:eastAsiaTheme="majorEastAsia" w:cs="Arial"/>
                <w:bCs/>
                <w:szCs w:val="24"/>
                <w:lang w:val="es-ES_tradnl"/>
              </w:rPr>
            </w:pPr>
            <w:ins w:id="777" w:author="angie" w:date="2014-02-14T07:50:00Z">
              <w:r w:rsidRPr="00D119D3">
                <w:rPr>
                  <w:lang w:val="es-ES_tradnl"/>
                </w:rPr>
                <w:t xml:space="preserve">$ </w:t>
              </w:r>
            </w:ins>
            <w:r w:rsidRPr="00456427">
              <w:rPr>
                <w:lang w:val="es-ES_tradnl"/>
              </w:rPr>
              <w:fldChar w:fldCharType="begin"/>
            </w:r>
            <w:r w:rsidRPr="00637DC1">
              <w:rPr>
                <w:lang w:val="es-ES_tradnl"/>
              </w:rPr>
              <w:instrText xml:space="preserve"> =SUM(ABOVE) \# "0" </w:instrText>
            </w:r>
            <w:r w:rsidRPr="00456427">
              <w:rPr>
                <w:b w:val="0"/>
                <w:caps w:val="0"/>
                <w:lang w:val="es-ES_tradnl"/>
              </w:rPr>
              <w:fldChar w:fldCharType="separate"/>
            </w:r>
            <w:ins w:id="778" w:author="angie" w:date="2014-02-14T07:50:00Z">
              <w:r w:rsidRPr="00637DC1">
                <w:rPr>
                  <w:caps w:val="0"/>
                  <w:lang w:val="es-ES_tradnl"/>
                </w:rPr>
                <w:t>3,000</w:t>
              </w:r>
              <w:r w:rsidRPr="00456427">
                <w:rPr>
                  <w:lang w:val="es-ES_tradnl"/>
                </w:rPr>
                <w:fldChar w:fldCharType="end"/>
              </w:r>
              <w:r w:rsidRPr="00627147">
                <w:rPr>
                  <w:lang w:val="es-ES_tradnl"/>
                </w:rPr>
                <w:t>.00</w:t>
              </w:r>
            </w:ins>
          </w:p>
        </w:tc>
      </w:tr>
    </w:tbl>
    <w:p w14:paraId="1199F280" w14:textId="7F349D30" w:rsidR="00032404" w:rsidRPr="0016014B" w:rsidRDefault="005E3F5B" w:rsidP="0016014B">
      <w:pPr>
        <w:ind w:firstLine="0"/>
        <w:jc w:val="center"/>
        <w:rPr>
          <w:ins w:id="779" w:author="angie" w:date="2014-02-12T19:17:00Z"/>
          <w:rStyle w:val="SubtleReference"/>
        </w:rPr>
      </w:pPr>
      <w:bookmarkStart w:id="780" w:name="_Toc253986223"/>
      <w:bookmarkStart w:id="781" w:name="_Toc253986317"/>
      <w:ins w:id="782" w:author="angie" w:date="2014-02-12T23:57:00Z">
        <w:r w:rsidRPr="005E3F5B">
          <w:rPr>
            <w:rStyle w:val="SubtleReference"/>
          </w:rPr>
          <w:t>Fuente:</w:t>
        </w:r>
        <w:r w:rsidRPr="0016014B">
          <w:rPr>
            <w:rStyle w:val="SubtleReference"/>
          </w:rPr>
          <w:t>http://www.css</w:t>
        </w:r>
        <w:r w:rsidR="00C174BE" w:rsidRPr="0016014B">
          <w:rPr>
            <w:rStyle w:val="SubtleReference"/>
          </w:rPr>
          <w:t>mex.com/Archivos/Lista%20de%20precios%20SR%20Cliente.pdf</w:t>
        </w:r>
      </w:ins>
      <w:bookmarkEnd w:id="780"/>
      <w:bookmarkEnd w:id="781"/>
    </w:p>
    <w:p w14:paraId="2F39EBF4" w14:textId="631F4D91" w:rsidR="007E4500" w:rsidRPr="0021406B" w:rsidRDefault="009E2BC5" w:rsidP="008A74F7">
      <w:pPr>
        <w:spacing w:before="240"/>
        <w:rPr>
          <w:ins w:id="783" w:author="angie" w:date="2014-02-13T00:13:00Z"/>
          <w:rFonts w:cs="Arial"/>
          <w:szCs w:val="24"/>
          <w:lang w:val="es-ES_tradnl"/>
        </w:rPr>
      </w:pPr>
      <w:ins w:id="784" w:author="angie" w:date="2014-02-12T23:58:00Z">
        <w:r w:rsidRPr="00F151F6">
          <w:rPr>
            <w:rFonts w:cs="Arial"/>
            <w:szCs w:val="24"/>
            <w:lang w:val="es-ES_tradnl"/>
          </w:rPr>
          <w:t xml:space="preserve">Sabiendo que en la actualidad se cuentan con 4 establecimiento, la </w:t>
        </w:r>
      </w:ins>
      <w:ins w:id="785" w:author="angie" w:date="2014-02-12T23:59:00Z">
        <w:r w:rsidRPr="00D119D3">
          <w:rPr>
            <w:rFonts w:cs="Arial"/>
            <w:szCs w:val="24"/>
            <w:lang w:val="es-ES_tradnl"/>
          </w:rPr>
          <w:t>inversión</w:t>
        </w:r>
      </w:ins>
      <w:ins w:id="786" w:author="angie" w:date="2014-02-12T23:58:00Z">
        <w:r w:rsidRPr="0031029D">
          <w:rPr>
            <w:rFonts w:cs="Arial"/>
            <w:szCs w:val="24"/>
            <w:lang w:val="es-ES_tradnl"/>
          </w:rPr>
          <w:t xml:space="preserve"> </w:t>
        </w:r>
      </w:ins>
      <w:ins w:id="787" w:author="angie" w:date="2014-02-12T23:59:00Z">
        <w:r w:rsidRPr="00456427">
          <w:rPr>
            <w:rFonts w:cs="Arial"/>
            <w:szCs w:val="24"/>
            <w:lang w:val="es-ES_tradnl"/>
          </w:rPr>
          <w:t xml:space="preserve">mensual es de $ </w:t>
        </w:r>
        <w:r w:rsidR="00B77810" w:rsidRPr="00627147">
          <w:rPr>
            <w:rFonts w:cs="Arial"/>
            <w:szCs w:val="24"/>
            <w:lang w:val="es-ES_tradnl"/>
          </w:rPr>
          <w:t>5,008.00</w:t>
        </w:r>
      </w:ins>
      <w:ins w:id="788" w:author="angie" w:date="2014-02-13T00:00:00Z">
        <w:r w:rsidR="007C5CC6" w:rsidRPr="00B94533">
          <w:rPr>
            <w:rFonts w:cs="Arial"/>
            <w:szCs w:val="24"/>
            <w:lang w:val="es-ES_tradnl"/>
          </w:rPr>
          <w:t>.</w:t>
        </w:r>
      </w:ins>
      <w:ins w:id="789" w:author="angie" w:date="2014-02-13T00:01:00Z">
        <w:r w:rsidR="007C5CC6" w:rsidRPr="008D4133">
          <w:rPr>
            <w:rFonts w:cs="Arial"/>
            <w:szCs w:val="24"/>
            <w:lang w:val="es-ES_tradnl"/>
          </w:rPr>
          <w:t xml:space="preserve"> Sin contar los costos de mantenimiento, </w:t>
        </w:r>
      </w:ins>
      <w:ins w:id="790" w:author="angie" w:date="2014-02-13T00:02:00Z">
        <w:r w:rsidR="00746AB7" w:rsidRPr="00C55FA7">
          <w:rPr>
            <w:rFonts w:cs="Arial"/>
            <w:szCs w:val="24"/>
            <w:lang w:val="es-ES_tradnl"/>
          </w:rPr>
          <w:t>capacitación</w:t>
        </w:r>
      </w:ins>
      <w:ins w:id="791" w:author="angie" w:date="2014-02-13T00:01:00Z">
        <w:r w:rsidR="007C5CC6" w:rsidRPr="00F00EC1">
          <w:rPr>
            <w:rFonts w:cs="Arial"/>
            <w:szCs w:val="24"/>
            <w:lang w:val="es-ES_tradnl"/>
          </w:rPr>
          <w:t xml:space="preserve"> y soporte técnico cuando es necesario</w:t>
        </w:r>
      </w:ins>
      <w:ins w:id="792" w:author="angie" w:date="2014-02-13T00:02:00Z">
        <w:r w:rsidR="007C5CC6" w:rsidRPr="00EB7EAC">
          <w:rPr>
            <w:rFonts w:cs="Arial"/>
            <w:szCs w:val="24"/>
            <w:lang w:val="es-ES_tradnl"/>
          </w:rPr>
          <w:t>.</w:t>
        </w:r>
      </w:ins>
    </w:p>
    <w:p w14:paraId="4CB0C4D1" w14:textId="347B72DF" w:rsidR="004A226C" w:rsidRPr="00637DC1" w:rsidRDefault="004A226C">
      <w:pPr>
        <w:pStyle w:val="Heading4"/>
        <w:rPr>
          <w:ins w:id="793" w:author="angie" w:date="2014-02-13T00:00:00Z"/>
          <w:lang w:val="es-ES_tradnl"/>
        </w:rPr>
        <w:pPrChange w:id="794" w:author="angie" w:date="2014-02-13T00:13:00Z">
          <w:pPr>
            <w:spacing w:before="240"/>
          </w:pPr>
        </w:pPrChange>
      </w:pPr>
      <w:ins w:id="795" w:author="angie" w:date="2014-02-13T00:13:00Z">
        <w:r w:rsidRPr="0021406B">
          <w:rPr>
            <w:lang w:val="es-ES_tradnl"/>
          </w:rPr>
          <w:lastRenderedPageBreak/>
          <w:t>Alternativa Propuesta</w:t>
        </w:r>
      </w:ins>
    </w:p>
    <w:p w14:paraId="53AF79A1" w14:textId="21116D02" w:rsidR="005011A2" w:rsidRPr="00FF6EAC" w:rsidRDefault="002D377D" w:rsidP="005011A2">
      <w:pPr>
        <w:rPr>
          <w:ins w:id="796" w:author="angie" w:date="2014-02-13T00:46:00Z"/>
          <w:rFonts w:cs="Arial"/>
          <w:szCs w:val="24"/>
          <w:lang w:val="es-ES_tradnl"/>
        </w:rPr>
      </w:pPr>
      <w:ins w:id="797" w:author="angie" w:date="2014-02-13T00:13:00Z">
        <w:r w:rsidRPr="00637DC1">
          <w:rPr>
            <w:rFonts w:cs="Arial"/>
            <w:szCs w:val="24"/>
            <w:lang w:val="es-ES_tradnl"/>
          </w:rPr>
          <w:t xml:space="preserve">El </w:t>
        </w:r>
      </w:ins>
      <w:ins w:id="798" w:author="angie" w:date="2014-02-13T00:14:00Z">
        <w:r w:rsidRPr="00637DC1">
          <w:rPr>
            <w:rFonts w:cs="Arial"/>
            <w:szCs w:val="24"/>
            <w:lang w:val="es-ES_tradnl"/>
          </w:rPr>
          <w:t xml:space="preserve">sistema propuesto </w:t>
        </w:r>
      </w:ins>
      <w:ins w:id="799" w:author="angie" w:date="2014-02-13T00:42:00Z">
        <w:r w:rsidR="00984F74" w:rsidRPr="0038464F">
          <w:rPr>
            <w:rFonts w:cs="Arial"/>
            <w:szCs w:val="24"/>
            <w:lang w:val="es-ES_tradnl"/>
          </w:rPr>
          <w:t>se va a utilizar la infraestructura que ya exis</w:t>
        </w:r>
        <w:r w:rsidR="00984F74" w:rsidRPr="000D1619">
          <w:rPr>
            <w:rFonts w:cs="Arial"/>
            <w:szCs w:val="24"/>
            <w:lang w:val="es-ES_tradnl"/>
          </w:rPr>
          <w:t xml:space="preserve">te, al ser una aplicación web, no se tendrá que preocuparse por </w:t>
        </w:r>
        <w:r w:rsidR="009D57D7" w:rsidRPr="00DE5E12">
          <w:rPr>
            <w:rFonts w:cs="Arial"/>
            <w:szCs w:val="24"/>
            <w:lang w:val="es-ES_tradnl"/>
          </w:rPr>
          <w:t xml:space="preserve">las características de las </w:t>
        </w:r>
      </w:ins>
      <w:ins w:id="800" w:author="angie" w:date="2014-02-13T00:43:00Z">
        <w:r w:rsidR="009D57D7" w:rsidRPr="00061695">
          <w:rPr>
            <w:rFonts w:cs="Arial"/>
            <w:szCs w:val="24"/>
            <w:lang w:val="es-ES_tradnl"/>
          </w:rPr>
          <w:t>computadoras</w:t>
        </w:r>
      </w:ins>
      <w:ins w:id="801" w:author="angie" w:date="2014-02-13T00:42:00Z">
        <w:r w:rsidR="009D57D7" w:rsidRPr="00315B85">
          <w:rPr>
            <w:rFonts w:cs="Arial"/>
            <w:szCs w:val="24"/>
            <w:lang w:val="es-ES_tradnl"/>
          </w:rPr>
          <w:t xml:space="preserve">, ya que la </w:t>
        </w:r>
      </w:ins>
      <w:ins w:id="802" w:author="angie" w:date="2014-02-13T00:43:00Z">
        <w:r w:rsidR="009D57D7" w:rsidRPr="009A0979">
          <w:rPr>
            <w:rFonts w:cs="Arial"/>
            <w:szCs w:val="24"/>
            <w:lang w:val="es-ES_tradnl"/>
          </w:rPr>
          <w:t>aplicación</w:t>
        </w:r>
      </w:ins>
      <w:ins w:id="803" w:author="angie" w:date="2014-02-13T00:42:00Z">
        <w:r w:rsidR="009D57D7" w:rsidRPr="009A0979">
          <w:rPr>
            <w:rFonts w:cs="Arial"/>
            <w:szCs w:val="24"/>
            <w:lang w:val="es-ES_tradnl"/>
          </w:rPr>
          <w:t xml:space="preserve"> </w:t>
        </w:r>
      </w:ins>
      <w:ins w:id="804" w:author="angie" w:date="2014-02-13T00:43:00Z">
        <w:r w:rsidR="009D57D7" w:rsidRPr="004622F3">
          <w:rPr>
            <w:rFonts w:cs="Arial"/>
            <w:szCs w:val="24"/>
            <w:lang w:val="es-ES_tradnl"/>
          </w:rPr>
          <w:t>corra sobre cualquie</w:t>
        </w:r>
        <w:r w:rsidR="009D57D7" w:rsidRPr="00D32738">
          <w:rPr>
            <w:rFonts w:cs="Arial"/>
            <w:szCs w:val="24"/>
            <w:lang w:val="es-ES_tradnl"/>
          </w:rPr>
          <w:t>r dispositivo.</w:t>
        </w:r>
      </w:ins>
      <w:ins w:id="805" w:author="angie" w:date="2014-02-13T00:44:00Z">
        <w:r w:rsidR="005011A2" w:rsidRPr="002B3522">
          <w:rPr>
            <w:rFonts w:cs="Arial"/>
            <w:szCs w:val="24"/>
            <w:lang w:val="es-ES_tradnl"/>
          </w:rPr>
          <w:t xml:space="preserve"> </w:t>
        </w:r>
      </w:ins>
      <w:ins w:id="806" w:author="angie" w:date="2014-02-13T00:46:00Z">
        <w:r w:rsidR="003D5844" w:rsidRPr="002B3522">
          <w:rPr>
            <w:rFonts w:cs="Arial"/>
            <w:szCs w:val="24"/>
            <w:lang w:val="es-ES_tradnl"/>
          </w:rPr>
          <w:t>La</w:t>
        </w:r>
        <w:r w:rsidR="005011A2" w:rsidRPr="00200E5A">
          <w:rPr>
            <w:rFonts w:cs="Arial"/>
            <w:szCs w:val="24"/>
            <w:lang w:val="es-ES_tradnl"/>
          </w:rPr>
          <w:t xml:space="preserve"> inversión inicial es en el </w:t>
        </w:r>
      </w:ins>
      <w:ins w:id="807" w:author="angie" w:date="2014-02-13T00:47:00Z">
        <w:r w:rsidR="003D5844" w:rsidRPr="006B014B">
          <w:rPr>
            <w:rFonts w:cs="Arial"/>
            <w:szCs w:val="24"/>
            <w:lang w:val="es-ES_tradnl"/>
          </w:rPr>
          <w:t>tiempo</w:t>
        </w:r>
      </w:ins>
      <w:ins w:id="808" w:author="angie" w:date="2014-02-13T00:46:00Z">
        <w:r w:rsidR="005011A2" w:rsidRPr="00E343FC">
          <w:rPr>
            <w:rFonts w:cs="Arial"/>
            <w:szCs w:val="24"/>
            <w:lang w:val="es-ES_tradnl"/>
          </w:rPr>
          <w:t xml:space="preserve"> que se invertirá en el diseño, el echo que las computadoras no estén conectadas presenta un reto a la hora de diseñar un proyecto informático, y más aún a la hora de distr</w:t>
        </w:r>
        <w:r w:rsidR="00B77CEC" w:rsidRPr="00FF6EAC">
          <w:rPr>
            <w:rFonts w:cs="Arial"/>
            <w:szCs w:val="24"/>
            <w:lang w:val="es-ES_tradnl"/>
          </w:rPr>
          <w:t>ibuir e implementar el programa.</w:t>
        </w:r>
      </w:ins>
    </w:p>
    <w:p w14:paraId="55690989" w14:textId="75BD65EC" w:rsidR="007C5CC6" w:rsidRPr="00F93F30" w:rsidRDefault="005011A2" w:rsidP="00253D40">
      <w:pPr>
        <w:rPr>
          <w:ins w:id="809" w:author="angie" w:date="2014-02-13T00:49:00Z"/>
          <w:rFonts w:cs="Arial"/>
          <w:szCs w:val="24"/>
          <w:lang w:val="es-ES_tradnl"/>
        </w:rPr>
      </w:pPr>
      <w:ins w:id="810" w:author="angie" w:date="2014-02-13T00:44:00Z">
        <w:r w:rsidRPr="00A00240">
          <w:rPr>
            <w:rFonts w:cs="Arial"/>
            <w:szCs w:val="24"/>
            <w:lang w:val="es-ES_tradnl"/>
          </w:rPr>
          <w:t>La inversión que se tiene que hacer es la del hospedaje web.</w:t>
        </w:r>
      </w:ins>
      <w:ins w:id="811" w:author="angie" w:date="2014-02-13T00:47:00Z">
        <w:r w:rsidR="00D44B37" w:rsidRPr="00DD7093">
          <w:rPr>
            <w:rFonts w:cs="Arial"/>
            <w:szCs w:val="24"/>
            <w:lang w:val="es-ES_tradnl"/>
          </w:rPr>
          <w:t xml:space="preserve"> El cual tiene un costo de 24 </w:t>
        </w:r>
      </w:ins>
      <w:ins w:id="812" w:author="angie" w:date="2014-02-13T00:48:00Z">
        <w:r w:rsidR="005126CD" w:rsidRPr="00871A9C">
          <w:rPr>
            <w:rFonts w:cs="Arial"/>
            <w:szCs w:val="24"/>
            <w:lang w:val="es-ES_tradnl"/>
          </w:rPr>
          <w:t>dólares</w:t>
        </w:r>
      </w:ins>
      <w:ins w:id="813" w:author="angie" w:date="2014-02-13T00:47:00Z">
        <w:r w:rsidR="00D44B37" w:rsidRPr="00FF7FE0">
          <w:rPr>
            <w:rFonts w:cs="Arial"/>
            <w:szCs w:val="24"/>
            <w:lang w:val="es-ES_tradnl"/>
          </w:rPr>
          <w:t xml:space="preserve"> mensuales. El costo de </w:t>
        </w:r>
      </w:ins>
      <w:ins w:id="814" w:author="angie" w:date="2014-02-13T00:48:00Z">
        <w:r w:rsidR="00D44B37" w:rsidRPr="00E325A5">
          <w:rPr>
            <w:rFonts w:cs="Arial"/>
            <w:szCs w:val="24"/>
            <w:lang w:val="es-ES_tradnl"/>
          </w:rPr>
          <w:t>manutención</w:t>
        </w:r>
      </w:ins>
      <w:ins w:id="815" w:author="angie" w:date="2014-02-13T00:47:00Z">
        <w:r w:rsidR="00D44B37" w:rsidRPr="00F87EE4">
          <w:rPr>
            <w:rFonts w:cs="Arial"/>
            <w:szCs w:val="24"/>
            <w:lang w:val="es-ES_tradnl"/>
          </w:rPr>
          <w:t xml:space="preserve"> </w:t>
        </w:r>
      </w:ins>
      <w:ins w:id="816" w:author="angie" w:date="2014-02-13T00:48:00Z">
        <w:r w:rsidR="00D44B37" w:rsidRPr="002F5016">
          <w:rPr>
            <w:rFonts w:cs="Arial"/>
            <w:szCs w:val="24"/>
            <w:lang w:val="es-ES_tradnl"/>
          </w:rPr>
          <w:t>del servicio, y el costo de entrenar al pe</w:t>
        </w:r>
        <w:r w:rsidR="00D44B37" w:rsidRPr="003E0230">
          <w:rPr>
            <w:rFonts w:cs="Arial"/>
            <w:szCs w:val="24"/>
            <w:lang w:val="es-ES_tradnl"/>
          </w:rPr>
          <w:t>rsonal en el uso del sistema.</w:t>
        </w:r>
        <w:r w:rsidR="005126CD" w:rsidRPr="004E4FD7">
          <w:rPr>
            <w:rFonts w:cs="Arial"/>
            <w:szCs w:val="24"/>
            <w:lang w:val="es-ES_tradnl"/>
          </w:rPr>
          <w:t xml:space="preserve"> Con la información presentada se puede ver que la alternativa propuesta es la de mejor viabilidad </w:t>
        </w:r>
      </w:ins>
      <w:ins w:id="817" w:author="angie" w:date="2014-02-13T00:49:00Z">
        <w:r w:rsidR="005126CD" w:rsidRPr="00237861">
          <w:rPr>
            <w:rFonts w:cs="Arial"/>
            <w:szCs w:val="24"/>
            <w:lang w:val="es-ES_tradnl"/>
          </w:rPr>
          <w:t>económica</w:t>
        </w:r>
      </w:ins>
      <w:ins w:id="818" w:author="angie" w:date="2014-02-13T00:48:00Z">
        <w:r w:rsidR="005126CD" w:rsidRPr="00C9746D">
          <w:rPr>
            <w:rFonts w:cs="Arial"/>
            <w:szCs w:val="24"/>
            <w:lang w:val="es-ES_tradnl"/>
          </w:rPr>
          <w:t>.</w:t>
        </w:r>
      </w:ins>
    </w:p>
    <w:p w14:paraId="625B3256" w14:textId="4AE410E6" w:rsidR="00983160" w:rsidRPr="00DD65E3" w:rsidRDefault="00983160" w:rsidP="00253D40">
      <w:pPr>
        <w:pStyle w:val="Heading3"/>
        <w:rPr>
          <w:ins w:id="819" w:author="angie" w:date="2014-02-13T00:50:00Z"/>
          <w:lang w:val="es-ES_tradnl"/>
        </w:rPr>
      </w:pPr>
      <w:ins w:id="820" w:author="angie" w:date="2014-02-13T00:49:00Z">
        <w:r w:rsidRPr="00F6370D">
          <w:rPr>
            <w:lang w:val="es-ES_tradnl"/>
          </w:rPr>
          <w:t>Factibilidad Operativa</w:t>
        </w:r>
      </w:ins>
    </w:p>
    <w:p w14:paraId="0133B1FC" w14:textId="6FB2972B" w:rsidR="005C6DF4" w:rsidRPr="007328E2" w:rsidRDefault="00DF452B" w:rsidP="00253D40">
      <w:pPr>
        <w:rPr>
          <w:ins w:id="821" w:author="angie" w:date="2014-02-13T00:55:00Z"/>
          <w:lang w:val="es-ES_tradnl"/>
        </w:rPr>
      </w:pPr>
      <w:ins w:id="822" w:author="angie" w:date="2014-02-13T00:50:00Z">
        <w:r w:rsidRPr="00BC7173">
          <w:rPr>
            <w:lang w:val="es-ES_tradnl"/>
          </w:rPr>
          <w:t>La</w:t>
        </w:r>
        <w:r w:rsidR="005C6DF4" w:rsidRPr="00795C22">
          <w:rPr>
            <w:lang w:val="es-ES_tradnl"/>
          </w:rPr>
          <w:t xml:space="preserve"> factibilidad operativa mede el grado de urgencia del problema, el </w:t>
        </w:r>
      </w:ins>
      <w:ins w:id="823" w:author="angie" w:date="2014-02-13T08:59:00Z">
        <w:r w:rsidR="00CB3C49" w:rsidRPr="00824A31">
          <w:rPr>
            <w:lang w:val="es-ES_tradnl"/>
          </w:rPr>
          <w:t>interés</w:t>
        </w:r>
      </w:ins>
      <w:ins w:id="824" w:author="angie" w:date="2014-02-13T00:50:00Z">
        <w:r w:rsidR="005C6DF4" w:rsidRPr="00FB4BF1">
          <w:rPr>
            <w:lang w:val="es-ES_tradnl"/>
          </w:rPr>
          <w:t xml:space="preserve"> y </w:t>
        </w:r>
      </w:ins>
      <w:ins w:id="825" w:author="angie" w:date="2014-02-13T00:51:00Z">
        <w:r w:rsidR="005C6DF4" w:rsidRPr="005D2A05">
          <w:rPr>
            <w:lang w:val="es-ES_tradnl"/>
          </w:rPr>
          <w:t xml:space="preserve">la </w:t>
        </w:r>
      </w:ins>
      <w:ins w:id="826" w:author="angie" w:date="2014-02-13T08:59:00Z">
        <w:r w:rsidR="00CB3C49" w:rsidRPr="00D74CB6">
          <w:rPr>
            <w:lang w:val="es-ES_tradnl"/>
          </w:rPr>
          <w:t>aceptación</w:t>
        </w:r>
      </w:ins>
      <w:ins w:id="827" w:author="angie" w:date="2014-02-13T00:50:00Z">
        <w:r w:rsidR="005C6DF4" w:rsidRPr="00D74CB6">
          <w:rPr>
            <w:lang w:val="es-ES_tradnl"/>
          </w:rPr>
          <w:t xml:space="preserve"> de la </w:t>
        </w:r>
      </w:ins>
      <w:ins w:id="828" w:author="angie" w:date="2014-02-13T08:59:00Z">
        <w:r w:rsidR="00CB3C49" w:rsidRPr="00D74CB6">
          <w:rPr>
            <w:lang w:val="es-ES_tradnl"/>
          </w:rPr>
          <w:t>solución</w:t>
        </w:r>
      </w:ins>
      <w:ins w:id="829" w:author="angie" w:date="2014-02-13T00:50:00Z">
        <w:r w:rsidR="005C6DF4" w:rsidRPr="007328E2">
          <w:rPr>
            <w:lang w:val="es-ES_tradnl"/>
          </w:rPr>
          <w:t xml:space="preserve"> propuesta </w:t>
        </w:r>
      </w:ins>
      <w:ins w:id="830" w:author="angie" w:date="2014-02-13T00:51:00Z">
        <w:r w:rsidR="005A6048" w:rsidRPr="007328E2">
          <w:rPr>
            <w:lang w:val="es-ES_tradnl"/>
          </w:rPr>
          <w:t>por parte de</w:t>
        </w:r>
      </w:ins>
      <w:ins w:id="831" w:author="angie" w:date="2014-02-13T00:50:00Z">
        <w:r w:rsidR="005C6DF4" w:rsidRPr="007328E2">
          <w:rPr>
            <w:lang w:val="es-ES_tradnl"/>
          </w:rPr>
          <w:t xml:space="preserve"> los usuarios.</w:t>
        </w:r>
      </w:ins>
      <w:ins w:id="832" w:author="angie" w:date="2014-02-13T00:52:00Z">
        <w:r w:rsidR="0042082E" w:rsidRPr="007328E2">
          <w:rPr>
            <w:lang w:val="es-ES_tradnl"/>
          </w:rPr>
          <w:t xml:space="preserve"> </w:t>
        </w:r>
      </w:ins>
    </w:p>
    <w:p w14:paraId="2605F75D" w14:textId="56831D36" w:rsidR="00540901" w:rsidRPr="00504EBF" w:rsidRDefault="002428CF" w:rsidP="00253D40">
      <w:pPr>
        <w:rPr>
          <w:ins w:id="833" w:author="angie" w:date="2014-02-13T00:53:00Z"/>
          <w:lang w:val="es-ES_tradnl"/>
        </w:rPr>
      </w:pPr>
      <w:ins w:id="834" w:author="angie" w:date="2014-02-13T00:57:00Z">
        <w:r w:rsidRPr="00E5446C">
          <w:rPr>
            <w:lang w:val="es-ES_tradnl"/>
          </w:rPr>
          <w:t xml:space="preserve">Al hablar con los </w:t>
        </w:r>
      </w:ins>
      <w:ins w:id="835" w:author="angie" w:date="2014-02-13T01:00:00Z">
        <w:r w:rsidR="008A557B" w:rsidRPr="00B101CF">
          <w:rPr>
            <w:lang w:val="es-ES_tradnl"/>
          </w:rPr>
          <w:t>clientes del proyecto</w:t>
        </w:r>
      </w:ins>
      <w:ins w:id="836" w:author="angie" w:date="2014-02-13T00:57:00Z">
        <w:r w:rsidRPr="005B7B7D">
          <w:rPr>
            <w:lang w:val="es-ES_tradnl"/>
          </w:rPr>
          <w:t xml:space="preserve"> se </w:t>
        </w:r>
      </w:ins>
      <w:ins w:id="837" w:author="angie" w:date="2014-02-13T08:59:00Z">
        <w:r w:rsidR="00CB3C49" w:rsidRPr="003431B7">
          <w:rPr>
            <w:lang w:val="es-ES_tradnl"/>
          </w:rPr>
          <w:t>encontró</w:t>
        </w:r>
      </w:ins>
      <w:ins w:id="838" w:author="angie" w:date="2014-02-13T00:57:00Z">
        <w:r w:rsidRPr="00833653">
          <w:rPr>
            <w:lang w:val="es-ES_tradnl"/>
          </w:rPr>
          <w:t xml:space="preserve"> que sus necesidades son las de un sistema centralizado, donde la </w:t>
        </w:r>
      </w:ins>
      <w:ins w:id="839" w:author="angie" w:date="2014-02-13T08:59:00Z">
        <w:r w:rsidR="00CB3C49" w:rsidRPr="00CD00C1">
          <w:rPr>
            <w:lang w:val="es-ES_tradnl"/>
          </w:rPr>
          <w:t>información</w:t>
        </w:r>
      </w:ins>
      <w:ins w:id="840" w:author="angie" w:date="2014-02-13T00:57:00Z">
        <w:r w:rsidRPr="00203EA2">
          <w:rPr>
            <w:lang w:val="es-ES_tradnl"/>
          </w:rPr>
          <w:t xml:space="preserve"> este disponible en tiempo real</w:t>
        </w:r>
      </w:ins>
      <w:ins w:id="841" w:author="angie" w:date="2014-02-13T01:00:00Z">
        <w:r w:rsidR="008A557B" w:rsidRPr="005F14D3">
          <w:rPr>
            <w:lang w:val="es-ES_tradnl"/>
          </w:rPr>
          <w:t xml:space="preserve">. Los usuarios finales </w:t>
        </w:r>
      </w:ins>
      <w:ins w:id="842" w:author="angie" w:date="2014-02-13T01:01:00Z">
        <w:r w:rsidR="006A3337" w:rsidRPr="00DF241C">
          <w:rPr>
            <w:lang w:val="es-ES_tradnl"/>
          </w:rPr>
          <w:t xml:space="preserve">necesitan una herramienta </w:t>
        </w:r>
      </w:ins>
      <w:ins w:id="843" w:author="angie" w:date="2014-02-13T00:58:00Z">
        <w:r w:rsidRPr="00CD6E51">
          <w:rPr>
            <w:lang w:val="es-ES_tradnl"/>
          </w:rPr>
          <w:t>qu</w:t>
        </w:r>
        <w:r w:rsidRPr="00ED1D30">
          <w:rPr>
            <w:lang w:val="es-ES_tradnl"/>
          </w:rPr>
          <w:t xml:space="preserve">e </w:t>
        </w:r>
      </w:ins>
      <w:ins w:id="844" w:author="angie" w:date="2014-02-13T08:59:00Z">
        <w:r w:rsidR="00CB3C49" w:rsidRPr="009B5462">
          <w:rPr>
            <w:lang w:val="es-ES_tradnl"/>
          </w:rPr>
          <w:t>automatice</w:t>
        </w:r>
      </w:ins>
      <w:ins w:id="845" w:author="angie" w:date="2014-02-13T00:58:00Z">
        <w:r w:rsidRPr="009B5462">
          <w:rPr>
            <w:lang w:val="es-ES_tradnl"/>
          </w:rPr>
          <w:t xml:space="preserve"> funciones, que varios usuarios puedan interactuar con el sistema al mismo </w:t>
        </w:r>
      </w:ins>
      <w:ins w:id="846" w:author="angie" w:date="2014-02-13T08:59:00Z">
        <w:r w:rsidR="00CB3C49" w:rsidRPr="003F39BB">
          <w:rPr>
            <w:lang w:val="es-ES_tradnl"/>
          </w:rPr>
          <w:t>tiempo</w:t>
        </w:r>
      </w:ins>
      <w:ins w:id="847" w:author="angie" w:date="2014-02-13T00:56:00Z">
        <w:r w:rsidR="00D309FE" w:rsidRPr="00562886">
          <w:rPr>
            <w:lang w:val="es-ES_tradnl"/>
          </w:rPr>
          <w:t xml:space="preserve"> </w:t>
        </w:r>
      </w:ins>
      <w:ins w:id="848" w:author="angie" w:date="2014-02-13T00:58:00Z">
        <w:r w:rsidRPr="002C799A">
          <w:rPr>
            <w:lang w:val="es-ES_tradnl"/>
          </w:rPr>
          <w:t xml:space="preserve">y la </w:t>
        </w:r>
      </w:ins>
      <w:ins w:id="849" w:author="angie" w:date="2014-02-13T08:59:00Z">
        <w:r w:rsidR="00CB3C49" w:rsidRPr="003B5321">
          <w:rPr>
            <w:lang w:val="es-ES_tradnl"/>
          </w:rPr>
          <w:t>información</w:t>
        </w:r>
      </w:ins>
      <w:ins w:id="850" w:author="angie" w:date="2014-02-13T00:58:00Z">
        <w:r w:rsidRPr="00D65256">
          <w:rPr>
            <w:lang w:val="es-ES_tradnl"/>
          </w:rPr>
          <w:t xml:space="preserve"> </w:t>
        </w:r>
      </w:ins>
      <w:ins w:id="851" w:author="angie" w:date="2014-02-13T00:59:00Z">
        <w:r w:rsidRPr="003F4652">
          <w:rPr>
            <w:lang w:val="es-ES_tradnl"/>
          </w:rPr>
          <w:t xml:space="preserve">sea </w:t>
        </w:r>
      </w:ins>
      <w:ins w:id="852" w:author="angie" w:date="2014-02-13T08:59:00Z">
        <w:r w:rsidR="00CB3C49" w:rsidRPr="00BC483B">
          <w:rPr>
            <w:lang w:val="es-ES_tradnl"/>
          </w:rPr>
          <w:t>fácil</w:t>
        </w:r>
      </w:ins>
      <w:ins w:id="853" w:author="angie" w:date="2014-02-13T00:59:00Z">
        <w:r w:rsidRPr="00697EFC">
          <w:rPr>
            <w:lang w:val="es-ES_tradnl"/>
          </w:rPr>
          <w:t xml:space="preserve"> mente accesible</w:t>
        </w:r>
      </w:ins>
      <w:ins w:id="854" w:author="angie" w:date="2014-02-13T00:56:00Z">
        <w:r w:rsidR="00D309FE" w:rsidRPr="000466FA">
          <w:rPr>
            <w:lang w:val="es-ES_tradnl"/>
          </w:rPr>
          <w:t xml:space="preserve"> </w:t>
        </w:r>
      </w:ins>
      <w:ins w:id="855" w:author="angie" w:date="2014-02-13T00:59:00Z">
        <w:r w:rsidRPr="00257F11">
          <w:rPr>
            <w:lang w:val="es-ES_tradnl"/>
          </w:rPr>
          <w:t xml:space="preserve">y con una interfaz amigable, </w:t>
        </w:r>
      </w:ins>
      <w:ins w:id="856" w:author="angie" w:date="2014-02-13T00:56:00Z">
        <w:r w:rsidR="00D309FE" w:rsidRPr="002C2C30">
          <w:rPr>
            <w:lang w:val="es-ES_tradnl"/>
          </w:rPr>
          <w:t>para poder realizar sus labores de una manera m</w:t>
        </w:r>
        <w:r w:rsidR="00D309FE" w:rsidRPr="00E90CCA">
          <w:rPr>
            <w:lang w:val="es-ES_tradnl"/>
          </w:rPr>
          <w:t>ás</w:t>
        </w:r>
      </w:ins>
      <w:ins w:id="857" w:author="angie" w:date="2014-02-13T00:59:00Z">
        <w:r w:rsidRPr="005E66E8">
          <w:rPr>
            <w:lang w:val="es-ES_tradnl"/>
          </w:rPr>
          <w:t xml:space="preserve"> </w:t>
        </w:r>
      </w:ins>
      <w:ins w:id="858" w:author="angie" w:date="2014-02-13T08:59:00Z">
        <w:r w:rsidR="00CB3C49" w:rsidRPr="00076BFA">
          <w:rPr>
            <w:lang w:val="es-ES_tradnl"/>
          </w:rPr>
          <w:t>fácil</w:t>
        </w:r>
      </w:ins>
      <w:ins w:id="859" w:author="angie" w:date="2014-02-13T00:59:00Z">
        <w:r w:rsidRPr="003E34FB">
          <w:rPr>
            <w:lang w:val="es-ES_tradnl"/>
          </w:rPr>
          <w:t xml:space="preserve">. Los </w:t>
        </w:r>
      </w:ins>
      <w:ins w:id="860" w:author="angie" w:date="2014-02-13T00:56:00Z">
        <w:r w:rsidR="00D309FE" w:rsidRPr="00A351E4">
          <w:rPr>
            <w:lang w:val="es-ES_tradnl"/>
          </w:rPr>
          <w:t xml:space="preserve">propietarios </w:t>
        </w:r>
      </w:ins>
    </w:p>
    <w:p w14:paraId="68AA58CA" w14:textId="77777777" w:rsidR="00A84937" w:rsidRPr="002A0BE0" w:rsidRDefault="00AB4217" w:rsidP="00253D40">
      <w:pPr>
        <w:rPr>
          <w:ins w:id="861" w:author="angie" w:date="2014-02-13T13:44:00Z"/>
          <w:lang w:val="es-ES_tradnl"/>
        </w:rPr>
      </w:pPr>
      <w:ins w:id="862" w:author="angie" w:date="2014-02-13T01:01:00Z">
        <w:r w:rsidRPr="007F1DB1">
          <w:rPr>
            <w:lang w:val="es-ES_tradnl"/>
          </w:rPr>
          <w:t xml:space="preserve">Se </w:t>
        </w:r>
      </w:ins>
      <w:ins w:id="863" w:author="angie" w:date="2014-02-13T08:59:00Z">
        <w:r w:rsidR="00CB3C49" w:rsidRPr="00F74B4E">
          <w:rPr>
            <w:lang w:val="es-ES_tradnl"/>
          </w:rPr>
          <w:t>encontró</w:t>
        </w:r>
      </w:ins>
      <w:ins w:id="864" w:author="angie" w:date="2014-02-13T01:01:00Z">
        <w:r w:rsidRPr="00DB74ED">
          <w:rPr>
            <w:lang w:val="es-ES_tradnl"/>
          </w:rPr>
          <w:t xml:space="preserve"> que el</w:t>
        </w:r>
      </w:ins>
      <w:ins w:id="865" w:author="angie" w:date="2014-02-13T00:53:00Z">
        <w:r w:rsidR="00E637D3" w:rsidRPr="0094242F">
          <w:rPr>
            <w:lang w:val="es-ES_tradnl"/>
          </w:rPr>
          <w:t xml:space="preserve"> Sistema </w:t>
        </w:r>
      </w:ins>
      <w:ins w:id="866" w:author="angie" w:date="2014-02-13T01:01:00Z">
        <w:r w:rsidRPr="00A04489">
          <w:rPr>
            <w:lang w:val="es-ES_tradnl"/>
          </w:rPr>
          <w:t>cuenta</w:t>
        </w:r>
      </w:ins>
      <w:ins w:id="867" w:author="angie" w:date="2014-02-13T00:53:00Z">
        <w:r w:rsidR="00E637D3" w:rsidRPr="005442C1">
          <w:rPr>
            <w:lang w:val="es-ES_tradnl"/>
          </w:rPr>
          <w:t xml:space="preserve"> con la total </w:t>
        </w:r>
      </w:ins>
      <w:ins w:id="868" w:author="angie" w:date="2014-02-13T08:59:00Z">
        <w:r w:rsidR="00CB3C49" w:rsidRPr="00A5310F">
          <w:rPr>
            <w:lang w:val="es-ES_tradnl"/>
          </w:rPr>
          <w:t>aceptación</w:t>
        </w:r>
      </w:ins>
      <w:ins w:id="869" w:author="angie" w:date="2014-02-13T00:53:00Z">
        <w:r w:rsidR="00E637D3" w:rsidRPr="001E4F08">
          <w:rPr>
            <w:lang w:val="es-ES_tradnl"/>
          </w:rPr>
          <w:t xml:space="preserve"> de los usuarios, </w:t>
        </w:r>
      </w:ins>
      <w:ins w:id="870" w:author="angie" w:date="2014-02-13T01:01:00Z">
        <w:r w:rsidRPr="0027064C">
          <w:rPr>
            <w:lang w:val="es-ES_tradnl"/>
          </w:rPr>
          <w:t xml:space="preserve">y </w:t>
        </w:r>
      </w:ins>
      <w:ins w:id="871" w:author="angie" w:date="2014-02-13T00:53:00Z">
        <w:r w:rsidR="00E637D3" w:rsidRPr="001252F6">
          <w:rPr>
            <w:lang w:val="es-ES_tradnl"/>
          </w:rPr>
          <w:t xml:space="preserve">contara con personal que ya ha manipulado una computadora, lo que contribuye al </w:t>
        </w:r>
      </w:ins>
      <w:ins w:id="872" w:author="angie" w:date="2014-02-13T08:59:00Z">
        <w:r w:rsidR="00CB3C49" w:rsidRPr="00906C71">
          <w:rPr>
            <w:lang w:val="es-ES_tradnl"/>
          </w:rPr>
          <w:t>éxito</w:t>
        </w:r>
      </w:ins>
      <w:ins w:id="873" w:author="angie" w:date="2014-02-13T00:53:00Z">
        <w:r w:rsidR="009A2BA9" w:rsidRPr="00BE0D56">
          <w:rPr>
            <w:lang w:val="es-ES_tradnl"/>
          </w:rPr>
          <w:t xml:space="preserve"> de la </w:t>
        </w:r>
      </w:ins>
      <w:ins w:id="874" w:author="angie" w:date="2014-02-13T08:59:00Z">
        <w:r w:rsidR="00CB3C49" w:rsidRPr="00A0233E">
          <w:rPr>
            <w:lang w:val="es-ES_tradnl"/>
          </w:rPr>
          <w:t>solución</w:t>
        </w:r>
      </w:ins>
      <w:ins w:id="875" w:author="angie" w:date="2014-02-13T00:53:00Z">
        <w:r w:rsidR="009A2BA9" w:rsidRPr="00B6768D">
          <w:rPr>
            <w:lang w:val="es-ES_tradnl"/>
          </w:rPr>
          <w:t xml:space="preserve"> propuesta.</w:t>
        </w:r>
      </w:ins>
    </w:p>
    <w:p w14:paraId="6F136498" w14:textId="084339B8" w:rsidR="00B10DA0" w:rsidRPr="00A63FBB" w:rsidRDefault="009A2BA9" w:rsidP="003D16BB">
      <w:pPr>
        <w:rPr>
          <w:ins w:id="876" w:author="angie" w:date="2014-02-12T18:59:00Z"/>
          <w:lang w:val="es-ES_tradnl"/>
        </w:rPr>
      </w:pPr>
      <w:ins w:id="877" w:author="angie" w:date="2014-02-13T00:53:00Z">
        <w:r w:rsidRPr="006B5BB0">
          <w:rPr>
            <w:lang w:val="es-ES_tradnl"/>
          </w:rPr>
          <w:t xml:space="preserve"> L</w:t>
        </w:r>
        <w:r w:rsidR="00E637D3" w:rsidRPr="00F2308E">
          <w:rPr>
            <w:lang w:val="es-ES_tradnl"/>
          </w:rPr>
          <w:t xml:space="preserve">os usuarios han expresado el deseo de contar con sistema </w:t>
        </w:r>
      </w:ins>
      <w:ins w:id="878" w:author="angie" w:date="2014-02-13T08:59:00Z">
        <w:r w:rsidR="00CB3C49" w:rsidRPr="001E5A95">
          <w:rPr>
            <w:lang w:val="es-ES_tradnl"/>
          </w:rPr>
          <w:t>informático</w:t>
        </w:r>
      </w:ins>
      <w:ins w:id="879" w:author="angie" w:date="2014-02-13T00:53:00Z">
        <w:r w:rsidR="00E637D3" w:rsidRPr="001E5A95">
          <w:rPr>
            <w:lang w:val="es-ES_tradnl"/>
          </w:rPr>
          <w:t xml:space="preserve"> que permita la </w:t>
        </w:r>
      </w:ins>
      <w:ins w:id="880" w:author="angie" w:date="2014-02-13T08:59:00Z">
        <w:r w:rsidR="00CB3C49" w:rsidRPr="00527474">
          <w:rPr>
            <w:lang w:val="es-ES_tradnl"/>
          </w:rPr>
          <w:t>obtención</w:t>
        </w:r>
      </w:ins>
      <w:ins w:id="881" w:author="angie" w:date="2014-02-13T00:53:00Z">
        <w:r w:rsidR="00E637D3" w:rsidRPr="00173744">
          <w:rPr>
            <w:lang w:val="es-ES_tradnl"/>
          </w:rPr>
          <w:t xml:space="preserve"> de reportes</w:t>
        </w:r>
      </w:ins>
      <w:ins w:id="882" w:author="angie" w:date="2014-02-13T01:02:00Z">
        <w:r w:rsidR="00AB4217" w:rsidRPr="000572F0">
          <w:rPr>
            <w:lang w:val="es-ES_tradnl"/>
          </w:rPr>
          <w:t>,</w:t>
        </w:r>
      </w:ins>
      <w:ins w:id="883" w:author="angie" w:date="2014-02-13T00:53:00Z">
        <w:r w:rsidR="00E637D3" w:rsidRPr="005066BF">
          <w:rPr>
            <w:lang w:val="es-ES_tradnl"/>
          </w:rPr>
          <w:t xml:space="preserve"> que faciliten la toma de decisiones y brinde ayuda en la </w:t>
        </w:r>
      </w:ins>
      <w:ins w:id="884" w:author="angie" w:date="2014-02-13T08:59:00Z">
        <w:r w:rsidR="00CB3C49" w:rsidRPr="00DB52E5">
          <w:rPr>
            <w:lang w:val="es-ES_tradnl"/>
          </w:rPr>
          <w:t>gestión</w:t>
        </w:r>
      </w:ins>
      <w:ins w:id="885" w:author="angie" w:date="2014-02-13T00:53:00Z">
        <w:r w:rsidR="00E637D3" w:rsidRPr="00986E26">
          <w:rPr>
            <w:lang w:val="es-ES_tradnl"/>
          </w:rPr>
          <w:t xml:space="preserve"> de los procesos que se requieren para llevar un control sobre las actividades que se llevan a </w:t>
        </w:r>
        <w:r w:rsidR="00E637D3" w:rsidRPr="0067528F">
          <w:rPr>
            <w:lang w:val="es-ES_tradnl"/>
          </w:rPr>
          <w:t xml:space="preserve">cabo en dicha </w:t>
        </w:r>
      </w:ins>
      <w:ins w:id="886" w:author="angie" w:date="2014-02-13T08:59:00Z">
        <w:r w:rsidR="00CB3C49" w:rsidRPr="0098051C">
          <w:rPr>
            <w:lang w:val="es-ES_tradnl"/>
          </w:rPr>
          <w:t>institución</w:t>
        </w:r>
      </w:ins>
      <w:ins w:id="887" w:author="angie" w:date="2014-02-13T00:53:00Z">
        <w:r w:rsidR="00E637D3" w:rsidRPr="00A11E7C">
          <w:rPr>
            <w:lang w:val="es-ES_tradnl"/>
          </w:rPr>
          <w:t xml:space="preserve">. Por lo tanto el proyecto es </w:t>
        </w:r>
        <w:r w:rsidRPr="00B977F7">
          <w:rPr>
            <w:lang w:val="es-ES_tradnl"/>
          </w:rPr>
          <w:t>factible operativamente</w:t>
        </w:r>
        <w:r w:rsidR="00E637D3" w:rsidRPr="00B3701F">
          <w:rPr>
            <w:lang w:val="es-ES_tradnl"/>
          </w:rPr>
          <w:t>.</w:t>
        </w:r>
      </w:ins>
    </w:p>
    <w:p w14:paraId="0E5A5EF9" w14:textId="77777777" w:rsidR="00BC38D2" w:rsidRPr="00DE51CF" w:rsidRDefault="00C132FC">
      <w:pPr>
        <w:pStyle w:val="Heading2"/>
        <w:rPr>
          <w:lang w:val="es-ES_tradnl"/>
        </w:rPr>
        <w:pPrChange w:id="888" w:author="angie" w:date="2014-02-13T01:03:00Z">
          <w:pPr/>
        </w:pPrChange>
      </w:pPr>
      <w:bookmarkStart w:id="889" w:name="_Toc254080280"/>
      <w:r w:rsidRPr="00A63FBB">
        <w:rPr>
          <w:lang w:val="es-ES_tradnl"/>
        </w:rPr>
        <w:lastRenderedPageBreak/>
        <w:t>Metodología</w:t>
      </w:r>
      <w:bookmarkEnd w:id="889"/>
    </w:p>
    <w:p w14:paraId="72DEB8C4" w14:textId="6563238C" w:rsidR="00D23CCF" w:rsidRPr="00D3615B" w:rsidRDefault="002C458B" w:rsidP="00D23CCF">
      <w:pPr>
        <w:rPr>
          <w:ins w:id="890" w:author="angie" w:date="2014-02-12T16:23:00Z"/>
          <w:rFonts w:cs="Arial"/>
          <w:szCs w:val="24"/>
          <w:lang w:val="es-ES_tradnl"/>
        </w:rPr>
      </w:pPr>
      <w:ins w:id="891" w:author="angie" w:date="2014-02-08T17:00:00Z">
        <w:r w:rsidRPr="00C45BF7">
          <w:rPr>
            <w:rFonts w:cs="Arial"/>
            <w:szCs w:val="24"/>
            <w:lang w:val="es-ES_tradnl"/>
          </w:rPr>
          <w:t xml:space="preserve">Es </w:t>
        </w:r>
        <w:r w:rsidR="0072598A" w:rsidRPr="00995B58">
          <w:rPr>
            <w:rFonts w:cs="Arial"/>
            <w:szCs w:val="24"/>
            <w:lang w:val="es-ES_tradnl"/>
          </w:rPr>
          <w:t xml:space="preserve">importante elegir </w:t>
        </w:r>
      </w:ins>
      <w:ins w:id="892" w:author="angie" w:date="2014-02-08T21:14:00Z">
        <w:r w:rsidR="0090377D" w:rsidRPr="002B26CC">
          <w:rPr>
            <w:rFonts w:cs="Arial"/>
            <w:szCs w:val="24"/>
            <w:lang w:val="es-ES_tradnl"/>
          </w:rPr>
          <w:t>un</w:t>
        </w:r>
      </w:ins>
      <w:ins w:id="893" w:author="angie" w:date="2014-02-08T17:00:00Z">
        <w:r w:rsidR="0072598A" w:rsidRPr="007055CE">
          <w:rPr>
            <w:rFonts w:cs="Arial"/>
            <w:szCs w:val="24"/>
            <w:lang w:val="es-ES_tradnl"/>
          </w:rPr>
          <w:t xml:space="preserve"> ciclo de vi</w:t>
        </w:r>
        <w:r w:rsidR="008B669A" w:rsidRPr="00C36404">
          <w:rPr>
            <w:rFonts w:cs="Arial"/>
            <w:szCs w:val="24"/>
            <w:lang w:val="es-ES_tradnl"/>
          </w:rPr>
          <w:t>da de</w:t>
        </w:r>
        <w:r w:rsidR="0072598A" w:rsidRPr="009F1964">
          <w:rPr>
            <w:rFonts w:cs="Arial"/>
            <w:szCs w:val="24"/>
            <w:lang w:val="es-ES_tradnl"/>
          </w:rPr>
          <w:t xml:space="preserve"> </w:t>
        </w:r>
      </w:ins>
      <w:ins w:id="894" w:author="angie" w:date="2014-02-08T18:15:00Z">
        <w:r w:rsidR="00A85427" w:rsidRPr="007735C6">
          <w:rPr>
            <w:rFonts w:cs="Arial"/>
            <w:szCs w:val="24"/>
            <w:lang w:val="es-ES_tradnl"/>
          </w:rPr>
          <w:t xml:space="preserve">desarrollo de software </w:t>
        </w:r>
      </w:ins>
      <w:ins w:id="895" w:author="angie" w:date="2014-02-08T21:14:00Z">
        <w:r w:rsidR="0090377D" w:rsidRPr="00B41F9D">
          <w:rPr>
            <w:rFonts w:cs="Arial"/>
            <w:szCs w:val="24"/>
            <w:lang w:val="es-ES_tradnl"/>
          </w:rPr>
          <w:t xml:space="preserve">adecuado </w:t>
        </w:r>
      </w:ins>
      <w:ins w:id="896" w:author="angie" w:date="2014-02-08T17:00:00Z">
        <w:r w:rsidRPr="00B41F9D">
          <w:rPr>
            <w:rFonts w:cs="Arial"/>
            <w:szCs w:val="24"/>
            <w:lang w:val="es-ES_tradnl"/>
          </w:rPr>
          <w:t>ya</w:t>
        </w:r>
        <w:r w:rsidR="00FE0213" w:rsidRPr="00300645">
          <w:rPr>
            <w:rFonts w:cs="Arial"/>
            <w:szCs w:val="24"/>
            <w:lang w:val="es-ES_tradnl"/>
          </w:rPr>
          <w:t xml:space="preserve"> que</w:t>
        </w:r>
        <w:r w:rsidRPr="00857310">
          <w:rPr>
            <w:rFonts w:cs="Arial"/>
            <w:szCs w:val="24"/>
            <w:lang w:val="es-ES_tradnl"/>
          </w:rPr>
          <w:t xml:space="preserve"> todas las </w:t>
        </w:r>
        <w:r w:rsidR="005F1996" w:rsidRPr="00167203">
          <w:rPr>
            <w:rFonts w:cs="Arial"/>
            <w:szCs w:val="24"/>
            <w:lang w:val="es-ES_tradnl"/>
          </w:rPr>
          <w:t xml:space="preserve">actividades </w:t>
        </w:r>
      </w:ins>
      <w:ins w:id="897" w:author="angie" w:date="2014-02-08T18:13:00Z">
        <w:r w:rsidR="008B669A" w:rsidRPr="002C2481">
          <w:rPr>
            <w:rFonts w:cs="Arial"/>
            <w:szCs w:val="24"/>
            <w:lang w:val="es-ES_tradnl"/>
          </w:rPr>
          <w:t xml:space="preserve">del proyecto </w:t>
        </w:r>
      </w:ins>
      <w:ins w:id="898" w:author="angie" w:date="2014-02-08T17:00:00Z">
        <w:r w:rsidR="005F1996" w:rsidRPr="005E6E48">
          <w:rPr>
            <w:rFonts w:cs="Arial"/>
            <w:szCs w:val="24"/>
            <w:lang w:val="es-ES_tradnl"/>
          </w:rPr>
          <w:t>se derivan de este</w:t>
        </w:r>
        <w:r w:rsidRPr="00044B94">
          <w:rPr>
            <w:rFonts w:cs="Arial"/>
            <w:szCs w:val="24"/>
            <w:lang w:val="es-ES_tradnl"/>
          </w:rPr>
          <w:t xml:space="preserve"> proceso. </w:t>
        </w:r>
      </w:ins>
      <w:ins w:id="899" w:author="angie" w:date="2014-02-12T16:21:00Z">
        <w:r w:rsidR="001120A9" w:rsidRPr="006C1D09">
          <w:rPr>
            <w:rFonts w:cs="Arial"/>
            <w:szCs w:val="24"/>
            <w:lang w:val="es-ES_tradnl"/>
          </w:rPr>
          <w:t xml:space="preserve">Una </w:t>
        </w:r>
      </w:ins>
      <w:ins w:id="900" w:author="angie" w:date="2014-02-12T16:22:00Z">
        <w:r w:rsidR="001120A9" w:rsidRPr="00835130">
          <w:rPr>
            <w:rFonts w:cs="Arial"/>
            <w:szCs w:val="24"/>
            <w:lang w:val="es-ES_tradnl"/>
          </w:rPr>
          <w:t>metodología</w:t>
        </w:r>
      </w:ins>
      <w:ins w:id="901" w:author="angie" w:date="2014-02-12T16:21:00Z">
        <w:r w:rsidR="001120A9" w:rsidRPr="005358AA">
          <w:rPr>
            <w:rFonts w:cs="Arial"/>
            <w:szCs w:val="24"/>
            <w:lang w:val="es-ES_tradnl"/>
          </w:rPr>
          <w:t xml:space="preserve"> es un</w:t>
        </w:r>
        <w:r w:rsidR="001120A9" w:rsidRPr="002B0E3A">
          <w:rPr>
            <w:rFonts w:cs="Arial"/>
            <w:szCs w:val="24"/>
            <w:lang w:val="es-ES_tradnl"/>
          </w:rPr>
          <w:t xml:space="preserve">a </w:t>
        </w:r>
      </w:ins>
      <w:ins w:id="902" w:author="angie" w:date="2014-02-12T16:22:00Z">
        <w:r w:rsidR="001120A9" w:rsidRPr="00B555B9">
          <w:rPr>
            <w:rFonts w:cs="Arial"/>
            <w:szCs w:val="24"/>
            <w:lang w:val="es-ES_tradnl"/>
          </w:rPr>
          <w:t>versión</w:t>
        </w:r>
      </w:ins>
      <w:ins w:id="903" w:author="angie" w:date="2014-02-12T16:21:00Z">
        <w:r w:rsidR="001120A9" w:rsidRPr="00FB03A7">
          <w:rPr>
            <w:rFonts w:cs="Arial"/>
            <w:szCs w:val="24"/>
            <w:lang w:val="es-ES_tradnl"/>
          </w:rPr>
          <w:t xml:space="preserve"> amplia y detallada de un ciclo de vida</w:t>
        </w:r>
      </w:ins>
      <w:ins w:id="904" w:author="angie" w:date="2014-02-12T16:22:00Z">
        <w:r w:rsidR="001120A9" w:rsidRPr="00E12F0E">
          <w:rPr>
            <w:rFonts w:cs="Arial"/>
            <w:szCs w:val="24"/>
            <w:lang w:val="es-ES_tradnl"/>
          </w:rPr>
          <w:t>. Un modelo de ciclo de vida define el estado de las fases a través de las cuales se mueve un proyecto de desarrollo de software.</w:t>
        </w:r>
      </w:ins>
      <w:ins w:id="905" w:author="angie" w:date="2014-02-12T16:23:00Z">
        <w:r w:rsidR="00D23CCF" w:rsidRPr="00171D2E">
          <w:rPr>
            <w:rFonts w:cs="Arial"/>
            <w:szCs w:val="24"/>
            <w:lang w:val="es-ES_tradnl"/>
          </w:rPr>
          <w:t xml:space="preserve"> En la actualidad se tiende a usar más un método en forma de espiral que uno en</w:t>
        </w:r>
        <w:r w:rsidR="00D23CCF" w:rsidRPr="00D3615B">
          <w:rPr>
            <w:rFonts w:cs="Arial"/>
            <w:szCs w:val="24"/>
            <w:lang w:val="es-ES_tradnl"/>
          </w:rPr>
          <w:t xml:space="preserve"> forma de cascada. </w:t>
        </w:r>
      </w:ins>
    </w:p>
    <w:p w14:paraId="060CA81A" w14:textId="2D898384" w:rsidR="00AE1B25" w:rsidRPr="00276620" w:rsidRDefault="00AE1B25">
      <w:pPr>
        <w:pStyle w:val="Heading3"/>
        <w:rPr>
          <w:ins w:id="906" w:author="angie" w:date="2014-02-12T16:23:00Z"/>
          <w:lang w:val="es-ES_tradnl"/>
        </w:rPr>
        <w:pPrChange w:id="907" w:author="angie" w:date="2014-02-12T16:24:00Z">
          <w:pPr/>
        </w:pPrChange>
      </w:pPr>
      <w:ins w:id="908" w:author="angie" w:date="2014-02-12T16:24:00Z">
        <w:r w:rsidRPr="006B42CB">
          <w:rPr>
            <w:lang w:val="es-ES_tradnl"/>
          </w:rPr>
          <w:t>Metodología de Cascada</w:t>
        </w:r>
      </w:ins>
    </w:p>
    <w:p w14:paraId="2F8D7862" w14:textId="15A036BA" w:rsidR="001120A9" w:rsidRPr="007C18CE" w:rsidRDefault="001120A9" w:rsidP="001120A9">
      <w:pPr>
        <w:rPr>
          <w:ins w:id="909" w:author="angie" w:date="2014-02-12T17:13:00Z"/>
          <w:rFonts w:cs="Arial"/>
          <w:szCs w:val="24"/>
          <w:lang w:val="es-ES_tradnl"/>
        </w:rPr>
      </w:pPr>
      <w:ins w:id="910" w:author="angie" w:date="2014-02-12T16:23:00Z">
        <w:r w:rsidRPr="004F6043">
          <w:rPr>
            <w:rFonts w:cs="Arial"/>
            <w:szCs w:val="24"/>
            <w:lang w:val="es-ES_tradnl"/>
          </w:rPr>
          <w:t xml:space="preserve">En una metodología de cascada las etapas son secuenciales, lentas, lineales </w:t>
        </w:r>
      </w:ins>
      <w:ins w:id="911" w:author="angie" w:date="2014-02-12T17:10:00Z">
        <w:r w:rsidR="003D5E5D" w:rsidRPr="00DC2ECD">
          <w:rPr>
            <w:rFonts w:cs="Arial"/>
            <w:szCs w:val="24"/>
            <w:lang w:val="es-ES_tradnl"/>
          </w:rPr>
          <w:t>ya que una etapa no em</w:t>
        </w:r>
        <w:r w:rsidR="005160D2" w:rsidRPr="00A65A31">
          <w:rPr>
            <w:rFonts w:cs="Arial"/>
            <w:szCs w:val="24"/>
            <w:lang w:val="es-ES_tradnl"/>
          </w:rPr>
          <w:t>pieza hasta que la otra termine</w:t>
        </w:r>
        <w:r w:rsidR="003D5E5D" w:rsidRPr="008403B2">
          <w:rPr>
            <w:rFonts w:cs="Arial"/>
            <w:szCs w:val="24"/>
            <w:lang w:val="es-ES_tradnl"/>
          </w:rPr>
          <w:t xml:space="preserve"> </w:t>
        </w:r>
      </w:ins>
      <w:ins w:id="912" w:author="angie" w:date="2014-02-12T16:23:00Z">
        <w:r w:rsidRPr="00DD446E">
          <w:rPr>
            <w:rFonts w:cs="Arial"/>
            <w:szCs w:val="24"/>
            <w:lang w:val="es-ES_tradnl"/>
          </w:rPr>
          <w:t>y algo idealista</w:t>
        </w:r>
      </w:ins>
      <w:ins w:id="913" w:author="angie" w:date="2014-02-13T15:14:00Z">
        <w:r w:rsidR="005160D2" w:rsidRPr="00D67767">
          <w:rPr>
            <w:rFonts w:cs="Arial"/>
            <w:szCs w:val="24"/>
            <w:lang w:val="es-ES_tradnl"/>
          </w:rPr>
          <w:t>,</w:t>
        </w:r>
      </w:ins>
      <w:ins w:id="914" w:author="angie" w:date="2014-02-12T16:23:00Z">
        <w:r w:rsidRPr="00D5140D">
          <w:rPr>
            <w:rFonts w:cs="Arial"/>
            <w:szCs w:val="24"/>
            <w:lang w:val="es-ES_tradnl"/>
          </w:rPr>
          <w:t xml:space="preserve"> ya que no se puede regresar a modificar alguna etapa.</w:t>
        </w:r>
      </w:ins>
      <w:ins w:id="915" w:author="angie" w:date="2014-02-12T17:06:00Z">
        <w:r w:rsidR="00014B49" w:rsidRPr="00997ADF">
          <w:rPr>
            <w:rFonts w:cs="Arial"/>
            <w:szCs w:val="24"/>
            <w:lang w:val="es-ES_tradnl"/>
          </w:rPr>
          <w:t xml:space="preserve"> Es </w:t>
        </w:r>
      </w:ins>
      <w:ins w:id="916" w:author="angie" w:date="2014-02-12T17:08:00Z">
        <w:r w:rsidR="00014B49" w:rsidRPr="00337F0B">
          <w:rPr>
            <w:rFonts w:cs="Arial"/>
            <w:szCs w:val="24"/>
            <w:lang w:val="es-ES_tradnl"/>
          </w:rPr>
          <w:t>el model</w:t>
        </w:r>
        <w:r w:rsidR="00014B49" w:rsidRPr="002A5EF7">
          <w:rPr>
            <w:rFonts w:cs="Arial"/>
            <w:szCs w:val="24"/>
            <w:lang w:val="es-ES_tradnl"/>
          </w:rPr>
          <w:t xml:space="preserve">os </w:t>
        </w:r>
      </w:ins>
      <w:ins w:id="917" w:author="angie" w:date="2014-02-12T17:07:00Z">
        <w:r w:rsidR="00014B49" w:rsidRPr="00DD36C4">
          <w:rPr>
            <w:rFonts w:cs="Arial"/>
            <w:szCs w:val="24"/>
            <w:lang w:val="es-ES_tradnl"/>
          </w:rPr>
          <w:t>más</w:t>
        </w:r>
      </w:ins>
      <w:ins w:id="918" w:author="angie" w:date="2014-02-12T17:06:00Z">
        <w:r w:rsidR="00014B49" w:rsidRPr="00B014D5">
          <w:rPr>
            <w:rFonts w:cs="Arial"/>
            <w:szCs w:val="24"/>
            <w:lang w:val="es-ES_tradnl"/>
          </w:rPr>
          <w:t xml:space="preserve"> antiguo y sirve </w:t>
        </w:r>
      </w:ins>
      <w:ins w:id="919" w:author="angie" w:date="2014-02-12T17:09:00Z">
        <w:r w:rsidR="00014B49" w:rsidRPr="0051484D">
          <w:rPr>
            <w:rFonts w:cs="Arial"/>
            <w:szCs w:val="24"/>
            <w:lang w:val="es-ES_tradnl"/>
          </w:rPr>
          <w:t>como</w:t>
        </w:r>
      </w:ins>
      <w:ins w:id="920" w:author="angie" w:date="2014-02-12T17:06:00Z">
        <w:r w:rsidR="00014B49" w:rsidRPr="00B55830">
          <w:rPr>
            <w:rFonts w:cs="Arial"/>
            <w:szCs w:val="24"/>
            <w:lang w:val="es-ES_tradnl"/>
          </w:rPr>
          <w:t xml:space="preserve"> base para otros modelos de ciclos de vida.</w:t>
        </w:r>
      </w:ins>
      <w:ins w:id="921" w:author="angie" w:date="2014-02-12T17:12:00Z">
        <w:r w:rsidR="00EC1F7A" w:rsidRPr="00B3597F">
          <w:rPr>
            <w:rFonts w:cs="Arial"/>
            <w:szCs w:val="24"/>
            <w:lang w:val="es-ES_tradnl"/>
          </w:rPr>
          <w:t xml:space="preserve"> </w:t>
        </w:r>
      </w:ins>
      <w:ins w:id="922" w:author="angie" w:date="2014-02-13T15:13:00Z">
        <w:r w:rsidR="005160D2" w:rsidRPr="004A6665">
          <w:rPr>
            <w:rFonts w:cs="Arial"/>
            <w:szCs w:val="24"/>
            <w:lang w:val="es-ES_tradnl"/>
          </w:rPr>
          <w:t xml:space="preserve">Usualmente </w:t>
        </w:r>
      </w:ins>
      <w:ins w:id="923" w:author="angie" w:date="2014-02-13T15:14:00Z">
        <w:r w:rsidR="005160D2" w:rsidRPr="00ED7F84">
          <w:rPr>
            <w:rFonts w:cs="Arial"/>
            <w:szCs w:val="24"/>
            <w:lang w:val="es-ES_tradnl"/>
          </w:rPr>
          <w:t xml:space="preserve">se le atribuyen 5 etapas: </w:t>
        </w:r>
      </w:ins>
      <w:ins w:id="924" w:author="angie" w:date="2014-02-13T15:13:00Z">
        <w:r w:rsidR="005160D2" w:rsidRPr="00ED7F84">
          <w:rPr>
            <w:rFonts w:cs="Arial"/>
            <w:szCs w:val="24"/>
            <w:lang w:val="es-ES_tradnl"/>
          </w:rPr>
          <w:t xml:space="preserve"> </w:t>
        </w:r>
      </w:ins>
      <w:ins w:id="925" w:author="angie" w:date="2014-02-13T15:14:00Z">
        <w:r w:rsidR="005160D2" w:rsidRPr="00AB034B">
          <w:rPr>
            <w:rFonts w:cs="Arial"/>
            <w:szCs w:val="24"/>
            <w:lang w:val="es-ES_tradnl"/>
          </w:rPr>
          <w:t>Análisis, Diseño, Desarrollo, Prueba, Lanzamiento.</w:t>
        </w:r>
      </w:ins>
    </w:p>
    <w:p w14:paraId="057DB866" w14:textId="394EC8B0" w:rsidR="00EC1F7A" w:rsidRPr="00CA0986" w:rsidRDefault="00EC1F7A">
      <w:pPr>
        <w:pStyle w:val="Heading3"/>
        <w:rPr>
          <w:ins w:id="926" w:author="angie" w:date="2014-02-12T16:21:00Z"/>
          <w:lang w:val="es-ES_tradnl"/>
        </w:rPr>
        <w:pPrChange w:id="927" w:author="angie" w:date="2014-02-12T17:13:00Z">
          <w:pPr/>
        </w:pPrChange>
      </w:pPr>
      <w:ins w:id="928" w:author="angie" w:date="2014-02-12T17:13:00Z">
        <w:r w:rsidRPr="001825AA">
          <w:rPr>
            <w:lang w:val="es-ES_tradnl"/>
          </w:rPr>
          <w:t>Metodología Ágil</w:t>
        </w:r>
      </w:ins>
    </w:p>
    <w:p w14:paraId="58F146C2" w14:textId="6BBE04B9" w:rsidR="00405E4C" w:rsidRPr="00D119D3" w:rsidRDefault="00405E4C" w:rsidP="00637DC1">
      <w:pPr>
        <w:rPr>
          <w:ins w:id="929" w:author="angie" w:date="2014-02-12T17:45:00Z"/>
          <w:rFonts w:cs="Arial"/>
          <w:szCs w:val="24"/>
          <w:lang w:val="es-ES_tradnl"/>
        </w:rPr>
      </w:pPr>
      <w:ins w:id="930" w:author="angie" w:date="2014-02-12T17:45:00Z">
        <w:r w:rsidRPr="00C8115E">
          <w:rPr>
            <w:rFonts w:cs="Arial"/>
            <w:szCs w:val="24"/>
            <w:lang w:val="es-ES_tradnl"/>
          </w:rPr>
          <w:t>En una metodología ágil las etapas son cíclicas y cortas permitiendo un mejor c</w:t>
        </w:r>
        <w:r w:rsidRPr="00027DB5">
          <w:rPr>
            <w:rFonts w:cs="Arial"/>
            <w:szCs w:val="24"/>
            <w:lang w:val="es-ES_tradnl"/>
          </w:rPr>
          <w:t>ontrol del desarrollo. Se puede decir que divide el proyecto en mini proyectos</w:t>
        </w:r>
      </w:ins>
      <w:ins w:id="931" w:author="angie" w:date="2014-02-14T08:13:00Z">
        <w:r w:rsidR="00D119D3">
          <w:rPr>
            <w:rFonts w:cs="Arial"/>
            <w:szCs w:val="24"/>
            <w:lang w:val="es-ES_tradnl"/>
          </w:rPr>
          <w:t xml:space="preserve"> llamados </w:t>
        </w:r>
      </w:ins>
      <w:ins w:id="932" w:author="angie" w:date="2014-02-12T17:45:00Z">
        <w:r w:rsidR="00D119D3">
          <w:rPr>
            <w:rFonts w:cs="Arial"/>
            <w:szCs w:val="24"/>
            <w:lang w:val="es-ES_tradnl"/>
          </w:rPr>
          <w:t>S</w:t>
        </w:r>
      </w:ins>
      <w:ins w:id="933" w:author="angie" w:date="2014-02-14T08:13:00Z">
        <w:r w:rsidR="00D119D3">
          <w:rPr>
            <w:rFonts w:cs="Arial"/>
            <w:szCs w:val="24"/>
            <w:lang w:val="es-ES_tradnl"/>
          </w:rPr>
          <w:t>print</w:t>
        </w:r>
      </w:ins>
      <w:ins w:id="934" w:author="angie" w:date="2014-02-12T17:45:00Z">
        <w:r w:rsidR="00D119D3">
          <w:rPr>
            <w:rFonts w:cs="Arial"/>
            <w:szCs w:val="24"/>
            <w:lang w:val="es-ES_tradnl"/>
          </w:rPr>
          <w:t xml:space="preserve">. </w:t>
        </w:r>
        <w:r w:rsidRPr="00F151F6">
          <w:rPr>
            <w:rFonts w:cs="Arial"/>
            <w:szCs w:val="24"/>
            <w:lang w:val="es-ES_tradnl"/>
          </w:rPr>
          <w:t>Se generan las tareas</w:t>
        </w:r>
      </w:ins>
      <w:ins w:id="935" w:author="angie" w:date="2014-02-14T08:15:00Z">
        <w:r w:rsidR="00045A86">
          <w:rPr>
            <w:rFonts w:cs="Arial"/>
            <w:szCs w:val="24"/>
            <w:lang w:val="es-ES_tradnl"/>
          </w:rPr>
          <w:t xml:space="preserve"> del </w:t>
        </w:r>
      </w:ins>
      <w:ins w:id="936" w:author="angie" w:date="2014-02-14T08:16:00Z">
        <w:r w:rsidR="00045A86">
          <w:rPr>
            <w:rFonts w:cs="Arial"/>
            <w:szCs w:val="24"/>
            <w:lang w:val="es-ES_tradnl"/>
          </w:rPr>
          <w:t>Sprint</w:t>
        </w:r>
      </w:ins>
      <w:ins w:id="937" w:author="angie" w:date="2014-02-12T17:45:00Z">
        <w:r w:rsidRPr="00F151F6">
          <w:rPr>
            <w:rFonts w:cs="Arial"/>
            <w:szCs w:val="24"/>
            <w:lang w:val="es-ES_tradnl"/>
          </w:rPr>
          <w:t xml:space="preserve"> en una pila llamada </w:t>
        </w:r>
      </w:ins>
      <w:ins w:id="938" w:author="angie" w:date="2014-02-14T08:17:00Z">
        <w:r w:rsidR="00045A86">
          <w:rPr>
            <w:rFonts w:cs="Arial"/>
            <w:szCs w:val="24"/>
            <w:lang w:val="es-ES_tradnl"/>
          </w:rPr>
          <w:t>Back</w:t>
        </w:r>
      </w:ins>
      <w:ins w:id="939" w:author="angie" w:date="2014-02-13T08:59:00Z">
        <w:r w:rsidR="00CB3C49" w:rsidRPr="00F151F6">
          <w:rPr>
            <w:rFonts w:cs="Arial"/>
            <w:szCs w:val="24"/>
            <w:lang w:val="es-ES_tradnl"/>
          </w:rPr>
          <w:t>log</w:t>
        </w:r>
      </w:ins>
      <w:ins w:id="940" w:author="angie" w:date="2014-02-12T17:45:00Z">
        <w:r w:rsidR="00C55FA7">
          <w:rPr>
            <w:rFonts w:cs="Arial"/>
            <w:szCs w:val="24"/>
            <w:lang w:val="es-ES_tradnl"/>
          </w:rPr>
          <w:t>. C</w:t>
        </w:r>
      </w:ins>
      <w:ins w:id="941" w:author="angie" w:date="2014-02-14T08:18:00Z">
        <w:r w:rsidR="00456427">
          <w:rPr>
            <w:rFonts w:cs="Arial"/>
            <w:szCs w:val="24"/>
            <w:lang w:val="es-ES_tradnl"/>
          </w:rPr>
          <w:t>ada miembro d</w:t>
        </w:r>
      </w:ins>
      <w:ins w:id="942" w:author="angie" w:date="2014-02-14T08:17:00Z">
        <w:r w:rsidR="00045A86">
          <w:rPr>
            <w:rFonts w:cs="Arial"/>
            <w:szCs w:val="24"/>
            <w:lang w:val="es-ES_tradnl"/>
          </w:rPr>
          <w:t xml:space="preserve">el equipo determina </w:t>
        </w:r>
      </w:ins>
      <w:ins w:id="943" w:author="angie" w:date="2014-02-14T08:18:00Z">
        <w:r w:rsidR="00456427">
          <w:rPr>
            <w:rFonts w:cs="Arial"/>
            <w:szCs w:val="24"/>
            <w:lang w:val="es-ES_tradnl"/>
          </w:rPr>
          <w:t>cuántas</w:t>
        </w:r>
      </w:ins>
      <w:ins w:id="944" w:author="angie" w:date="2014-02-14T08:17:00Z">
        <w:r w:rsidR="00045A86">
          <w:rPr>
            <w:rFonts w:cs="Arial"/>
            <w:szCs w:val="24"/>
            <w:lang w:val="es-ES_tradnl"/>
          </w:rPr>
          <w:t xml:space="preserve"> </w:t>
        </w:r>
      </w:ins>
      <w:ins w:id="945" w:author="angie" w:date="2014-02-14T08:19:00Z">
        <w:r w:rsidR="00456427">
          <w:rPr>
            <w:rFonts w:cs="Arial"/>
            <w:szCs w:val="24"/>
            <w:lang w:val="es-ES_tradnl"/>
          </w:rPr>
          <w:t xml:space="preserve">de las </w:t>
        </w:r>
      </w:ins>
      <w:ins w:id="946" w:author="angie" w:date="2014-02-14T08:17:00Z">
        <w:r w:rsidR="00045A86">
          <w:rPr>
            <w:rFonts w:cs="Arial"/>
            <w:szCs w:val="24"/>
            <w:lang w:val="es-ES_tradnl"/>
          </w:rPr>
          <w:t xml:space="preserve">tareas </w:t>
        </w:r>
      </w:ins>
      <w:ins w:id="947" w:author="angie" w:date="2014-02-14T08:18:00Z">
        <w:r w:rsidR="00456427">
          <w:rPr>
            <w:rFonts w:cs="Arial"/>
            <w:szCs w:val="24"/>
            <w:lang w:val="es-ES_tradnl"/>
          </w:rPr>
          <w:t xml:space="preserve">puede </w:t>
        </w:r>
      </w:ins>
      <w:ins w:id="948" w:author="angie" w:date="2014-02-14T08:21:00Z">
        <w:r w:rsidR="00B94533">
          <w:rPr>
            <w:rFonts w:cs="Arial"/>
            <w:szCs w:val="24"/>
            <w:lang w:val="es-ES_tradnl"/>
          </w:rPr>
          <w:t>completar</w:t>
        </w:r>
      </w:ins>
      <w:ins w:id="949" w:author="angie" w:date="2014-02-14T08:19:00Z">
        <w:r w:rsidR="00456427">
          <w:rPr>
            <w:rFonts w:cs="Arial"/>
            <w:szCs w:val="24"/>
            <w:lang w:val="es-ES_tradnl"/>
          </w:rPr>
          <w:t>. S</w:t>
        </w:r>
      </w:ins>
      <w:ins w:id="950" w:author="angie" w:date="2014-02-12T17:45:00Z">
        <w:r w:rsidRPr="00D119D3">
          <w:rPr>
            <w:rFonts w:cs="Arial"/>
            <w:szCs w:val="24"/>
            <w:lang w:val="es-ES_tradnl"/>
          </w:rPr>
          <w:t>e hace</w:t>
        </w:r>
      </w:ins>
      <w:ins w:id="951" w:author="angie" w:date="2014-02-14T08:19:00Z">
        <w:r w:rsidR="00456427">
          <w:rPr>
            <w:rFonts w:cs="Arial"/>
            <w:szCs w:val="24"/>
            <w:lang w:val="es-ES_tradnl"/>
          </w:rPr>
          <w:t>n</w:t>
        </w:r>
      </w:ins>
      <w:ins w:id="952" w:author="angie" w:date="2014-02-12T17:45:00Z">
        <w:r w:rsidRPr="00D119D3">
          <w:rPr>
            <w:rFonts w:cs="Arial"/>
            <w:szCs w:val="24"/>
            <w:lang w:val="es-ES_tradnl"/>
          </w:rPr>
          <w:t xml:space="preserve"> la</w:t>
        </w:r>
      </w:ins>
      <w:ins w:id="953" w:author="angie" w:date="2014-02-14T08:19:00Z">
        <w:r w:rsidR="00456427">
          <w:rPr>
            <w:rFonts w:cs="Arial"/>
            <w:szCs w:val="24"/>
            <w:lang w:val="es-ES_tradnl"/>
          </w:rPr>
          <w:t>s</w:t>
        </w:r>
      </w:ins>
      <w:ins w:id="954" w:author="angie" w:date="2014-02-12T17:45:00Z">
        <w:r w:rsidRPr="00D119D3">
          <w:rPr>
            <w:rFonts w:cs="Arial"/>
            <w:szCs w:val="24"/>
            <w:lang w:val="es-ES_tradnl"/>
          </w:rPr>
          <w:t xml:space="preserve"> terea</w:t>
        </w:r>
      </w:ins>
      <w:ins w:id="955" w:author="angie" w:date="2014-02-14T08:19:00Z">
        <w:r w:rsidR="00456427">
          <w:rPr>
            <w:rFonts w:cs="Arial"/>
            <w:szCs w:val="24"/>
            <w:lang w:val="es-ES_tradnl"/>
          </w:rPr>
          <w:t>s</w:t>
        </w:r>
      </w:ins>
      <w:ins w:id="956" w:author="angie" w:date="2014-02-12T17:45:00Z">
        <w:r w:rsidRPr="00D119D3">
          <w:rPr>
            <w:rFonts w:cs="Arial"/>
            <w:szCs w:val="24"/>
            <w:lang w:val="es-ES_tradnl"/>
          </w:rPr>
          <w:t xml:space="preserve"> y se espera retroalimentación del cliente, mientas se sigue con otra tarea. Si se tiene que hacer una modificación se regresa a la pila del </w:t>
        </w:r>
      </w:ins>
      <w:ins w:id="957" w:author="angie" w:date="2014-02-14T08:22:00Z">
        <w:r w:rsidR="008D4133">
          <w:rPr>
            <w:rFonts w:cs="Arial"/>
            <w:szCs w:val="24"/>
            <w:lang w:val="es-ES_tradnl"/>
          </w:rPr>
          <w:t>Back</w:t>
        </w:r>
        <w:r w:rsidR="008D4133" w:rsidRPr="00F151F6">
          <w:rPr>
            <w:rFonts w:cs="Arial"/>
            <w:szCs w:val="24"/>
            <w:lang w:val="es-ES_tradnl"/>
          </w:rPr>
          <w:t>log</w:t>
        </w:r>
      </w:ins>
      <w:ins w:id="958" w:author="angie" w:date="2014-02-12T17:45:00Z">
        <w:r w:rsidRPr="00D119D3">
          <w:rPr>
            <w:rFonts w:cs="Arial"/>
            <w:szCs w:val="24"/>
            <w:lang w:val="es-ES_tradnl"/>
          </w:rPr>
          <w:t>.</w:t>
        </w:r>
      </w:ins>
      <w:ins w:id="959" w:author="angie" w:date="2014-02-14T08:22:00Z">
        <w:r w:rsidR="008D4133">
          <w:rPr>
            <w:rFonts w:cs="Arial"/>
            <w:szCs w:val="24"/>
            <w:lang w:val="es-ES_tradnl"/>
          </w:rPr>
          <w:t xml:space="preserve"> En cada Sprint se cumplen ciertas funcionalidades del proyecto, hasta terminar con un producto completo.</w:t>
        </w:r>
      </w:ins>
    </w:p>
    <w:p w14:paraId="1BF1DDDB" w14:textId="0B4DE98E" w:rsidR="00BB13B4" w:rsidRPr="00045A86" w:rsidRDefault="00BB13B4">
      <w:pPr>
        <w:pStyle w:val="Heading3"/>
        <w:rPr>
          <w:ins w:id="960" w:author="angie" w:date="2014-02-08T17:11:00Z"/>
          <w:lang w:val="es-ES_tradnl"/>
        </w:rPr>
        <w:pPrChange w:id="961" w:author="angie" w:date="2014-02-12T17:14:00Z">
          <w:pPr/>
        </w:pPrChange>
      </w:pPr>
      <w:ins w:id="962" w:author="angie" w:date="2014-02-12T17:14:00Z">
        <w:r w:rsidRPr="0031029D">
          <w:rPr>
            <w:lang w:val="es-ES_tradnl"/>
          </w:rPr>
          <w:t>Metodología Híbrida</w:t>
        </w:r>
      </w:ins>
    </w:p>
    <w:p w14:paraId="0EDA496C" w14:textId="65B0E249" w:rsidR="00CE66D7" w:rsidRPr="00D32738" w:rsidRDefault="000B465E" w:rsidP="005A76B8">
      <w:pPr>
        <w:rPr>
          <w:rFonts w:cs="Arial"/>
          <w:szCs w:val="24"/>
          <w:lang w:val="es-ES_tradnl"/>
        </w:rPr>
      </w:pPr>
      <w:ins w:id="963" w:author="angie" w:date="2014-02-08T21:09:00Z">
        <w:r w:rsidRPr="00456427">
          <w:rPr>
            <w:rFonts w:cs="Arial"/>
            <w:szCs w:val="24"/>
            <w:lang w:val="es-ES_tradnl"/>
          </w:rPr>
          <w:t>Se ha</w:t>
        </w:r>
        <w:r w:rsidR="009570D5" w:rsidRPr="00456427">
          <w:rPr>
            <w:rFonts w:cs="Arial"/>
            <w:szCs w:val="24"/>
            <w:lang w:val="es-ES_tradnl"/>
          </w:rPr>
          <w:t xml:space="preserve"> </w:t>
        </w:r>
      </w:ins>
      <w:ins w:id="964" w:author="angie" w:date="2014-02-08T21:13:00Z">
        <w:r w:rsidR="00BC537B" w:rsidRPr="00456427">
          <w:rPr>
            <w:rFonts w:cs="Arial"/>
            <w:szCs w:val="24"/>
            <w:lang w:val="es-ES_tradnl"/>
          </w:rPr>
          <w:t>elegido</w:t>
        </w:r>
      </w:ins>
      <w:ins w:id="965" w:author="angie" w:date="2014-02-08T21:12:00Z">
        <w:r w:rsidRPr="00456427">
          <w:rPr>
            <w:rFonts w:cs="Arial"/>
            <w:szCs w:val="24"/>
            <w:lang w:val="es-ES_tradnl"/>
          </w:rPr>
          <w:t xml:space="preserve"> </w:t>
        </w:r>
      </w:ins>
      <w:ins w:id="966" w:author="angie" w:date="2014-02-08T21:09:00Z">
        <w:r w:rsidR="009570D5" w:rsidRPr="00456427">
          <w:rPr>
            <w:rFonts w:cs="Arial"/>
            <w:szCs w:val="24"/>
            <w:lang w:val="es-ES_tradnl"/>
          </w:rPr>
          <w:t>una</w:t>
        </w:r>
      </w:ins>
      <w:ins w:id="967" w:author="angie" w:date="2014-02-08T21:23:00Z">
        <w:r w:rsidR="003F5717" w:rsidRPr="00456427">
          <w:rPr>
            <w:rFonts w:cs="Arial"/>
            <w:szCs w:val="24"/>
            <w:lang w:val="es-ES_tradnl"/>
          </w:rPr>
          <w:t xml:space="preserve"> combinación de estas, </w:t>
        </w:r>
      </w:ins>
      <w:ins w:id="968" w:author="angie" w:date="2014-02-08T21:24:00Z">
        <w:r w:rsidR="00147CE8" w:rsidRPr="00456427">
          <w:rPr>
            <w:rFonts w:cs="Arial"/>
            <w:szCs w:val="24"/>
            <w:lang w:val="es-ES_tradnl"/>
          </w:rPr>
          <w:t xml:space="preserve">una </w:t>
        </w:r>
      </w:ins>
      <w:ins w:id="969" w:author="angie" w:date="2014-02-08T21:09:00Z">
        <w:r w:rsidR="009570D5" w:rsidRPr="00456427">
          <w:rPr>
            <w:rFonts w:cs="Arial"/>
            <w:szCs w:val="24"/>
            <w:lang w:val="es-ES_tradnl"/>
          </w:rPr>
          <w:t xml:space="preserve">metodología </w:t>
        </w:r>
      </w:ins>
      <w:ins w:id="970" w:author="angie" w:date="2014-02-08T21:24:00Z">
        <w:r w:rsidR="003F5717" w:rsidRPr="00456427">
          <w:rPr>
            <w:rFonts w:cs="Arial"/>
            <w:szCs w:val="24"/>
            <w:lang w:val="es-ES_tradnl"/>
          </w:rPr>
          <w:t>“H</w:t>
        </w:r>
      </w:ins>
      <w:ins w:id="971" w:author="angie" w:date="2014-02-08T18:37:00Z">
        <w:r w:rsidR="009570D5" w:rsidRPr="00456427">
          <w:rPr>
            <w:rFonts w:cs="Arial"/>
            <w:szCs w:val="24"/>
            <w:lang w:val="es-ES_tradnl"/>
          </w:rPr>
          <w:t>íbrida</w:t>
        </w:r>
      </w:ins>
      <w:ins w:id="972" w:author="angie" w:date="2014-02-08T21:21:00Z">
        <w:r w:rsidR="003F5717" w:rsidRPr="00456427">
          <w:rPr>
            <w:rFonts w:cs="Arial"/>
            <w:szCs w:val="24"/>
            <w:lang w:val="es-ES_tradnl"/>
          </w:rPr>
          <w:t xml:space="preserve"> </w:t>
        </w:r>
      </w:ins>
      <w:ins w:id="973" w:author="angie" w:date="2014-02-08T21:24:00Z">
        <w:r w:rsidR="003F5717" w:rsidRPr="00456427">
          <w:rPr>
            <w:rFonts w:cs="Arial"/>
            <w:szCs w:val="24"/>
            <w:lang w:val="es-ES_tradnl"/>
          </w:rPr>
          <w:t>Ágil</w:t>
        </w:r>
      </w:ins>
      <w:ins w:id="974" w:author="angie" w:date="2014-02-08T21:23:00Z">
        <w:r w:rsidR="003F5717" w:rsidRPr="00456427">
          <w:rPr>
            <w:rFonts w:cs="Arial"/>
            <w:szCs w:val="24"/>
            <w:lang w:val="es-ES_tradnl"/>
          </w:rPr>
          <w:t>”</w:t>
        </w:r>
      </w:ins>
      <w:ins w:id="975" w:author="angie" w:date="2014-02-08T18:37:00Z">
        <w:r w:rsidR="00CE66D7" w:rsidRPr="00456427">
          <w:rPr>
            <w:rFonts w:cs="Arial"/>
            <w:szCs w:val="24"/>
            <w:lang w:val="es-ES_tradnl"/>
          </w:rPr>
          <w:t xml:space="preserve">. </w:t>
        </w:r>
      </w:ins>
      <w:ins w:id="976" w:author="angie" w:date="2014-02-08T21:22:00Z">
        <w:r w:rsidR="006174B6" w:rsidRPr="00627147">
          <w:rPr>
            <w:rFonts w:cs="Arial"/>
            <w:szCs w:val="24"/>
            <w:lang w:val="es-ES_tradnl"/>
          </w:rPr>
          <w:t xml:space="preserve">En la </w:t>
        </w:r>
        <w:r w:rsidR="00D20ADB" w:rsidRPr="00B94533">
          <w:rPr>
            <w:rFonts w:cs="Arial"/>
            <w:szCs w:val="24"/>
            <w:lang w:val="es-ES_tradnl"/>
          </w:rPr>
          <w:t>recopilació</w:t>
        </w:r>
        <w:r w:rsidR="00D20ADB" w:rsidRPr="008D4133">
          <w:rPr>
            <w:rFonts w:cs="Arial"/>
            <w:szCs w:val="24"/>
            <w:lang w:val="es-ES_tradnl"/>
          </w:rPr>
          <w:t xml:space="preserve">n de requisitos, </w:t>
        </w:r>
      </w:ins>
      <w:ins w:id="977" w:author="angie" w:date="2014-02-08T21:36:00Z">
        <w:r w:rsidR="008C6867" w:rsidRPr="008D4133">
          <w:rPr>
            <w:rFonts w:cs="Arial"/>
            <w:szCs w:val="24"/>
            <w:lang w:val="es-ES_tradnl"/>
          </w:rPr>
          <w:t xml:space="preserve">la elaboración de </w:t>
        </w:r>
      </w:ins>
      <w:ins w:id="978" w:author="angie" w:date="2014-02-08T21:22:00Z">
        <w:r w:rsidR="00D20ADB" w:rsidRPr="008D4133">
          <w:rPr>
            <w:rFonts w:cs="Arial"/>
            <w:szCs w:val="24"/>
            <w:lang w:val="es-ES_tradnl"/>
          </w:rPr>
          <w:t xml:space="preserve">diseño y </w:t>
        </w:r>
      </w:ins>
      <w:ins w:id="979" w:author="angie" w:date="2014-02-08T21:36:00Z">
        <w:r w:rsidR="008C6867" w:rsidRPr="008D4133">
          <w:rPr>
            <w:rFonts w:cs="Arial"/>
            <w:szCs w:val="24"/>
            <w:lang w:val="es-ES_tradnl"/>
          </w:rPr>
          <w:t xml:space="preserve">la </w:t>
        </w:r>
      </w:ins>
      <w:ins w:id="980" w:author="angie" w:date="2014-02-08T21:27:00Z">
        <w:r w:rsidR="00EF0BFF" w:rsidRPr="008D4133">
          <w:rPr>
            <w:rFonts w:cs="Arial"/>
            <w:szCs w:val="24"/>
            <w:lang w:val="es-ES_tradnl"/>
          </w:rPr>
          <w:t xml:space="preserve">elección de </w:t>
        </w:r>
      </w:ins>
      <w:ins w:id="981" w:author="angie" w:date="2014-02-08T21:34:00Z">
        <w:r w:rsidR="00D20ADB" w:rsidRPr="008D4133">
          <w:rPr>
            <w:rFonts w:cs="Arial"/>
            <w:szCs w:val="24"/>
            <w:lang w:val="es-ES_tradnl"/>
          </w:rPr>
          <w:t xml:space="preserve">la </w:t>
        </w:r>
      </w:ins>
      <w:ins w:id="982" w:author="angie" w:date="2014-02-08T21:22:00Z">
        <w:r w:rsidR="006174B6" w:rsidRPr="00C55FA7">
          <w:rPr>
            <w:rFonts w:cs="Arial"/>
            <w:szCs w:val="24"/>
            <w:lang w:val="es-ES_tradnl"/>
          </w:rPr>
          <w:t xml:space="preserve">arquitectura, </w:t>
        </w:r>
      </w:ins>
      <w:ins w:id="983" w:author="angie" w:date="2014-02-08T21:26:00Z">
        <w:r w:rsidR="00D20ADB" w:rsidRPr="00C55FA7">
          <w:rPr>
            <w:rFonts w:cs="Arial"/>
            <w:szCs w:val="24"/>
            <w:lang w:val="es-ES_tradnl"/>
          </w:rPr>
          <w:t xml:space="preserve">se </w:t>
        </w:r>
      </w:ins>
      <w:ins w:id="984" w:author="angie" w:date="2014-02-08T21:35:00Z">
        <w:r w:rsidR="00D20ADB" w:rsidRPr="00C55FA7">
          <w:rPr>
            <w:rFonts w:cs="Arial"/>
            <w:szCs w:val="24"/>
            <w:lang w:val="es-ES_tradnl"/>
          </w:rPr>
          <w:t>seguirá</w:t>
        </w:r>
      </w:ins>
      <w:ins w:id="985" w:author="angie" w:date="2014-02-08T21:22:00Z">
        <w:r w:rsidR="006174B6" w:rsidRPr="00C55FA7">
          <w:rPr>
            <w:rFonts w:cs="Arial"/>
            <w:szCs w:val="24"/>
            <w:lang w:val="es-ES_tradnl"/>
          </w:rPr>
          <w:t xml:space="preserve"> </w:t>
        </w:r>
      </w:ins>
      <w:ins w:id="986" w:author="angie" w:date="2014-02-08T21:35:00Z">
        <w:r w:rsidR="00D20ADB" w:rsidRPr="00C55FA7">
          <w:rPr>
            <w:rFonts w:cs="Arial"/>
            <w:szCs w:val="24"/>
            <w:lang w:val="es-ES_tradnl"/>
          </w:rPr>
          <w:t>la metodología de</w:t>
        </w:r>
      </w:ins>
      <w:ins w:id="987" w:author="angie" w:date="2014-02-08T21:22:00Z">
        <w:r w:rsidR="006174B6" w:rsidRPr="00C55FA7">
          <w:rPr>
            <w:rFonts w:cs="Arial"/>
            <w:szCs w:val="24"/>
            <w:lang w:val="es-ES_tradnl"/>
          </w:rPr>
          <w:t xml:space="preserve"> cascada</w:t>
        </w:r>
      </w:ins>
      <w:ins w:id="988" w:author="angie" w:date="2014-02-08T18:37:00Z">
        <w:r w:rsidR="00CE66D7" w:rsidRPr="00C55FA7">
          <w:rPr>
            <w:rFonts w:cs="Arial"/>
            <w:szCs w:val="24"/>
            <w:lang w:val="es-ES_tradnl"/>
          </w:rPr>
          <w:t xml:space="preserve">. </w:t>
        </w:r>
      </w:ins>
      <w:ins w:id="989" w:author="angie" w:date="2014-02-08T21:37:00Z">
        <w:r w:rsidR="008C6867" w:rsidRPr="00F00EC1">
          <w:rPr>
            <w:rFonts w:cs="Arial"/>
            <w:szCs w:val="24"/>
            <w:lang w:val="es-ES_tradnl"/>
          </w:rPr>
          <w:t>En</w:t>
        </w:r>
      </w:ins>
      <w:ins w:id="990" w:author="angie" w:date="2014-02-08T21:29:00Z">
        <w:r w:rsidR="00740B8A" w:rsidRPr="00F00EC1">
          <w:rPr>
            <w:rFonts w:cs="Arial"/>
            <w:szCs w:val="24"/>
            <w:lang w:val="es-ES_tradnl"/>
          </w:rPr>
          <w:t xml:space="preserve"> la </w:t>
        </w:r>
      </w:ins>
      <w:ins w:id="991" w:author="angie" w:date="2014-02-08T21:50:00Z">
        <w:r w:rsidR="00AB333A" w:rsidRPr="00F00EC1">
          <w:rPr>
            <w:rFonts w:cs="Arial"/>
            <w:szCs w:val="24"/>
            <w:lang w:val="es-ES_tradnl"/>
          </w:rPr>
          <w:t>etapa</w:t>
        </w:r>
      </w:ins>
      <w:ins w:id="992" w:author="angie" w:date="2014-02-08T18:37:00Z">
        <w:r w:rsidR="008C6867" w:rsidRPr="00F00EC1">
          <w:rPr>
            <w:rFonts w:cs="Arial"/>
            <w:szCs w:val="24"/>
            <w:lang w:val="es-ES_tradnl"/>
          </w:rPr>
          <w:t xml:space="preserve"> de ejecución</w:t>
        </w:r>
        <w:r w:rsidR="00CE66D7" w:rsidRPr="00EB7EAC">
          <w:rPr>
            <w:rFonts w:cs="Arial"/>
            <w:szCs w:val="24"/>
            <w:lang w:val="es-ES_tradnl"/>
          </w:rPr>
          <w:t xml:space="preserve"> </w:t>
        </w:r>
      </w:ins>
      <w:ins w:id="993" w:author="angie" w:date="2014-02-08T21:29:00Z">
        <w:r w:rsidR="00740B8A" w:rsidRPr="00EB7EAC">
          <w:rPr>
            <w:rFonts w:cs="Arial"/>
            <w:szCs w:val="24"/>
            <w:lang w:val="es-ES_tradnl"/>
          </w:rPr>
          <w:t xml:space="preserve">se </w:t>
        </w:r>
      </w:ins>
      <w:ins w:id="994" w:author="angie" w:date="2014-02-08T21:36:00Z">
        <w:r w:rsidR="00D20ADB" w:rsidRPr="0021406B">
          <w:rPr>
            <w:rFonts w:cs="Arial"/>
            <w:szCs w:val="24"/>
            <w:lang w:val="es-ES_tradnl"/>
          </w:rPr>
          <w:t>seguirá</w:t>
        </w:r>
      </w:ins>
      <w:ins w:id="995" w:author="angie" w:date="2014-02-08T18:37:00Z">
        <w:r w:rsidR="00452F44" w:rsidRPr="00637DC1">
          <w:rPr>
            <w:rFonts w:cs="Arial"/>
            <w:szCs w:val="24"/>
            <w:lang w:val="es-ES_tradnl"/>
          </w:rPr>
          <w:t xml:space="preserve"> la metodología Scrum</w:t>
        </w:r>
        <w:r w:rsidR="00CE66D7" w:rsidRPr="00637DC1">
          <w:rPr>
            <w:rFonts w:cs="Arial"/>
            <w:szCs w:val="24"/>
            <w:lang w:val="es-ES_tradnl"/>
          </w:rPr>
          <w:t xml:space="preserve"> </w:t>
        </w:r>
      </w:ins>
      <w:ins w:id="996" w:author="angie" w:date="2014-02-08T21:37:00Z">
        <w:r w:rsidR="008C6867" w:rsidRPr="00637DC1">
          <w:rPr>
            <w:rFonts w:cs="Arial"/>
            <w:szCs w:val="24"/>
            <w:lang w:val="es-ES_tradnl"/>
          </w:rPr>
          <w:t>para</w:t>
        </w:r>
      </w:ins>
      <w:ins w:id="997" w:author="angie" w:date="2014-02-08T18:37:00Z">
        <w:r w:rsidR="00740B8A" w:rsidRPr="00637DC1">
          <w:rPr>
            <w:rFonts w:cs="Arial"/>
            <w:szCs w:val="24"/>
            <w:lang w:val="es-ES_tradnl"/>
          </w:rPr>
          <w:t xml:space="preserve"> </w:t>
        </w:r>
      </w:ins>
      <w:ins w:id="998" w:author="angie" w:date="2014-02-08T21:35:00Z">
        <w:r w:rsidR="00D20ADB" w:rsidRPr="00637DC1">
          <w:rPr>
            <w:rFonts w:cs="Arial"/>
            <w:szCs w:val="24"/>
            <w:lang w:val="es-ES_tradnl"/>
          </w:rPr>
          <w:t xml:space="preserve">el desarrollo de </w:t>
        </w:r>
      </w:ins>
      <w:ins w:id="999" w:author="angie" w:date="2014-02-08T18:37:00Z">
        <w:r w:rsidR="00740B8A" w:rsidRPr="00637DC1">
          <w:rPr>
            <w:rFonts w:cs="Arial"/>
            <w:szCs w:val="24"/>
            <w:lang w:val="es-ES_tradnl"/>
          </w:rPr>
          <w:t>prototipos,</w:t>
        </w:r>
        <w:r w:rsidR="00CE66D7" w:rsidRPr="0038464F">
          <w:rPr>
            <w:rFonts w:cs="Arial"/>
            <w:szCs w:val="24"/>
            <w:lang w:val="es-ES_tradnl"/>
          </w:rPr>
          <w:t xml:space="preserve"> prueba</w:t>
        </w:r>
        <w:r w:rsidR="00740B8A" w:rsidRPr="000D1619">
          <w:rPr>
            <w:rFonts w:cs="Arial"/>
            <w:szCs w:val="24"/>
            <w:lang w:val="es-ES_tradnl"/>
          </w:rPr>
          <w:t>s</w:t>
        </w:r>
      </w:ins>
      <w:ins w:id="1000" w:author="angie" w:date="2014-02-08T21:35:00Z">
        <w:r w:rsidR="00D20ADB" w:rsidRPr="00DE5E12">
          <w:rPr>
            <w:rFonts w:cs="Arial"/>
            <w:szCs w:val="24"/>
            <w:lang w:val="es-ES_tradnl"/>
          </w:rPr>
          <w:t xml:space="preserve"> y </w:t>
        </w:r>
        <w:r w:rsidR="00D20ADB" w:rsidRPr="00DE5E12">
          <w:rPr>
            <w:rFonts w:cs="Arial"/>
            <w:szCs w:val="24"/>
            <w:lang w:val="es-ES_tradnl"/>
          </w:rPr>
          <w:lastRenderedPageBreak/>
          <w:t>liberacion</w:t>
        </w:r>
      </w:ins>
      <w:ins w:id="1001" w:author="angie" w:date="2014-02-08T21:36:00Z">
        <w:r w:rsidR="00D20ADB" w:rsidRPr="00DE5E12">
          <w:rPr>
            <w:rFonts w:cs="Arial"/>
            <w:szCs w:val="24"/>
            <w:lang w:val="es-ES_tradnl"/>
          </w:rPr>
          <w:t>es</w:t>
        </w:r>
      </w:ins>
      <w:ins w:id="1002" w:author="angie" w:date="2014-02-08T18:37:00Z">
        <w:r w:rsidR="00740B8A" w:rsidRPr="00061695">
          <w:rPr>
            <w:rFonts w:cs="Arial"/>
            <w:szCs w:val="24"/>
            <w:lang w:val="es-ES_tradnl"/>
          </w:rPr>
          <w:t>.</w:t>
        </w:r>
      </w:ins>
      <w:ins w:id="1003" w:author="angie" w:date="2014-02-08T21:31:00Z">
        <w:r w:rsidR="009D5108" w:rsidRPr="00315B85">
          <w:rPr>
            <w:rFonts w:cs="Arial"/>
            <w:szCs w:val="24"/>
            <w:lang w:val="es-ES_tradnl"/>
          </w:rPr>
          <w:t xml:space="preserve"> A continuación se </w:t>
        </w:r>
      </w:ins>
      <w:ins w:id="1004" w:author="angie" w:date="2014-02-08T21:32:00Z">
        <w:r w:rsidR="00336DCB" w:rsidRPr="009A0979">
          <w:rPr>
            <w:rFonts w:cs="Arial"/>
            <w:szCs w:val="24"/>
            <w:lang w:val="es-ES_tradnl"/>
          </w:rPr>
          <w:t>detalla cada una de las fases</w:t>
        </w:r>
      </w:ins>
      <w:ins w:id="1005" w:author="angie" w:date="2014-02-08T21:33:00Z">
        <w:r w:rsidR="0037022C" w:rsidRPr="009A0979">
          <w:rPr>
            <w:rFonts w:cs="Arial"/>
            <w:szCs w:val="24"/>
            <w:lang w:val="es-ES_tradnl"/>
          </w:rPr>
          <w:t xml:space="preserve"> de la metodología adaptada</w:t>
        </w:r>
      </w:ins>
      <w:ins w:id="1006" w:author="angie" w:date="2014-02-08T21:32:00Z">
        <w:r w:rsidR="00336DCB" w:rsidRPr="004622F3">
          <w:rPr>
            <w:rFonts w:cs="Arial"/>
            <w:szCs w:val="24"/>
            <w:lang w:val="es-ES_tradnl"/>
          </w:rPr>
          <w:t>.</w:t>
        </w:r>
      </w:ins>
    </w:p>
    <w:p w14:paraId="68839CC8" w14:textId="77777777" w:rsidR="005F6AC9" w:rsidRPr="002B3522" w:rsidRDefault="005F6AC9" w:rsidP="005F6AC9">
      <w:pPr>
        <w:pStyle w:val="Heading4"/>
        <w:rPr>
          <w:ins w:id="1007" w:author="angie" w:date="2014-02-12T17:39:00Z"/>
          <w:lang w:val="es-ES_tradnl"/>
        </w:rPr>
      </w:pPr>
      <w:ins w:id="1008" w:author="angie" w:date="2014-02-12T17:39:00Z">
        <w:r w:rsidRPr="002B3522">
          <w:rPr>
            <w:lang w:val="es-ES_tradnl"/>
          </w:rPr>
          <w:t>Inicialización del Proyecto y Planificación.</w:t>
        </w:r>
      </w:ins>
    </w:p>
    <w:p w14:paraId="1C22A263" w14:textId="4DB7BD43" w:rsidR="005F6AC9" w:rsidRPr="004E4FD7" w:rsidRDefault="005F6AC9" w:rsidP="005F6AC9">
      <w:pPr>
        <w:rPr>
          <w:ins w:id="1009" w:author="angie" w:date="2014-02-12T17:39:00Z"/>
          <w:rFonts w:cs="Arial"/>
          <w:szCs w:val="24"/>
          <w:lang w:val="es-ES_tradnl"/>
        </w:rPr>
      </w:pPr>
      <w:ins w:id="1010" w:author="angie" w:date="2014-02-12T17:39:00Z">
        <w:r w:rsidRPr="00200E5A">
          <w:rPr>
            <w:rFonts w:cs="Arial"/>
            <w:szCs w:val="24"/>
            <w:lang w:val="es-ES_tradnl"/>
          </w:rPr>
          <w:t xml:space="preserve">En esta fase se identifica el </w:t>
        </w:r>
      </w:ins>
      <w:ins w:id="1011" w:author="angie" w:date="2014-02-12T17:49:00Z">
        <w:r w:rsidR="00B95BDC" w:rsidRPr="00200E5A">
          <w:rPr>
            <w:rFonts w:cs="Arial"/>
            <w:szCs w:val="24"/>
            <w:lang w:val="es-ES_tradnl"/>
          </w:rPr>
          <w:t>patrocinador</w:t>
        </w:r>
      </w:ins>
      <w:ins w:id="1012" w:author="angie" w:date="2014-02-12T17:39:00Z">
        <w:r w:rsidRPr="006B014B">
          <w:rPr>
            <w:rFonts w:cs="Arial"/>
            <w:szCs w:val="24"/>
            <w:lang w:val="es-ES_tradnl"/>
          </w:rPr>
          <w:t xml:space="preserve"> del proyecto, </w:t>
        </w:r>
      </w:ins>
      <w:ins w:id="1013" w:author="angie" w:date="2014-02-12T17:49:00Z">
        <w:r w:rsidR="00B95BDC" w:rsidRPr="006B014B">
          <w:rPr>
            <w:rFonts w:cs="Arial"/>
            <w:szCs w:val="24"/>
            <w:lang w:val="es-ES_tradnl"/>
          </w:rPr>
          <w:t>las</w:t>
        </w:r>
      </w:ins>
      <w:ins w:id="1014" w:author="angie" w:date="2014-02-12T17:39:00Z">
        <w:r w:rsidRPr="00E343FC">
          <w:rPr>
            <w:rFonts w:cs="Arial"/>
            <w:szCs w:val="24"/>
            <w:lang w:val="es-ES_tradnl"/>
          </w:rPr>
          <w:t xml:space="preserve"> </w:t>
        </w:r>
      </w:ins>
      <w:ins w:id="1015" w:author="angie" w:date="2014-02-12T17:49:00Z">
        <w:r w:rsidR="00B95BDC" w:rsidRPr="00FF6EAC">
          <w:rPr>
            <w:rFonts w:cs="Arial"/>
            <w:szCs w:val="24"/>
            <w:lang w:val="es-ES_tradnl"/>
          </w:rPr>
          <w:t>prioridades del proyecto</w:t>
        </w:r>
      </w:ins>
      <w:ins w:id="1016" w:author="angie" w:date="2014-02-12T17:39:00Z">
        <w:r w:rsidRPr="00A00240">
          <w:rPr>
            <w:rFonts w:cs="Arial"/>
            <w:szCs w:val="24"/>
            <w:lang w:val="es-ES_tradnl"/>
          </w:rPr>
          <w:t xml:space="preserve">, el alcance, </w:t>
        </w:r>
      </w:ins>
      <w:ins w:id="1017" w:author="angie" w:date="2014-02-12T17:50:00Z">
        <w:r w:rsidR="00B95BDC" w:rsidRPr="00DD7093">
          <w:rPr>
            <w:rFonts w:cs="Arial"/>
            <w:szCs w:val="24"/>
            <w:lang w:val="es-ES_tradnl"/>
          </w:rPr>
          <w:t>los</w:t>
        </w:r>
      </w:ins>
      <w:ins w:id="1018" w:author="angie" w:date="2014-02-12T17:39:00Z">
        <w:r w:rsidRPr="00871A9C">
          <w:rPr>
            <w:rFonts w:cs="Arial"/>
            <w:szCs w:val="24"/>
            <w:lang w:val="es-ES_tradnl"/>
          </w:rPr>
          <w:t xml:space="preserve"> objetivos y los recur</w:t>
        </w:r>
        <w:r w:rsidRPr="00FF7FE0">
          <w:rPr>
            <w:rFonts w:cs="Arial"/>
            <w:szCs w:val="24"/>
            <w:lang w:val="es-ES_tradnl"/>
          </w:rPr>
          <w:t xml:space="preserve">sos con que se </w:t>
        </w:r>
        <w:r w:rsidR="00B95BDC" w:rsidRPr="00E325A5">
          <w:rPr>
            <w:rFonts w:cs="Arial"/>
            <w:szCs w:val="24"/>
            <w:lang w:val="es-ES_tradnl"/>
          </w:rPr>
          <w:t>cuentan. S</w:t>
        </w:r>
        <w:r w:rsidRPr="00F87EE4">
          <w:rPr>
            <w:rFonts w:cs="Arial"/>
            <w:szCs w:val="24"/>
            <w:lang w:val="es-ES_tradnl"/>
          </w:rPr>
          <w:t>e hace el estudio la factibilidad para l</w:t>
        </w:r>
        <w:r w:rsidR="00B95BDC" w:rsidRPr="002F5016">
          <w:rPr>
            <w:rFonts w:cs="Arial"/>
            <w:szCs w:val="24"/>
            <w:lang w:val="es-ES_tradnl"/>
          </w:rPr>
          <w:t xml:space="preserve">levarlo a cabo y se definen los roles </w:t>
        </w:r>
      </w:ins>
      <w:ins w:id="1019" w:author="angie" w:date="2014-02-12T17:50:00Z">
        <w:r w:rsidR="00B95BDC" w:rsidRPr="003E0230">
          <w:rPr>
            <w:rFonts w:cs="Arial"/>
            <w:szCs w:val="24"/>
            <w:lang w:val="es-ES_tradnl"/>
          </w:rPr>
          <w:t xml:space="preserve">de los </w:t>
        </w:r>
      </w:ins>
      <w:ins w:id="1020" w:author="angie" w:date="2014-02-12T17:39:00Z">
        <w:r w:rsidRPr="004E4FD7">
          <w:rPr>
            <w:rFonts w:cs="Arial"/>
            <w:szCs w:val="24"/>
            <w:lang w:val="es-ES_tradnl"/>
          </w:rPr>
          <w:t>participantes en el proyecto.</w:t>
        </w:r>
      </w:ins>
    </w:p>
    <w:p w14:paraId="77BC81DC" w14:textId="77777777" w:rsidR="005F6AC9" w:rsidRPr="00237861" w:rsidRDefault="005F6AC9" w:rsidP="005F6AC9">
      <w:pPr>
        <w:pStyle w:val="Heading4"/>
        <w:rPr>
          <w:ins w:id="1021" w:author="angie" w:date="2014-02-12T17:39:00Z"/>
          <w:lang w:val="es-ES_tradnl"/>
        </w:rPr>
      </w:pPr>
      <w:ins w:id="1022" w:author="angie" w:date="2014-02-12T17:39:00Z">
        <w:r w:rsidRPr="00237861">
          <w:rPr>
            <w:lang w:val="es-ES_tradnl"/>
          </w:rPr>
          <w:t>Análisis de Requerimientos.</w:t>
        </w:r>
      </w:ins>
    </w:p>
    <w:p w14:paraId="15CEC338" w14:textId="77777777" w:rsidR="005F6AC9" w:rsidRPr="00F93F30" w:rsidRDefault="005F6AC9" w:rsidP="005F6AC9">
      <w:pPr>
        <w:rPr>
          <w:ins w:id="1023" w:author="angie" w:date="2014-02-12T17:39:00Z"/>
          <w:rFonts w:cs="Arial"/>
          <w:szCs w:val="24"/>
          <w:lang w:val="es-ES_tradnl"/>
        </w:rPr>
      </w:pPr>
      <w:ins w:id="1024" w:author="angie" w:date="2014-02-12T17:39:00Z">
        <w:r w:rsidRPr="00C9746D">
          <w:rPr>
            <w:rFonts w:cs="Arial"/>
            <w:szCs w:val="24"/>
            <w:lang w:val="es-ES_tradnl"/>
          </w:rPr>
          <w:t xml:space="preserve">En esta fase se entrevistan los usuarios finales, se fijan los objetivos que la empresa </w:t>
        </w:r>
        <w:r w:rsidRPr="00F93F30">
          <w:rPr>
            <w:rFonts w:cs="Arial"/>
            <w:szCs w:val="24"/>
            <w:lang w:val="es-ES_tradnl"/>
          </w:rPr>
          <w:t>requiere del sistema y se detallan sus funcionalidades. se debe asegurar de que los que solicitan el programa comprendan claramente el alcance del proyecto.</w:t>
        </w:r>
      </w:ins>
    </w:p>
    <w:p w14:paraId="3823FD35" w14:textId="77777777" w:rsidR="005F6AC9" w:rsidRPr="00F6370D" w:rsidRDefault="005F6AC9" w:rsidP="005F6AC9">
      <w:pPr>
        <w:pStyle w:val="Heading4"/>
        <w:rPr>
          <w:ins w:id="1025" w:author="angie" w:date="2014-02-12T17:39:00Z"/>
          <w:lang w:val="es-ES_tradnl"/>
        </w:rPr>
      </w:pPr>
      <w:ins w:id="1026" w:author="angie" w:date="2014-02-12T17:39:00Z">
        <w:r w:rsidRPr="00F6370D">
          <w:rPr>
            <w:lang w:val="es-ES_tradnl"/>
          </w:rPr>
          <w:t>Arquitectura y Diseño.</w:t>
        </w:r>
      </w:ins>
    </w:p>
    <w:p w14:paraId="57B5A721" w14:textId="21F30253" w:rsidR="005F6AC9" w:rsidRPr="005E66E8" w:rsidRDefault="005F6AC9" w:rsidP="005F6AC9">
      <w:pPr>
        <w:rPr>
          <w:ins w:id="1027" w:author="angie" w:date="2014-02-12T17:39:00Z"/>
          <w:rFonts w:cs="Arial"/>
          <w:szCs w:val="24"/>
          <w:lang w:val="es-ES_tradnl"/>
        </w:rPr>
      </w:pPr>
      <w:ins w:id="1028" w:author="angie" w:date="2014-02-12T17:39:00Z">
        <w:r w:rsidRPr="00DD65E3">
          <w:rPr>
            <w:rFonts w:cs="Arial"/>
            <w:szCs w:val="24"/>
            <w:lang w:val="es-ES_tradnl"/>
          </w:rPr>
          <w:t xml:space="preserve">En esta fase los requerimientos se traducen en </w:t>
        </w:r>
      </w:ins>
      <w:ins w:id="1029" w:author="angie" w:date="2014-02-12T17:51:00Z">
        <w:r w:rsidR="00B95BDC" w:rsidRPr="00BC7173">
          <w:rPr>
            <w:rFonts w:cs="Arial"/>
            <w:szCs w:val="24"/>
            <w:lang w:val="es-ES_tradnl"/>
          </w:rPr>
          <w:t>aplicaciones</w:t>
        </w:r>
      </w:ins>
      <w:ins w:id="1030" w:author="angie" w:date="2014-02-12T17:39:00Z">
        <w:r w:rsidRPr="00795C22">
          <w:rPr>
            <w:rFonts w:cs="Arial"/>
            <w:szCs w:val="24"/>
            <w:lang w:val="es-ES_tradnl"/>
          </w:rPr>
          <w:t>, se toma una dec</w:t>
        </w:r>
        <w:r w:rsidRPr="00824A31">
          <w:rPr>
            <w:rFonts w:cs="Arial"/>
            <w:szCs w:val="24"/>
            <w:lang w:val="es-ES_tradnl"/>
          </w:rPr>
          <w:t>isión de la</w:t>
        </w:r>
      </w:ins>
      <w:ins w:id="1031" w:author="angie" w:date="2014-02-12T17:51:00Z">
        <w:r w:rsidR="009B770D" w:rsidRPr="00FB4BF1">
          <w:rPr>
            <w:rFonts w:cs="Arial"/>
            <w:szCs w:val="24"/>
            <w:lang w:val="es-ES_tradnl"/>
          </w:rPr>
          <w:t xml:space="preserve"> arquitectura </w:t>
        </w:r>
      </w:ins>
      <w:ins w:id="1032" w:author="angie" w:date="2014-02-12T17:55:00Z">
        <w:r w:rsidR="00485CD0" w:rsidRPr="003212D7">
          <w:rPr>
            <w:rFonts w:cs="Arial"/>
            <w:szCs w:val="24"/>
            <w:lang w:val="es-ES_tradnl"/>
          </w:rPr>
          <w:t xml:space="preserve">física y lógica </w:t>
        </w:r>
      </w:ins>
      <w:ins w:id="1033" w:author="angie" w:date="2014-02-12T17:51:00Z">
        <w:r w:rsidR="009B770D" w:rsidRPr="001A2B5B">
          <w:rPr>
            <w:rFonts w:cs="Arial"/>
            <w:szCs w:val="24"/>
            <w:lang w:val="es-ES_tradnl"/>
          </w:rPr>
          <w:t xml:space="preserve">del proyecto como </w:t>
        </w:r>
      </w:ins>
      <w:ins w:id="1034" w:author="angie" w:date="2014-02-12T17:54:00Z">
        <w:r w:rsidR="00AC3531" w:rsidRPr="005D2A05">
          <w:rPr>
            <w:rFonts w:cs="Arial"/>
            <w:szCs w:val="24"/>
            <w:lang w:val="es-ES_tradnl"/>
          </w:rPr>
          <w:t>C</w:t>
        </w:r>
      </w:ins>
      <w:ins w:id="1035" w:author="angie" w:date="2014-02-12T17:51:00Z">
        <w:r w:rsidR="009B770D" w:rsidRPr="00D74CB6">
          <w:rPr>
            <w:rFonts w:cs="Arial"/>
            <w:szCs w:val="24"/>
            <w:lang w:val="es-ES_tradnl"/>
          </w:rPr>
          <w:t>liente</w:t>
        </w:r>
      </w:ins>
      <w:ins w:id="1036" w:author="angie" w:date="2014-02-12T17:52:00Z">
        <w:r w:rsidR="009B770D" w:rsidRPr="00D74CB6">
          <w:rPr>
            <w:rFonts w:cs="Arial"/>
            <w:szCs w:val="24"/>
            <w:lang w:val="es-ES_tradnl"/>
          </w:rPr>
          <w:t>-</w:t>
        </w:r>
      </w:ins>
      <w:ins w:id="1037" w:author="angie" w:date="2014-02-12T17:54:00Z">
        <w:r w:rsidR="00AC3531" w:rsidRPr="00D74CB6">
          <w:rPr>
            <w:rFonts w:cs="Arial"/>
            <w:szCs w:val="24"/>
            <w:lang w:val="es-ES_tradnl"/>
          </w:rPr>
          <w:t>S</w:t>
        </w:r>
      </w:ins>
      <w:ins w:id="1038" w:author="angie" w:date="2014-02-12T17:52:00Z">
        <w:r w:rsidR="00AC3531" w:rsidRPr="00D74CB6">
          <w:rPr>
            <w:rFonts w:cs="Arial"/>
            <w:szCs w:val="24"/>
            <w:lang w:val="es-ES_tradnl"/>
          </w:rPr>
          <w:t>ervidor o RESTful</w:t>
        </w:r>
      </w:ins>
      <w:ins w:id="1039" w:author="angie" w:date="2014-02-12T17:54:00Z">
        <w:r w:rsidR="00AC3531" w:rsidRPr="007328E2">
          <w:rPr>
            <w:rFonts w:cs="Arial"/>
            <w:szCs w:val="24"/>
            <w:lang w:val="es-ES_tradnl"/>
          </w:rPr>
          <w:t>.</w:t>
        </w:r>
      </w:ins>
      <w:ins w:id="1040" w:author="angie" w:date="2014-02-12T17:52:00Z">
        <w:r w:rsidR="009B770D" w:rsidRPr="007328E2">
          <w:rPr>
            <w:rFonts w:cs="Arial"/>
            <w:szCs w:val="24"/>
            <w:lang w:val="es-ES_tradnl"/>
          </w:rPr>
          <w:t xml:space="preserve"> </w:t>
        </w:r>
      </w:ins>
      <w:ins w:id="1041" w:author="angie" w:date="2014-02-12T17:54:00Z">
        <w:r w:rsidR="00AC3531" w:rsidRPr="00B101CF">
          <w:rPr>
            <w:rFonts w:cs="Arial"/>
            <w:szCs w:val="24"/>
            <w:lang w:val="es-ES_tradnl"/>
          </w:rPr>
          <w:t>L</w:t>
        </w:r>
      </w:ins>
      <w:ins w:id="1042" w:author="angie" w:date="2014-02-12T17:52:00Z">
        <w:r w:rsidR="009B770D" w:rsidRPr="005B7B7D">
          <w:rPr>
            <w:rFonts w:cs="Arial"/>
            <w:szCs w:val="24"/>
            <w:lang w:val="es-ES_tradnl"/>
          </w:rPr>
          <w:t>a</w:t>
        </w:r>
      </w:ins>
      <w:ins w:id="1043" w:author="angie" w:date="2014-02-12T17:39:00Z">
        <w:r w:rsidRPr="003431B7">
          <w:rPr>
            <w:rFonts w:cs="Arial"/>
            <w:szCs w:val="24"/>
            <w:lang w:val="es-ES_tradnl"/>
          </w:rPr>
          <w:t xml:space="preserve"> </w:t>
        </w:r>
      </w:ins>
      <w:ins w:id="1044" w:author="angie" w:date="2014-02-12T17:51:00Z">
        <w:r w:rsidR="006E16D1" w:rsidRPr="00833653">
          <w:rPr>
            <w:rFonts w:cs="Arial"/>
            <w:szCs w:val="24"/>
            <w:lang w:val="es-ES_tradnl"/>
          </w:rPr>
          <w:t>plataforma</w:t>
        </w:r>
      </w:ins>
      <w:ins w:id="1045" w:author="angie" w:date="2014-02-12T17:39:00Z">
        <w:r w:rsidRPr="00CD00C1">
          <w:rPr>
            <w:rFonts w:cs="Arial"/>
            <w:szCs w:val="24"/>
            <w:lang w:val="es-ES_tradnl"/>
          </w:rPr>
          <w:t xml:space="preserve"> que se implementara, </w:t>
        </w:r>
      </w:ins>
      <w:ins w:id="1046" w:author="angie" w:date="2014-02-12T17:51:00Z">
        <w:r w:rsidR="006E16D1" w:rsidRPr="00203EA2">
          <w:rPr>
            <w:rFonts w:cs="Arial"/>
            <w:szCs w:val="24"/>
            <w:lang w:val="es-ES_tradnl"/>
          </w:rPr>
          <w:t>como</w:t>
        </w:r>
      </w:ins>
      <w:ins w:id="1047" w:author="angie" w:date="2014-02-12T17:39:00Z">
        <w:r w:rsidRPr="005F14D3">
          <w:rPr>
            <w:rFonts w:cs="Arial"/>
            <w:szCs w:val="24"/>
            <w:lang w:val="es-ES_tradnl"/>
          </w:rPr>
          <w:t xml:space="preserve"> </w:t>
        </w:r>
      </w:ins>
      <w:ins w:id="1048" w:author="angie" w:date="2014-02-12T17:52:00Z">
        <w:r w:rsidR="009B770D" w:rsidRPr="00DF241C">
          <w:rPr>
            <w:rFonts w:cs="Arial"/>
            <w:szCs w:val="24"/>
            <w:lang w:val="es-ES_tradnl"/>
          </w:rPr>
          <w:t>.NET o PHP/MySQL</w:t>
        </w:r>
      </w:ins>
      <w:ins w:id="1049" w:author="angie" w:date="2014-02-12T17:39:00Z">
        <w:r w:rsidR="00AC3531" w:rsidRPr="00CD6E51">
          <w:rPr>
            <w:rFonts w:cs="Arial"/>
            <w:szCs w:val="24"/>
            <w:lang w:val="es-ES_tradnl"/>
          </w:rPr>
          <w:t xml:space="preserve">. </w:t>
        </w:r>
      </w:ins>
      <w:ins w:id="1050" w:author="angie" w:date="2014-02-12T17:55:00Z">
        <w:r w:rsidR="00AC3531" w:rsidRPr="00ED1D30">
          <w:rPr>
            <w:rFonts w:cs="Arial"/>
            <w:szCs w:val="24"/>
            <w:lang w:val="es-ES_tradnl"/>
          </w:rPr>
          <w:t>D</w:t>
        </w:r>
      </w:ins>
      <w:ins w:id="1051" w:author="angie" w:date="2014-02-12T17:39:00Z">
        <w:r w:rsidRPr="009B5462">
          <w:rPr>
            <w:rFonts w:cs="Arial"/>
            <w:szCs w:val="24"/>
            <w:lang w:val="es-ES_tradnl"/>
          </w:rPr>
          <w:t xml:space="preserve">el patrón de diseño que se seguirá, </w:t>
        </w:r>
      </w:ins>
      <w:ins w:id="1052" w:author="angie" w:date="2014-02-12T17:55:00Z">
        <w:r w:rsidR="00AC3531" w:rsidRPr="003F39BB">
          <w:rPr>
            <w:rFonts w:cs="Arial"/>
            <w:szCs w:val="24"/>
            <w:lang w:val="es-ES_tradnl"/>
          </w:rPr>
          <w:t>como</w:t>
        </w:r>
      </w:ins>
      <w:ins w:id="1053" w:author="angie" w:date="2014-02-12T17:39:00Z">
        <w:r w:rsidRPr="00562886">
          <w:rPr>
            <w:rFonts w:cs="Arial"/>
            <w:szCs w:val="24"/>
            <w:lang w:val="es-ES_tradnl"/>
          </w:rPr>
          <w:t xml:space="preserve"> MVC</w:t>
        </w:r>
      </w:ins>
      <w:ins w:id="1054" w:author="angie" w:date="2014-02-12T17:55:00Z">
        <w:r w:rsidR="00AC3531" w:rsidRPr="002C799A">
          <w:rPr>
            <w:rFonts w:cs="Arial"/>
            <w:szCs w:val="24"/>
            <w:lang w:val="es-ES_tradnl"/>
          </w:rPr>
          <w:t xml:space="preserve"> o</w:t>
        </w:r>
      </w:ins>
      <w:ins w:id="1055" w:author="angie" w:date="2014-02-12T17:39:00Z">
        <w:r w:rsidRPr="003B5321">
          <w:rPr>
            <w:rFonts w:cs="Arial"/>
            <w:szCs w:val="24"/>
            <w:lang w:val="es-ES_tradnl"/>
          </w:rPr>
          <w:t xml:space="preserve"> MPF</w:t>
        </w:r>
      </w:ins>
      <w:ins w:id="1056" w:author="angie" w:date="2014-02-12T17:55:00Z">
        <w:r w:rsidR="00AC3531" w:rsidRPr="00D65256">
          <w:rPr>
            <w:rFonts w:cs="Arial"/>
            <w:szCs w:val="24"/>
            <w:lang w:val="es-ES_tradnl"/>
          </w:rPr>
          <w:t>.</w:t>
        </w:r>
      </w:ins>
      <w:ins w:id="1057" w:author="angie" w:date="2014-02-12T17:39:00Z">
        <w:r w:rsidRPr="003F4652">
          <w:rPr>
            <w:rFonts w:cs="Arial"/>
            <w:szCs w:val="24"/>
            <w:lang w:val="es-ES_tradnl"/>
          </w:rPr>
          <w:t xml:space="preserve"> También se </w:t>
        </w:r>
      </w:ins>
      <w:ins w:id="1058" w:author="angie" w:date="2014-02-12T17:54:00Z">
        <w:r w:rsidR="00B45C3A" w:rsidRPr="00BC483B">
          <w:rPr>
            <w:rFonts w:cs="Arial"/>
            <w:szCs w:val="24"/>
            <w:lang w:val="es-ES_tradnl"/>
          </w:rPr>
          <w:t>diseña</w:t>
        </w:r>
      </w:ins>
      <w:ins w:id="1059" w:author="angie" w:date="2014-02-12T17:55:00Z">
        <w:r w:rsidR="00AC3531" w:rsidRPr="00697EFC">
          <w:rPr>
            <w:rFonts w:cs="Arial"/>
            <w:szCs w:val="24"/>
            <w:lang w:val="es-ES_tradnl"/>
          </w:rPr>
          <w:t>n los</w:t>
        </w:r>
      </w:ins>
      <w:ins w:id="1060" w:author="angie" w:date="2014-02-12T17:39:00Z">
        <w:r w:rsidRPr="000466FA">
          <w:rPr>
            <w:rFonts w:cs="Arial"/>
            <w:szCs w:val="24"/>
            <w:lang w:val="es-ES_tradnl"/>
          </w:rPr>
          <w:t xml:space="preserve"> mecanismo de seguridad del sistema y </w:t>
        </w:r>
      </w:ins>
      <w:ins w:id="1061" w:author="angie" w:date="2014-02-12T17:55:00Z">
        <w:r w:rsidR="00AC3531" w:rsidRPr="00257F11">
          <w:rPr>
            <w:rFonts w:cs="Arial"/>
            <w:szCs w:val="24"/>
            <w:lang w:val="es-ES_tradnl"/>
          </w:rPr>
          <w:t xml:space="preserve">las </w:t>
        </w:r>
      </w:ins>
      <w:ins w:id="1062" w:author="angie" w:date="2014-02-12T17:39:00Z">
        <w:r w:rsidRPr="002C2C30">
          <w:rPr>
            <w:rFonts w:cs="Arial"/>
            <w:szCs w:val="24"/>
            <w:lang w:val="es-ES_tradnl"/>
          </w:rPr>
          <w:t>reglas de acceso</w:t>
        </w:r>
      </w:ins>
      <w:ins w:id="1063" w:author="angie" w:date="2014-02-12T17:54:00Z">
        <w:r w:rsidR="00AC3531" w:rsidRPr="00E90CCA">
          <w:rPr>
            <w:rFonts w:cs="Arial"/>
            <w:szCs w:val="24"/>
            <w:lang w:val="es-ES_tradnl"/>
          </w:rPr>
          <w:t>.</w:t>
        </w:r>
      </w:ins>
    </w:p>
    <w:p w14:paraId="6ED984C3" w14:textId="77777777" w:rsidR="005F6AC9" w:rsidRPr="00076BFA" w:rsidRDefault="005F6AC9" w:rsidP="005F6AC9">
      <w:pPr>
        <w:pStyle w:val="Heading4"/>
        <w:rPr>
          <w:ins w:id="1064" w:author="angie" w:date="2014-02-12T17:39:00Z"/>
          <w:lang w:val="es-ES_tradnl"/>
        </w:rPr>
      </w:pPr>
      <w:ins w:id="1065" w:author="angie" w:date="2014-02-12T17:39:00Z">
        <w:r w:rsidRPr="00076BFA">
          <w:rPr>
            <w:lang w:val="es-ES_tradnl"/>
          </w:rPr>
          <w:t>Desarrollo y Depuración.</w:t>
        </w:r>
      </w:ins>
    </w:p>
    <w:p w14:paraId="29C71CA2" w14:textId="77777777" w:rsidR="005F6AC9" w:rsidRPr="00504EBF" w:rsidRDefault="005F6AC9" w:rsidP="005F6AC9">
      <w:pPr>
        <w:rPr>
          <w:ins w:id="1066" w:author="angie" w:date="2014-02-12T17:39:00Z"/>
          <w:rFonts w:cs="Arial"/>
          <w:szCs w:val="24"/>
          <w:lang w:val="es-ES_tradnl"/>
        </w:rPr>
      </w:pPr>
      <w:ins w:id="1067" w:author="angie" w:date="2014-02-12T17:39:00Z">
        <w:r w:rsidRPr="003E34FB">
          <w:rPr>
            <w:rFonts w:cs="Arial"/>
            <w:szCs w:val="24"/>
            <w:lang w:val="es-ES_tradnl"/>
          </w:rPr>
          <w:t>En es</w:t>
        </w:r>
        <w:r w:rsidRPr="00A351E4">
          <w:rPr>
            <w:rFonts w:cs="Arial"/>
            <w:szCs w:val="24"/>
            <w:lang w:val="es-ES_tradnl"/>
          </w:rPr>
          <w:t>ta fase se inicia el proceso de codificación y depuración del código. se desarrolla la interfaz de usuario y inteligencia de la capa del negocio. En esta fase se pueden aplicar metodologías como TDD. Después de esta fase, el código se libera a los probador</w:t>
        </w:r>
        <w:r w:rsidRPr="00504EBF">
          <w:rPr>
            <w:rFonts w:cs="Arial"/>
            <w:szCs w:val="24"/>
            <w:lang w:val="es-ES_tradnl"/>
          </w:rPr>
          <w:t>es de productos.</w:t>
        </w:r>
      </w:ins>
    </w:p>
    <w:p w14:paraId="56A24CFD" w14:textId="77777777" w:rsidR="005F6AC9" w:rsidRPr="007F1DB1" w:rsidRDefault="005F6AC9" w:rsidP="005F6AC9">
      <w:pPr>
        <w:pStyle w:val="Heading4"/>
        <w:rPr>
          <w:ins w:id="1068" w:author="angie" w:date="2014-02-12T17:39:00Z"/>
          <w:lang w:val="es-ES_tradnl"/>
        </w:rPr>
      </w:pPr>
      <w:ins w:id="1069" w:author="angie" w:date="2014-02-12T17:39:00Z">
        <w:r w:rsidRPr="007F1DB1">
          <w:rPr>
            <w:lang w:val="es-ES_tradnl"/>
          </w:rPr>
          <w:t>Pruebas.</w:t>
        </w:r>
      </w:ins>
    </w:p>
    <w:p w14:paraId="2B707375" w14:textId="77777777" w:rsidR="005F6AC9" w:rsidRPr="0094242F" w:rsidRDefault="005F6AC9" w:rsidP="005F6AC9">
      <w:pPr>
        <w:rPr>
          <w:ins w:id="1070" w:author="angie" w:date="2014-02-12T17:39:00Z"/>
          <w:rFonts w:cs="Arial"/>
          <w:szCs w:val="24"/>
          <w:lang w:val="es-ES_tradnl"/>
        </w:rPr>
      </w:pPr>
      <w:ins w:id="1071" w:author="angie" w:date="2014-02-12T17:39:00Z">
        <w:r w:rsidRPr="00F74B4E">
          <w:rPr>
            <w:rFonts w:cs="Arial"/>
            <w:szCs w:val="24"/>
            <w:lang w:val="es-ES_tradnl"/>
          </w:rPr>
          <w:t xml:space="preserve">En esta fase </w:t>
        </w:r>
        <w:r w:rsidRPr="00DB74ED">
          <w:rPr>
            <w:rFonts w:cs="Arial"/>
            <w:szCs w:val="24"/>
            <w:lang w:val="es-ES_tradnl"/>
          </w:rPr>
          <w:t>se simula el código mediante pruebas unitarias, se obtiene una idea de la rapidez del mismo y de la facilidad o dificultad que tendría el agregar un nuevo módulo al sistema, así como seria su mantenimiento. También se podrá hacer la observación de algún ca</w:t>
        </w:r>
        <w:r w:rsidRPr="0094242F">
          <w:rPr>
            <w:rFonts w:cs="Arial"/>
            <w:szCs w:val="24"/>
            <w:lang w:val="es-ES_tradnl"/>
          </w:rPr>
          <w:t>mbio por parte del cliente a la aplicación.</w:t>
        </w:r>
      </w:ins>
    </w:p>
    <w:p w14:paraId="140A186A" w14:textId="77777777" w:rsidR="005F6AC9" w:rsidRPr="0094242F" w:rsidRDefault="005F6AC9" w:rsidP="005F6AC9">
      <w:pPr>
        <w:pStyle w:val="Heading4"/>
        <w:rPr>
          <w:ins w:id="1072" w:author="angie" w:date="2014-02-12T17:39:00Z"/>
          <w:lang w:val="es-ES_tradnl"/>
        </w:rPr>
      </w:pPr>
      <w:ins w:id="1073" w:author="angie" w:date="2014-02-12T17:39:00Z">
        <w:r w:rsidRPr="0094242F">
          <w:rPr>
            <w:lang w:val="es-ES_tradnl"/>
          </w:rPr>
          <w:lastRenderedPageBreak/>
          <w:t>Lanzamiento.</w:t>
        </w:r>
      </w:ins>
    </w:p>
    <w:p w14:paraId="48D37FAD" w14:textId="0FF77AE6" w:rsidR="005F6AC9" w:rsidRPr="005442C1" w:rsidRDefault="005F6AC9" w:rsidP="005F6AC9">
      <w:pPr>
        <w:rPr>
          <w:ins w:id="1074" w:author="angie" w:date="2014-02-12T17:39:00Z"/>
          <w:rFonts w:cs="Arial"/>
          <w:szCs w:val="24"/>
          <w:lang w:val="es-ES_tradnl"/>
        </w:rPr>
      </w:pPr>
      <w:ins w:id="1075" w:author="angie" w:date="2014-02-12T17:39:00Z">
        <w:r w:rsidRPr="00A04489">
          <w:rPr>
            <w:rFonts w:cs="Arial"/>
            <w:szCs w:val="24"/>
            <w:lang w:val="es-ES_tradnl"/>
          </w:rPr>
          <w:t>En esta fase el lanzamiento del código es incremental a cada sprint de la metodología ágil. En cada incremento se realiza la documentación y los respaldos. Una vez que se realizan el ultimo sprint el</w:t>
        </w:r>
        <w:r w:rsidRPr="005442C1">
          <w:rPr>
            <w:rFonts w:cs="Arial"/>
            <w:szCs w:val="24"/>
            <w:lang w:val="es-ES_tradnl"/>
          </w:rPr>
          <w:t xml:space="preserve"> sistema está listo para ser liberado, se instala, en este caso un hospedaje web, se forma a los usuarios y se cierra el proyecto. </w:t>
        </w:r>
      </w:ins>
    </w:p>
    <w:p w14:paraId="406A6BAA" w14:textId="12738037" w:rsidR="00132CD7" w:rsidRPr="00906C71" w:rsidRDefault="0078789B" w:rsidP="00397E06">
      <w:pPr>
        <w:rPr>
          <w:ins w:id="1076" w:author="angie" w:date="2014-02-12T17:42:00Z"/>
          <w:lang w:val="es-ES_tradnl"/>
        </w:rPr>
      </w:pPr>
      <w:r w:rsidRPr="00A5310F">
        <w:rPr>
          <w:rFonts w:cs="Arial"/>
          <w:szCs w:val="24"/>
          <w:lang w:val="es-ES_tradnl"/>
        </w:rPr>
        <w:t>A continuación la Ilustración 1 muestra el diagrama del ciclo de vida</w:t>
      </w:r>
      <w:ins w:id="1077" w:author="angie" w:date="2014-02-06T15:44:00Z">
        <w:r w:rsidR="000B7D5E" w:rsidRPr="001E4F08">
          <w:rPr>
            <w:rFonts w:cs="Arial"/>
            <w:szCs w:val="24"/>
            <w:lang w:val="es-ES_tradnl"/>
          </w:rPr>
          <w:t xml:space="preserve"> de la metodología </w:t>
        </w:r>
      </w:ins>
      <w:ins w:id="1078" w:author="angie" w:date="2014-02-08T22:39:00Z">
        <w:r w:rsidR="008136C9" w:rsidRPr="0027064C">
          <w:rPr>
            <w:rFonts w:cs="Arial"/>
            <w:szCs w:val="24"/>
            <w:lang w:val="es-ES_tradnl"/>
          </w:rPr>
          <w:t>“Híbrida Ágil”.</w:t>
        </w:r>
      </w:ins>
      <w:ins w:id="1079" w:author="angie" w:date="2014-02-12T17:29:00Z">
        <w:r w:rsidR="00575407" w:rsidRPr="001252F6">
          <w:rPr>
            <w:lang w:val="es-ES_tradnl"/>
          </w:rPr>
          <w:t xml:space="preserve"> </w:t>
        </w:r>
      </w:ins>
    </w:p>
    <w:p w14:paraId="22BD013C" w14:textId="7613678B" w:rsidR="00132CD7" w:rsidRPr="002A0BE0" w:rsidRDefault="00132CD7" w:rsidP="00397E06">
      <w:pPr>
        <w:pStyle w:val="Caption"/>
        <w:keepNext/>
        <w:rPr>
          <w:ins w:id="1080" w:author="angie" w:date="2014-02-12T17:43:00Z"/>
          <w:lang w:val="es-ES_tradnl"/>
        </w:rPr>
      </w:pPr>
      <w:bookmarkStart w:id="1081" w:name="_Toc253986318"/>
      <w:bookmarkStart w:id="1082" w:name="_Toc254080528"/>
      <w:bookmarkStart w:id="1083" w:name="_Toc254080657"/>
      <w:ins w:id="1084" w:author="angie" w:date="2014-02-12T17:43:00Z">
        <w:r w:rsidRPr="00BE0D56">
          <w:rPr>
            <w:lang w:val="es-ES_tradnl"/>
          </w:rPr>
          <w:t xml:space="preserve">Ilustración </w:t>
        </w:r>
        <w:r w:rsidRPr="00B6768D">
          <w:rPr>
            <w:lang w:val="es-ES_tradnl"/>
          </w:rPr>
          <w:fldChar w:fldCharType="begin"/>
        </w:r>
        <w:r w:rsidRPr="001B2EC8">
          <w:rPr>
            <w:lang w:val="es-ES_tradnl"/>
          </w:rPr>
          <w:instrText xml:space="preserve"> SEQ Ilustración \* ARABIC </w:instrText>
        </w:r>
      </w:ins>
      <w:r w:rsidRPr="00B6768D">
        <w:rPr>
          <w:lang w:val="es-ES_tradnl"/>
          <w:rPrChange w:id="1085" w:author="angie" w:date="2014-02-14T08:03:00Z">
            <w:rPr>
              <w:lang w:val="es-ES_tradnl"/>
            </w:rPr>
          </w:rPrChange>
        </w:rPr>
        <w:fldChar w:fldCharType="separate"/>
      </w:r>
      <w:ins w:id="1086" w:author="angie" w:date="2014-02-20T08:41:00Z">
        <w:r w:rsidR="002306FB">
          <w:rPr>
            <w:noProof/>
            <w:lang w:val="es-ES_tradnl"/>
          </w:rPr>
          <w:t>1</w:t>
        </w:r>
      </w:ins>
      <w:ins w:id="1087" w:author="angie" w:date="2014-02-12T17:43:00Z">
        <w:r w:rsidRPr="00B6768D">
          <w:rPr>
            <w:lang w:val="es-ES_tradnl"/>
          </w:rPr>
          <w:fldChar w:fldCharType="end"/>
        </w:r>
        <w:r w:rsidRPr="002A0BE0">
          <w:rPr>
            <w:lang w:val="es-ES_tradnl"/>
          </w:rPr>
          <w:t>. Ciclo de Vida “Híbrida Ágil”.</w:t>
        </w:r>
        <w:bookmarkEnd w:id="1081"/>
        <w:bookmarkEnd w:id="1082"/>
        <w:bookmarkEnd w:id="1083"/>
      </w:ins>
    </w:p>
    <w:p w14:paraId="100FAF4D" w14:textId="740A714E" w:rsidR="002570C8" w:rsidRPr="001B2EC8" w:rsidRDefault="00982182" w:rsidP="00397E06">
      <w:pPr>
        <w:ind w:firstLine="0"/>
        <w:rPr>
          <w:ins w:id="1088" w:author="angie" w:date="2014-02-12T17:47:00Z"/>
          <w:rFonts w:cs="Arial"/>
          <w:szCs w:val="24"/>
          <w:lang w:val="es-ES_tradnl"/>
        </w:rPr>
      </w:pPr>
      <w:ins w:id="1089" w:author="angie" w:date="2014-02-12T17:44:00Z">
        <w:r w:rsidRPr="00637DC1">
          <w:rPr>
            <w:noProof/>
            <w:lang w:val="en-US"/>
          </w:rPr>
          <mc:AlternateContent>
            <mc:Choice Requires="wps">
              <w:drawing>
                <wp:anchor distT="0" distB="0" distL="114300" distR="114300" simplePos="0" relativeHeight="251670528" behindDoc="0" locked="0" layoutInCell="1" allowOverlap="1" wp14:anchorId="73838621" wp14:editId="29A8DCB4">
                  <wp:simplePos x="0" y="0"/>
                  <wp:positionH relativeFrom="column">
                    <wp:posOffset>4400550</wp:posOffset>
                  </wp:positionH>
                  <wp:positionV relativeFrom="paragraph">
                    <wp:posOffset>3691255</wp:posOffset>
                  </wp:positionV>
                  <wp:extent cx="400050" cy="400050"/>
                  <wp:effectExtent l="76200" t="101600" r="82550" b="82550"/>
                  <wp:wrapNone/>
                  <wp:docPr id="28" name="Elbow Connector 28"/>
                  <wp:cNvGraphicFramePr/>
                  <a:graphic xmlns:a="http://schemas.openxmlformats.org/drawingml/2006/main">
                    <a:graphicData uri="http://schemas.microsoft.com/office/word/2010/wordprocessingShape">
                      <wps:wsp>
                        <wps:cNvCnPr/>
                        <wps:spPr>
                          <a:xfrm rot="16200000" flipV="1">
                            <a:off x="0" y="0"/>
                            <a:ext cx="400050" cy="400050"/>
                          </a:xfrm>
                          <a:prstGeom prst="bentConnector3">
                            <a:avLst>
                              <a:gd name="adj1" fmla="val 9622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46.5pt;margin-top:290.65pt;width:31.5pt;height:31.5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" adj="20785" strokecolor="#4f81bd [3204]" strokeweight="2pt">
                  <v:stroke endarrow="open"/>
                  <v:shadow on="t" opacity="24903f" mv:blur="40000f" origin=",.5" offset="0,20000emu"/>
                </v:shape>
              </w:pict>
            </mc:Fallback>
          </mc:AlternateContent>
        </w:r>
        <w:r w:rsidRPr="00637DC1">
          <w:rPr>
            <w:noProof/>
            <w:lang w:val="en-US"/>
          </w:rPr>
          <mc:AlternateContent>
            <mc:Choice Requires="wps">
              <w:drawing>
                <wp:anchor distT="0" distB="0" distL="114300" distR="114300" simplePos="0" relativeHeight="251668480" behindDoc="0" locked="0" layoutInCell="1" allowOverlap="1" wp14:anchorId="48A349B8" wp14:editId="215268D9">
                  <wp:simplePos x="0" y="0"/>
                  <wp:positionH relativeFrom="column">
                    <wp:posOffset>3543300</wp:posOffset>
                  </wp:positionH>
                  <wp:positionV relativeFrom="paragraph">
                    <wp:posOffset>2891155</wp:posOffset>
                  </wp:positionV>
                  <wp:extent cx="400050" cy="400050"/>
                  <wp:effectExtent l="76200" t="101600" r="82550" b="82550"/>
                  <wp:wrapNone/>
                  <wp:docPr id="38" name="Elbow Connector 38"/>
                  <wp:cNvGraphicFramePr/>
                  <a:graphic xmlns:a="http://schemas.openxmlformats.org/drawingml/2006/main">
                    <a:graphicData uri="http://schemas.microsoft.com/office/word/2010/wordprocessingShape">
                      <wps:wsp>
                        <wps:cNvCnPr/>
                        <wps:spPr>
                          <a:xfrm rot="16200000" flipV="1">
                            <a:off x="0" y="0"/>
                            <a:ext cx="400050" cy="400050"/>
                          </a:xfrm>
                          <a:prstGeom prst="bentConnector3">
                            <a:avLst>
                              <a:gd name="adj1" fmla="val 96228"/>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8" o:spid="_x0000_s1026" type="#_x0000_t34" style="position:absolute;margin-left:279pt;margin-top:227.65pt;width:31.5pt;height:31.5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" adj="20785" strokecolor="#4f81bd [3204]" strokeweight="2pt">
                  <v:stroke endarrow="open"/>
                  <v:shadow on="t" opacity="24903f" mv:blur="40000f" origin=",.5" offset="0,20000emu"/>
                </v:shape>
              </w:pict>
            </mc:Fallback>
          </mc:AlternateContent>
        </w:r>
      </w:ins>
      <w:ins w:id="1090" w:author="angie" w:date="2014-02-12T17:37:00Z">
        <w:r w:rsidR="00F72945" w:rsidRPr="00932E91">
          <w:rPr>
            <w:rFonts w:cs="Arial"/>
            <w:noProof/>
            <w:szCs w:val="24"/>
            <w:lang w:val="en-US"/>
          </w:rPr>
          <w:drawing>
            <wp:inline distT="0" distB="0" distL="0" distR="0" wp14:anchorId="74AA6D2F" wp14:editId="6C7D73BF">
              <wp:extent cx="5830648" cy="4949097"/>
              <wp:effectExtent l="0" t="0" r="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14:paraId="1CD00740" w14:textId="435F3C25" w:rsidR="002570C8" w:rsidRPr="001B2EC8" w:rsidRDefault="002570C8" w:rsidP="00C96EE9">
      <w:pPr>
        <w:pStyle w:val="Heading2"/>
        <w:rPr>
          <w:ins w:id="1091" w:author="angie" w:date="2014-02-12T17:46:00Z"/>
          <w:lang w:val="es-ES_tradnl"/>
        </w:rPr>
      </w:pPr>
      <w:bookmarkStart w:id="1092" w:name="_Toc254080281"/>
      <w:ins w:id="1093" w:author="angie" w:date="2014-02-12T17:46:00Z">
        <w:r w:rsidRPr="001B2EC8">
          <w:rPr>
            <w:lang w:val="es-ES_tradnl"/>
          </w:rPr>
          <w:lastRenderedPageBreak/>
          <w:t>Cronograma de Actividades</w:t>
        </w:r>
        <w:bookmarkEnd w:id="1092"/>
      </w:ins>
    </w:p>
    <w:p w14:paraId="07034067" w14:textId="1EBB6ABA" w:rsidR="007E063E" w:rsidRPr="0021406B" w:rsidRDefault="00FE472B" w:rsidP="00573E18">
      <w:pPr>
        <w:rPr>
          <w:ins w:id="1094" w:author="angie" w:date="2014-02-13T11:25:00Z"/>
          <w:lang w:val="es-ES_tradnl"/>
        </w:rPr>
      </w:pPr>
      <w:ins w:id="1095" w:author="angie" w:date="2014-02-06T15:47:00Z">
        <w:r w:rsidRPr="00F151F6">
          <w:rPr>
            <w:lang w:val="es-ES_tradnl"/>
          </w:rPr>
          <w:t xml:space="preserve">A </w:t>
        </w:r>
      </w:ins>
      <w:ins w:id="1096" w:author="angie" w:date="2014-02-08T18:33:00Z">
        <w:r w:rsidR="008E26F5" w:rsidRPr="00F151F6">
          <w:rPr>
            <w:lang w:val="es-ES_tradnl"/>
          </w:rPr>
          <w:t>continuación</w:t>
        </w:r>
      </w:ins>
      <w:ins w:id="1097" w:author="angie" w:date="2014-02-06T15:47:00Z">
        <w:r w:rsidRPr="00F151F6">
          <w:rPr>
            <w:lang w:val="es-ES_tradnl"/>
          </w:rPr>
          <w:t xml:space="preserve"> de </w:t>
        </w:r>
      </w:ins>
      <w:ins w:id="1098" w:author="angie" w:date="2014-02-09T12:23:00Z">
        <w:r w:rsidR="00681DE1" w:rsidRPr="00D119D3">
          <w:rPr>
            <w:lang w:val="es-ES_tradnl"/>
          </w:rPr>
          <w:t>detallan</w:t>
        </w:r>
      </w:ins>
      <w:ins w:id="1099" w:author="angie" w:date="2014-02-09T14:50:00Z">
        <w:r w:rsidR="007F4D1A" w:rsidRPr="0031029D">
          <w:rPr>
            <w:lang w:val="es-ES_tradnl"/>
          </w:rPr>
          <w:t xml:space="preserve"> los hitos del desarrollo de la </w:t>
        </w:r>
      </w:ins>
      <w:ins w:id="1100" w:author="angie" w:date="2014-02-09T22:58:00Z">
        <w:r w:rsidR="007F4D1A" w:rsidRPr="00045A86">
          <w:rPr>
            <w:lang w:val="es-ES_tradnl"/>
          </w:rPr>
          <w:t>aplicación</w:t>
        </w:r>
      </w:ins>
      <w:ins w:id="1101" w:author="angie" w:date="2014-02-09T14:50:00Z">
        <w:r w:rsidR="007F4D1A" w:rsidRPr="00456427">
          <w:rPr>
            <w:lang w:val="es-ES_tradnl"/>
          </w:rPr>
          <w:t xml:space="preserve"> </w:t>
        </w:r>
      </w:ins>
      <w:ins w:id="1102" w:author="angie" w:date="2014-02-09T22:58:00Z">
        <w:r w:rsidR="007F4D1A" w:rsidRPr="00456427">
          <w:rPr>
            <w:lang w:val="es-ES_tradnl"/>
          </w:rPr>
          <w:t>web</w:t>
        </w:r>
      </w:ins>
      <w:ins w:id="1103" w:author="angie" w:date="2014-02-06T15:47:00Z">
        <w:r w:rsidRPr="00456427">
          <w:rPr>
            <w:lang w:val="es-ES_tradnl"/>
          </w:rPr>
          <w:t>, la</w:t>
        </w:r>
      </w:ins>
      <w:ins w:id="1104" w:author="angie" w:date="2014-02-06T15:50:00Z">
        <w:r w:rsidR="00E1613D" w:rsidRPr="00627147">
          <w:rPr>
            <w:lang w:val="es-ES_tradnl"/>
          </w:rPr>
          <w:t xml:space="preserve"> </w:t>
        </w:r>
      </w:ins>
      <w:ins w:id="1105" w:author="angie" w:date="2014-02-08T18:33:00Z">
        <w:r w:rsidR="008E26F5" w:rsidRPr="008D4133">
          <w:rPr>
            <w:lang w:val="es-ES_tradnl"/>
          </w:rPr>
          <w:t>distribución</w:t>
        </w:r>
      </w:ins>
      <w:ins w:id="1106" w:author="angie" w:date="2014-02-06T15:50:00Z">
        <w:r w:rsidR="00700E98" w:rsidRPr="00C55FA7">
          <w:rPr>
            <w:lang w:val="es-ES_tradnl"/>
          </w:rPr>
          <w:t xml:space="preserve"> de role</w:t>
        </w:r>
        <w:r w:rsidR="00700E98" w:rsidRPr="00F00EC1">
          <w:rPr>
            <w:lang w:val="es-ES_tradnl"/>
          </w:rPr>
          <w:t>s</w:t>
        </w:r>
      </w:ins>
      <w:ins w:id="1107" w:author="angie" w:date="2014-02-09T14:50:00Z">
        <w:r w:rsidR="00C73B56" w:rsidRPr="00F00EC1">
          <w:rPr>
            <w:lang w:val="es-ES_tradnl"/>
          </w:rPr>
          <w:t>,</w:t>
        </w:r>
      </w:ins>
      <w:ins w:id="1108" w:author="angie" w:date="2014-02-06T15:50:00Z">
        <w:r w:rsidR="00E1613D" w:rsidRPr="00F00EC1">
          <w:rPr>
            <w:lang w:val="es-ES_tradnl"/>
          </w:rPr>
          <w:t xml:space="preserve"> </w:t>
        </w:r>
      </w:ins>
      <w:ins w:id="1109" w:author="angie" w:date="2014-02-09T14:50:00Z">
        <w:r w:rsidR="00C73B56" w:rsidRPr="00EB7EAC">
          <w:rPr>
            <w:lang w:val="es-ES_tradnl"/>
          </w:rPr>
          <w:t xml:space="preserve">las actividades del desarrollo del sistema </w:t>
        </w:r>
      </w:ins>
      <w:ins w:id="1110" w:author="angie" w:date="2014-02-06T15:50:00Z">
        <w:r w:rsidR="00E1613D" w:rsidRPr="00EB7EAC">
          <w:rPr>
            <w:lang w:val="es-ES_tradnl"/>
          </w:rPr>
          <w:t xml:space="preserve">y la </w:t>
        </w:r>
      </w:ins>
      <w:ins w:id="1111" w:author="angie" w:date="2014-02-06T15:51:00Z">
        <w:r w:rsidR="00E1613D" w:rsidRPr="00EB7EAC">
          <w:rPr>
            <w:lang w:val="es-ES_tradnl"/>
          </w:rPr>
          <w:t>Estructura de Descomposición del Trabajo</w:t>
        </w:r>
      </w:ins>
      <w:ins w:id="1112" w:author="angie" w:date="2014-02-06T15:52:00Z">
        <w:r w:rsidR="007E063E" w:rsidRPr="0021406B">
          <w:rPr>
            <w:lang w:val="es-ES_tradnl"/>
          </w:rPr>
          <w:t>.</w:t>
        </w:r>
      </w:ins>
    </w:p>
    <w:p w14:paraId="7A9CAC57" w14:textId="36E02F34" w:rsidR="006A4B1B" w:rsidRPr="0038464F" w:rsidRDefault="006A4B1B" w:rsidP="00486B27">
      <w:pPr>
        <w:pStyle w:val="Caption"/>
        <w:keepNext/>
        <w:rPr>
          <w:ins w:id="1113" w:author="angie" w:date="2014-02-13T11:37:00Z"/>
          <w:lang w:val="es-ES_tradnl"/>
        </w:rPr>
      </w:pPr>
      <w:bookmarkStart w:id="1114" w:name="_Toc253986225"/>
      <w:bookmarkStart w:id="1115" w:name="_Toc254080529"/>
      <w:bookmarkStart w:id="1116" w:name="_Toc254080658"/>
      <w:ins w:id="1117" w:author="angie" w:date="2014-02-13T11:37:00Z">
        <w:r w:rsidRPr="0038464F">
          <w:rPr>
            <w:lang w:val="es-ES_tradnl"/>
          </w:rPr>
          <w:t xml:space="preserve">Tabla </w:t>
        </w:r>
        <w:r w:rsidRPr="0038464F">
          <w:rPr>
            <w:lang w:val="es-ES_tradnl"/>
          </w:rPr>
          <w:fldChar w:fldCharType="begin"/>
        </w:r>
        <w:r w:rsidRPr="0038464F">
          <w:rPr>
            <w:lang w:val="es-ES_tradnl"/>
          </w:rPr>
          <w:instrText xml:space="preserve"> SEQ Tabla \* ARABIC </w:instrText>
        </w:r>
      </w:ins>
      <w:r w:rsidRPr="0038464F">
        <w:rPr>
          <w:lang w:val="es-ES_tradnl"/>
        </w:rPr>
        <w:fldChar w:fldCharType="separate"/>
      </w:r>
      <w:ins w:id="1118" w:author="angie" w:date="2014-02-20T08:41:00Z">
        <w:r w:rsidR="002306FB">
          <w:rPr>
            <w:noProof/>
            <w:lang w:val="es-ES_tradnl"/>
          </w:rPr>
          <w:t>2</w:t>
        </w:r>
      </w:ins>
      <w:ins w:id="1119" w:author="angie" w:date="2014-02-13T11:37:00Z">
        <w:r w:rsidRPr="0038464F">
          <w:rPr>
            <w:lang w:val="es-ES_tradnl"/>
          </w:rPr>
          <w:fldChar w:fldCharType="end"/>
        </w:r>
        <w:r w:rsidRPr="0038464F">
          <w:rPr>
            <w:lang w:val="es-ES_tradnl"/>
          </w:rPr>
          <w:t>. Programa de Hitos</w:t>
        </w:r>
        <w:bookmarkEnd w:id="1114"/>
        <w:bookmarkEnd w:id="1115"/>
        <w:bookmarkEnd w:id="1116"/>
      </w:ins>
    </w:p>
    <w:tbl>
      <w:tblPr>
        <w:tblStyle w:val="Style2"/>
        <w:tblW w:w="0" w:type="auto"/>
        <w:tblLook w:val="04A0" w:firstRow="1" w:lastRow="0" w:firstColumn="1" w:lastColumn="0" w:noHBand="0" w:noVBand="1"/>
        <w:tblPrChange w:id="1120" w:author="angie" w:date="2014-02-13T11:26:00Z">
          <w:tblPr>
            <w:tblStyle w:val="TableGrid"/>
            <w:tblW w:w="0" w:type="auto"/>
            <w:tblLook w:val="04A0" w:firstRow="1" w:lastRow="0" w:firstColumn="1" w:lastColumn="0" w:noHBand="0" w:noVBand="1"/>
          </w:tblPr>
        </w:tblPrChange>
      </w:tblPr>
      <w:tblGrid>
        <w:gridCol w:w="643"/>
        <w:gridCol w:w="3699"/>
        <w:gridCol w:w="2884"/>
        <w:tblGridChange w:id="1121">
          <w:tblGrid>
            <w:gridCol w:w="222"/>
            <w:gridCol w:w="222"/>
            <w:gridCol w:w="222"/>
          </w:tblGrid>
        </w:tblGridChange>
      </w:tblGrid>
      <w:tr w:rsidR="0039442D" w:rsidRPr="001B2EC8" w14:paraId="2FD1E0EC" w14:textId="77777777" w:rsidTr="0039442D">
        <w:trPr>
          <w:cnfStyle w:val="100000000000" w:firstRow="1" w:lastRow="0" w:firstColumn="0" w:lastColumn="0" w:oddVBand="0" w:evenVBand="0" w:oddHBand="0" w:evenHBand="0" w:firstRowFirstColumn="0" w:firstRowLastColumn="0" w:lastRowFirstColumn="0" w:lastRowLastColumn="0"/>
          <w:ins w:id="112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23" w:author="angie" w:date="2014-02-13T11:26:00Z">
              <w:tcPr>
                <w:tcW w:w="0" w:type="auto"/>
              </w:tcPr>
            </w:tcPrChange>
          </w:tcPr>
          <w:p w14:paraId="296F5D7D" w14:textId="0C6208C7" w:rsidR="0039442D" w:rsidRPr="001B2EC8" w:rsidRDefault="00221A74" w:rsidP="0039442D">
            <w:pPr>
              <w:ind w:firstLine="0"/>
              <w:cnfStyle w:val="101000000000" w:firstRow="1" w:lastRow="0" w:firstColumn="1" w:lastColumn="0" w:oddVBand="0" w:evenVBand="0" w:oddHBand="0" w:evenHBand="0" w:firstRowFirstColumn="0" w:firstRowLastColumn="0" w:lastRowFirstColumn="0" w:lastRowLastColumn="0"/>
              <w:rPr>
                <w:ins w:id="1124" w:author="angie" w:date="2014-02-13T11:26:00Z"/>
                <w:lang w:val="es-ES_tradnl"/>
              </w:rPr>
            </w:pPr>
            <w:ins w:id="1125" w:author="angie" w:date="2014-02-13T11:31:00Z">
              <w:r w:rsidRPr="001B2EC8">
                <w:rPr>
                  <w:lang w:val="es-ES_tradnl"/>
                </w:rPr>
                <w:t>No.</w:t>
              </w:r>
            </w:ins>
          </w:p>
        </w:tc>
        <w:tc>
          <w:tcPr>
            <w:tcW w:w="0" w:type="auto"/>
            <w:tcPrChange w:id="1126" w:author="angie" w:date="2014-02-13T11:26:00Z">
              <w:tcPr>
                <w:tcW w:w="0" w:type="auto"/>
              </w:tcPr>
            </w:tcPrChange>
          </w:tcPr>
          <w:p w14:paraId="30625A47" w14:textId="4E25A617" w:rsidR="0039442D" w:rsidRPr="00F151F6" w:rsidRDefault="00221A74" w:rsidP="00291E05">
            <w:pPr>
              <w:ind w:firstLine="0"/>
              <w:jc w:val="center"/>
              <w:cnfStyle w:val="100000000000" w:firstRow="1" w:lastRow="0" w:firstColumn="0" w:lastColumn="0" w:oddVBand="0" w:evenVBand="0" w:oddHBand="0" w:evenHBand="0" w:firstRowFirstColumn="0" w:firstRowLastColumn="0" w:lastRowFirstColumn="0" w:lastRowLastColumn="0"/>
              <w:rPr>
                <w:ins w:id="1127" w:author="angie" w:date="2014-02-13T11:26:00Z"/>
                <w:lang w:val="es-ES_tradnl"/>
              </w:rPr>
            </w:pPr>
            <w:ins w:id="1128" w:author="angie" w:date="2014-02-13T11:31:00Z">
              <w:r w:rsidRPr="00F151F6">
                <w:rPr>
                  <w:lang w:val="es-ES_tradnl"/>
                </w:rPr>
                <w:t>Hito</w:t>
              </w:r>
            </w:ins>
          </w:p>
        </w:tc>
        <w:tc>
          <w:tcPr>
            <w:tcW w:w="0" w:type="auto"/>
            <w:tcPrChange w:id="1129" w:author="angie" w:date="2014-02-13T11:26:00Z">
              <w:tcPr>
                <w:tcW w:w="0" w:type="auto"/>
              </w:tcPr>
            </w:tcPrChange>
          </w:tcPr>
          <w:p w14:paraId="482E35C7" w14:textId="21CAF1A3" w:rsidR="0039442D" w:rsidRPr="0031029D" w:rsidRDefault="00221A74" w:rsidP="00291E05">
            <w:pPr>
              <w:ind w:firstLine="0"/>
              <w:jc w:val="center"/>
              <w:cnfStyle w:val="100000000000" w:firstRow="1" w:lastRow="0" w:firstColumn="0" w:lastColumn="0" w:oddVBand="0" w:evenVBand="0" w:oddHBand="0" w:evenHBand="0" w:firstRowFirstColumn="0" w:firstRowLastColumn="0" w:lastRowFirstColumn="0" w:lastRowLastColumn="0"/>
              <w:rPr>
                <w:ins w:id="1130" w:author="angie" w:date="2014-02-13T11:26:00Z"/>
                <w:lang w:val="es-ES_tradnl"/>
              </w:rPr>
            </w:pPr>
            <w:ins w:id="1131" w:author="angie" w:date="2014-02-13T11:31:00Z">
              <w:r w:rsidRPr="00D119D3">
                <w:rPr>
                  <w:lang w:val="es-ES_tradnl"/>
                </w:rPr>
                <w:t>Fecha Programada</w:t>
              </w:r>
            </w:ins>
          </w:p>
        </w:tc>
      </w:tr>
      <w:tr w:rsidR="00F8594A" w:rsidRPr="001B2EC8" w14:paraId="4DF6744F" w14:textId="77777777" w:rsidTr="0039442D">
        <w:trPr>
          <w:cnfStyle w:val="000000100000" w:firstRow="0" w:lastRow="0" w:firstColumn="0" w:lastColumn="0" w:oddVBand="0" w:evenVBand="0" w:oddHBand="1" w:evenHBand="0" w:firstRowFirstColumn="0" w:firstRowLastColumn="0" w:lastRowFirstColumn="0" w:lastRowLastColumn="0"/>
          <w:ins w:id="113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33" w:author="angie" w:date="2014-02-13T11:26:00Z">
              <w:tcPr>
                <w:tcW w:w="0" w:type="auto"/>
              </w:tcPr>
            </w:tcPrChange>
          </w:tcPr>
          <w:p w14:paraId="21AE781B" w14:textId="56B687A3" w:rsidR="00F8594A" w:rsidRPr="001B2EC8" w:rsidRDefault="00F8594A" w:rsidP="00291E05">
            <w:pPr>
              <w:spacing w:after="120"/>
              <w:ind w:firstLine="0"/>
              <w:jc w:val="center"/>
              <w:cnfStyle w:val="001000100000" w:firstRow="0" w:lastRow="0" w:firstColumn="1" w:lastColumn="0" w:oddVBand="0" w:evenVBand="0" w:oddHBand="1" w:evenHBand="0" w:firstRowFirstColumn="0" w:firstRowLastColumn="0" w:lastRowFirstColumn="0" w:lastRowLastColumn="0"/>
              <w:rPr>
                <w:ins w:id="1134" w:author="angie" w:date="2014-02-13T11:26:00Z"/>
                <w:lang w:val="es-ES_tradnl"/>
              </w:rPr>
            </w:pPr>
            <w:ins w:id="1135" w:author="angie" w:date="2014-02-13T11:33:00Z">
              <w:r w:rsidRPr="001B2EC8">
                <w:rPr>
                  <w:lang w:val="es-ES_tradnl"/>
                </w:rPr>
                <w:t>1</w:t>
              </w:r>
            </w:ins>
          </w:p>
        </w:tc>
        <w:tc>
          <w:tcPr>
            <w:tcW w:w="0" w:type="auto"/>
            <w:tcPrChange w:id="1136" w:author="angie" w:date="2014-02-13T11:26:00Z">
              <w:tcPr>
                <w:tcW w:w="0" w:type="auto"/>
              </w:tcPr>
            </w:tcPrChange>
          </w:tcPr>
          <w:p w14:paraId="3D426A64" w14:textId="1CFBACC6"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ins w:id="1137" w:author="angie" w:date="2014-02-13T11:26:00Z"/>
                <w:lang w:val="es-ES_tradnl"/>
              </w:rPr>
            </w:pPr>
            <w:ins w:id="1138" w:author="angie" w:date="2014-02-13T11:33:00Z">
              <w:r w:rsidRPr="00F151F6">
                <w:rPr>
                  <w:lang w:val="es-ES_tradnl"/>
                </w:rPr>
                <w:t>Culminación del análisis</w:t>
              </w:r>
            </w:ins>
          </w:p>
        </w:tc>
        <w:tc>
          <w:tcPr>
            <w:tcW w:w="0" w:type="auto"/>
            <w:tcPrChange w:id="1139" w:author="angie" w:date="2014-02-13T11:26:00Z">
              <w:tcPr>
                <w:tcW w:w="0" w:type="auto"/>
              </w:tcPr>
            </w:tcPrChange>
          </w:tcPr>
          <w:p w14:paraId="37F85C37" w14:textId="0D2B9313"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ins w:id="1140" w:author="angie" w:date="2014-02-13T11:26:00Z"/>
                <w:lang w:val="es-ES_tradnl"/>
              </w:rPr>
            </w:pPr>
            <w:ins w:id="1141" w:author="angie" w:date="2014-02-13T11:34:00Z">
              <w:r w:rsidRPr="00D119D3">
                <w:rPr>
                  <w:lang w:val="es-ES_tradnl"/>
                </w:rPr>
                <w:t>24/01/14</w:t>
              </w:r>
            </w:ins>
          </w:p>
        </w:tc>
      </w:tr>
      <w:tr w:rsidR="00F8594A" w:rsidRPr="001B2EC8" w14:paraId="2CD15CC4" w14:textId="77777777" w:rsidTr="0039442D">
        <w:trPr>
          <w:ins w:id="114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43" w:author="angie" w:date="2014-02-13T11:26:00Z">
              <w:tcPr>
                <w:tcW w:w="0" w:type="auto"/>
              </w:tcPr>
            </w:tcPrChange>
          </w:tcPr>
          <w:p w14:paraId="02D8DBBC" w14:textId="337E5128" w:rsidR="00F8594A" w:rsidRPr="001B2EC8" w:rsidRDefault="00F8594A" w:rsidP="00291E05">
            <w:pPr>
              <w:spacing w:after="120"/>
              <w:ind w:firstLine="0"/>
              <w:jc w:val="center"/>
              <w:rPr>
                <w:ins w:id="1144" w:author="angie" w:date="2014-02-13T11:26:00Z"/>
                <w:lang w:val="es-ES_tradnl"/>
              </w:rPr>
            </w:pPr>
            <w:ins w:id="1145" w:author="angie" w:date="2014-02-13T11:33:00Z">
              <w:r w:rsidRPr="001B2EC8">
                <w:rPr>
                  <w:lang w:val="es-ES_tradnl"/>
                </w:rPr>
                <w:t>2</w:t>
              </w:r>
            </w:ins>
          </w:p>
        </w:tc>
        <w:tc>
          <w:tcPr>
            <w:tcW w:w="0" w:type="auto"/>
            <w:tcPrChange w:id="1146" w:author="angie" w:date="2014-02-13T11:26:00Z">
              <w:tcPr>
                <w:tcW w:w="0" w:type="auto"/>
              </w:tcPr>
            </w:tcPrChange>
          </w:tcPr>
          <w:p w14:paraId="54727763" w14:textId="00ABFA8C" w:rsidR="00F8594A" w:rsidRPr="00F151F6" w:rsidRDefault="00F8594A" w:rsidP="00291E05">
            <w:pPr>
              <w:spacing w:after="120"/>
              <w:ind w:firstLine="0"/>
              <w:cnfStyle w:val="000000000000" w:firstRow="0" w:lastRow="0" w:firstColumn="0" w:lastColumn="0" w:oddVBand="0" w:evenVBand="0" w:oddHBand="0" w:evenHBand="0" w:firstRowFirstColumn="0" w:firstRowLastColumn="0" w:lastRowFirstColumn="0" w:lastRowLastColumn="0"/>
              <w:rPr>
                <w:ins w:id="1147" w:author="angie" w:date="2014-02-13T11:26:00Z"/>
                <w:lang w:val="es-ES_tradnl"/>
              </w:rPr>
            </w:pPr>
            <w:ins w:id="1148" w:author="angie" w:date="2014-02-13T11:33:00Z">
              <w:r w:rsidRPr="00F151F6">
                <w:rPr>
                  <w:lang w:val="es-ES_tradnl"/>
                </w:rPr>
                <w:t>Culminación del diseño</w:t>
              </w:r>
            </w:ins>
          </w:p>
        </w:tc>
        <w:tc>
          <w:tcPr>
            <w:tcW w:w="0" w:type="auto"/>
            <w:tcPrChange w:id="1149" w:author="angie" w:date="2014-02-13T11:26:00Z">
              <w:tcPr>
                <w:tcW w:w="0" w:type="auto"/>
              </w:tcPr>
            </w:tcPrChange>
          </w:tcPr>
          <w:p w14:paraId="465B04BB" w14:textId="5BB60908" w:rsidR="00F8594A" w:rsidRPr="0031029D" w:rsidRDefault="00F8594A" w:rsidP="00291E05">
            <w:pPr>
              <w:spacing w:after="120"/>
              <w:ind w:firstLine="0"/>
              <w:jc w:val="center"/>
              <w:cnfStyle w:val="000000000000" w:firstRow="0" w:lastRow="0" w:firstColumn="0" w:lastColumn="0" w:oddVBand="0" w:evenVBand="0" w:oddHBand="0" w:evenHBand="0" w:firstRowFirstColumn="0" w:firstRowLastColumn="0" w:lastRowFirstColumn="0" w:lastRowLastColumn="0"/>
              <w:rPr>
                <w:ins w:id="1150" w:author="angie" w:date="2014-02-13T11:26:00Z"/>
                <w:lang w:val="es-ES_tradnl"/>
              </w:rPr>
            </w:pPr>
            <w:ins w:id="1151" w:author="angie" w:date="2014-02-13T11:34:00Z">
              <w:r w:rsidRPr="00D119D3">
                <w:rPr>
                  <w:lang w:val="es-ES_tradnl"/>
                </w:rPr>
                <w:t>31/01/14</w:t>
              </w:r>
            </w:ins>
          </w:p>
        </w:tc>
      </w:tr>
      <w:tr w:rsidR="00F8594A" w:rsidRPr="001B2EC8" w14:paraId="7716317E" w14:textId="77777777" w:rsidTr="0039442D">
        <w:trPr>
          <w:cnfStyle w:val="000000100000" w:firstRow="0" w:lastRow="0" w:firstColumn="0" w:lastColumn="0" w:oddVBand="0" w:evenVBand="0" w:oddHBand="1" w:evenHBand="0" w:firstRowFirstColumn="0" w:firstRowLastColumn="0" w:lastRowFirstColumn="0" w:lastRowLastColumn="0"/>
          <w:ins w:id="115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53" w:author="angie" w:date="2014-02-13T11:26:00Z">
              <w:tcPr>
                <w:tcW w:w="0" w:type="auto"/>
              </w:tcPr>
            </w:tcPrChange>
          </w:tcPr>
          <w:p w14:paraId="76E09514" w14:textId="0FFC3650" w:rsidR="00F8594A" w:rsidRPr="001B2EC8" w:rsidRDefault="00F8594A" w:rsidP="00291E05">
            <w:pPr>
              <w:spacing w:after="120"/>
              <w:ind w:firstLine="0"/>
              <w:jc w:val="center"/>
              <w:cnfStyle w:val="001000100000" w:firstRow="0" w:lastRow="0" w:firstColumn="1" w:lastColumn="0" w:oddVBand="0" w:evenVBand="0" w:oddHBand="1" w:evenHBand="0" w:firstRowFirstColumn="0" w:firstRowLastColumn="0" w:lastRowFirstColumn="0" w:lastRowLastColumn="0"/>
              <w:rPr>
                <w:ins w:id="1154" w:author="angie" w:date="2014-02-13T11:26:00Z"/>
                <w:lang w:val="es-ES_tradnl"/>
              </w:rPr>
            </w:pPr>
            <w:ins w:id="1155" w:author="angie" w:date="2014-02-13T11:33:00Z">
              <w:r w:rsidRPr="001B2EC8">
                <w:rPr>
                  <w:lang w:val="es-ES_tradnl"/>
                </w:rPr>
                <w:t>3</w:t>
              </w:r>
            </w:ins>
          </w:p>
        </w:tc>
        <w:tc>
          <w:tcPr>
            <w:tcW w:w="0" w:type="auto"/>
            <w:tcPrChange w:id="1156" w:author="angie" w:date="2014-02-13T11:26:00Z">
              <w:tcPr>
                <w:tcW w:w="0" w:type="auto"/>
              </w:tcPr>
            </w:tcPrChange>
          </w:tcPr>
          <w:p w14:paraId="20C42437" w14:textId="27AE742C"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ins w:id="1157" w:author="angie" w:date="2014-02-13T11:26:00Z"/>
                <w:lang w:val="es-ES_tradnl"/>
              </w:rPr>
            </w:pPr>
            <w:ins w:id="1158" w:author="angie" w:date="2014-02-13T11:33:00Z">
              <w:r w:rsidRPr="00F151F6">
                <w:rPr>
                  <w:lang w:val="es-ES_tradnl"/>
                </w:rPr>
                <w:t>Culminación de la base de datos</w:t>
              </w:r>
            </w:ins>
          </w:p>
        </w:tc>
        <w:tc>
          <w:tcPr>
            <w:tcW w:w="0" w:type="auto"/>
            <w:tcPrChange w:id="1159" w:author="angie" w:date="2014-02-13T11:26:00Z">
              <w:tcPr>
                <w:tcW w:w="0" w:type="auto"/>
              </w:tcPr>
            </w:tcPrChange>
          </w:tcPr>
          <w:p w14:paraId="1FAE26E0" w14:textId="71855C88"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ins w:id="1160" w:author="angie" w:date="2014-02-13T11:26:00Z"/>
                <w:lang w:val="es-ES_tradnl"/>
              </w:rPr>
            </w:pPr>
            <w:ins w:id="1161" w:author="angie" w:date="2014-02-13T11:34:00Z">
              <w:r w:rsidRPr="00D119D3">
                <w:rPr>
                  <w:lang w:val="es-ES_tradnl"/>
                </w:rPr>
                <w:t>07/02/14</w:t>
              </w:r>
            </w:ins>
          </w:p>
        </w:tc>
      </w:tr>
      <w:tr w:rsidR="00F8594A" w:rsidRPr="001B2EC8" w14:paraId="786DE87B" w14:textId="77777777" w:rsidTr="0039442D">
        <w:trPr>
          <w:ins w:id="116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63" w:author="angie" w:date="2014-02-13T11:26:00Z">
              <w:tcPr>
                <w:tcW w:w="0" w:type="auto"/>
              </w:tcPr>
            </w:tcPrChange>
          </w:tcPr>
          <w:p w14:paraId="2975B1F9" w14:textId="59BC592D" w:rsidR="00F8594A" w:rsidRPr="001B2EC8" w:rsidRDefault="00F8594A" w:rsidP="00291E05">
            <w:pPr>
              <w:spacing w:after="120"/>
              <w:ind w:firstLine="0"/>
              <w:jc w:val="center"/>
              <w:rPr>
                <w:ins w:id="1164" w:author="angie" w:date="2014-02-13T11:26:00Z"/>
                <w:lang w:val="es-ES_tradnl"/>
              </w:rPr>
            </w:pPr>
            <w:ins w:id="1165" w:author="angie" w:date="2014-02-13T11:33:00Z">
              <w:r w:rsidRPr="001B2EC8">
                <w:rPr>
                  <w:lang w:val="es-ES_tradnl"/>
                </w:rPr>
                <w:t>4</w:t>
              </w:r>
            </w:ins>
          </w:p>
        </w:tc>
        <w:tc>
          <w:tcPr>
            <w:tcW w:w="0" w:type="auto"/>
            <w:tcPrChange w:id="1166" w:author="angie" w:date="2014-02-13T11:26:00Z">
              <w:tcPr>
                <w:tcW w:w="0" w:type="auto"/>
              </w:tcPr>
            </w:tcPrChange>
          </w:tcPr>
          <w:p w14:paraId="23397965" w14:textId="727D4EFA" w:rsidR="00F8594A" w:rsidRPr="00F151F6" w:rsidRDefault="00F8594A" w:rsidP="00291E05">
            <w:pPr>
              <w:spacing w:after="120"/>
              <w:ind w:firstLine="0"/>
              <w:cnfStyle w:val="000000000000" w:firstRow="0" w:lastRow="0" w:firstColumn="0" w:lastColumn="0" w:oddVBand="0" w:evenVBand="0" w:oddHBand="0" w:evenHBand="0" w:firstRowFirstColumn="0" w:firstRowLastColumn="0" w:lastRowFirstColumn="0" w:lastRowLastColumn="0"/>
              <w:rPr>
                <w:ins w:id="1167" w:author="angie" w:date="2014-02-13T11:26:00Z"/>
                <w:lang w:val="es-ES_tradnl"/>
              </w:rPr>
            </w:pPr>
            <w:ins w:id="1168" w:author="angie" w:date="2014-02-13T11:34:00Z">
              <w:r w:rsidRPr="00F151F6">
                <w:rPr>
                  <w:lang w:val="es-ES_tradnl"/>
                </w:rPr>
                <w:t>Culminación del desarrollo</w:t>
              </w:r>
            </w:ins>
          </w:p>
        </w:tc>
        <w:tc>
          <w:tcPr>
            <w:tcW w:w="0" w:type="auto"/>
            <w:tcPrChange w:id="1169" w:author="angie" w:date="2014-02-13T11:26:00Z">
              <w:tcPr>
                <w:tcW w:w="0" w:type="auto"/>
              </w:tcPr>
            </w:tcPrChange>
          </w:tcPr>
          <w:p w14:paraId="6EF2ECA8" w14:textId="243BCB70" w:rsidR="00F8594A" w:rsidRPr="0031029D" w:rsidRDefault="00F8594A" w:rsidP="00291E05">
            <w:pPr>
              <w:spacing w:after="120"/>
              <w:ind w:firstLine="0"/>
              <w:jc w:val="center"/>
              <w:cnfStyle w:val="000000000000" w:firstRow="0" w:lastRow="0" w:firstColumn="0" w:lastColumn="0" w:oddVBand="0" w:evenVBand="0" w:oddHBand="0" w:evenHBand="0" w:firstRowFirstColumn="0" w:firstRowLastColumn="0" w:lastRowFirstColumn="0" w:lastRowLastColumn="0"/>
              <w:rPr>
                <w:ins w:id="1170" w:author="angie" w:date="2014-02-13T11:26:00Z"/>
                <w:lang w:val="es-ES_tradnl"/>
              </w:rPr>
            </w:pPr>
            <w:ins w:id="1171" w:author="angie" w:date="2014-02-13T11:34:00Z">
              <w:r w:rsidRPr="00D119D3">
                <w:rPr>
                  <w:lang w:val="es-ES_tradnl"/>
                </w:rPr>
                <w:t>28/03/14</w:t>
              </w:r>
            </w:ins>
          </w:p>
        </w:tc>
      </w:tr>
      <w:tr w:rsidR="00F8594A" w:rsidRPr="001B2EC8" w14:paraId="3FB12D16" w14:textId="77777777" w:rsidTr="0039442D">
        <w:trPr>
          <w:cnfStyle w:val="000000100000" w:firstRow="0" w:lastRow="0" w:firstColumn="0" w:lastColumn="0" w:oddVBand="0" w:evenVBand="0" w:oddHBand="1" w:evenHBand="0" w:firstRowFirstColumn="0" w:firstRowLastColumn="0" w:lastRowFirstColumn="0" w:lastRowLastColumn="0"/>
          <w:ins w:id="1172" w:author="angie" w:date="2014-02-13T11:26:00Z"/>
        </w:trPr>
        <w:tc>
          <w:tcPr>
            <w:cnfStyle w:val="001000000000" w:firstRow="0" w:lastRow="0" w:firstColumn="1" w:lastColumn="0" w:oddVBand="0" w:evenVBand="0" w:oddHBand="0" w:evenHBand="0" w:firstRowFirstColumn="0" w:firstRowLastColumn="0" w:lastRowFirstColumn="0" w:lastRowLastColumn="0"/>
            <w:tcW w:w="0" w:type="auto"/>
            <w:tcPrChange w:id="1173" w:author="angie" w:date="2014-02-13T11:26:00Z">
              <w:tcPr>
                <w:tcW w:w="0" w:type="auto"/>
              </w:tcPr>
            </w:tcPrChange>
          </w:tcPr>
          <w:p w14:paraId="2B7CB5D7" w14:textId="1A7B7BF8" w:rsidR="00F8594A" w:rsidRPr="001B2EC8" w:rsidRDefault="00F8594A" w:rsidP="00291E05">
            <w:pPr>
              <w:spacing w:after="120"/>
              <w:ind w:firstLine="0"/>
              <w:jc w:val="center"/>
              <w:cnfStyle w:val="001000100000" w:firstRow="0" w:lastRow="0" w:firstColumn="1" w:lastColumn="0" w:oddVBand="0" w:evenVBand="0" w:oddHBand="1" w:evenHBand="0" w:firstRowFirstColumn="0" w:firstRowLastColumn="0" w:lastRowFirstColumn="0" w:lastRowLastColumn="0"/>
              <w:rPr>
                <w:ins w:id="1174" w:author="angie" w:date="2014-02-13T11:26:00Z"/>
                <w:lang w:val="es-ES_tradnl"/>
              </w:rPr>
            </w:pPr>
            <w:ins w:id="1175" w:author="angie" w:date="2014-02-13T11:33:00Z">
              <w:r w:rsidRPr="001B2EC8">
                <w:rPr>
                  <w:lang w:val="es-ES_tradnl"/>
                </w:rPr>
                <w:t>5</w:t>
              </w:r>
            </w:ins>
          </w:p>
        </w:tc>
        <w:tc>
          <w:tcPr>
            <w:tcW w:w="0" w:type="auto"/>
            <w:tcPrChange w:id="1176" w:author="angie" w:date="2014-02-13T11:26:00Z">
              <w:tcPr>
                <w:tcW w:w="0" w:type="auto"/>
              </w:tcPr>
            </w:tcPrChange>
          </w:tcPr>
          <w:p w14:paraId="6A58B605" w14:textId="670D91B7" w:rsidR="00F8594A" w:rsidRPr="00F151F6" w:rsidRDefault="00F8594A" w:rsidP="00291E05">
            <w:pPr>
              <w:spacing w:after="120"/>
              <w:ind w:firstLine="0"/>
              <w:cnfStyle w:val="000000100000" w:firstRow="0" w:lastRow="0" w:firstColumn="0" w:lastColumn="0" w:oddVBand="0" w:evenVBand="0" w:oddHBand="1" w:evenHBand="0" w:firstRowFirstColumn="0" w:firstRowLastColumn="0" w:lastRowFirstColumn="0" w:lastRowLastColumn="0"/>
              <w:rPr>
                <w:ins w:id="1177" w:author="angie" w:date="2014-02-13T11:26:00Z"/>
                <w:lang w:val="es-ES_tradnl"/>
              </w:rPr>
            </w:pPr>
            <w:ins w:id="1178" w:author="angie" w:date="2014-02-13T11:34:00Z">
              <w:r w:rsidRPr="00F151F6">
                <w:rPr>
                  <w:rFonts w:cs="Arial"/>
                  <w:lang w:val="es-ES_tradnl"/>
                </w:rPr>
                <w:t>Cierre del proyecto</w:t>
              </w:r>
            </w:ins>
          </w:p>
        </w:tc>
        <w:tc>
          <w:tcPr>
            <w:tcW w:w="0" w:type="auto"/>
            <w:tcPrChange w:id="1179" w:author="angie" w:date="2014-02-13T11:26:00Z">
              <w:tcPr>
                <w:tcW w:w="0" w:type="auto"/>
              </w:tcPr>
            </w:tcPrChange>
          </w:tcPr>
          <w:p w14:paraId="684BD181" w14:textId="24F84F3F" w:rsidR="00F8594A" w:rsidRPr="0031029D" w:rsidRDefault="00F8594A" w:rsidP="00291E05">
            <w:pPr>
              <w:spacing w:after="120"/>
              <w:ind w:firstLine="0"/>
              <w:jc w:val="center"/>
              <w:cnfStyle w:val="000000100000" w:firstRow="0" w:lastRow="0" w:firstColumn="0" w:lastColumn="0" w:oddVBand="0" w:evenVBand="0" w:oddHBand="1" w:evenHBand="0" w:firstRowFirstColumn="0" w:firstRowLastColumn="0" w:lastRowFirstColumn="0" w:lastRowLastColumn="0"/>
              <w:rPr>
                <w:ins w:id="1180" w:author="angie" w:date="2014-02-13T11:26:00Z"/>
                <w:lang w:val="es-ES_tradnl"/>
              </w:rPr>
            </w:pPr>
            <w:ins w:id="1181" w:author="angie" w:date="2014-02-13T11:34:00Z">
              <w:r w:rsidRPr="00D119D3">
                <w:rPr>
                  <w:lang w:val="es-ES_tradnl"/>
                </w:rPr>
                <w:t>04/04/14</w:t>
              </w:r>
            </w:ins>
          </w:p>
        </w:tc>
      </w:tr>
    </w:tbl>
    <w:p w14:paraId="00E5ACDE" w14:textId="77777777" w:rsidR="00D57352" w:rsidRPr="001B2EC8" w:rsidRDefault="00D57352" w:rsidP="00291E05">
      <w:pPr>
        <w:ind w:firstLine="0"/>
        <w:rPr>
          <w:ins w:id="1182" w:author="angie" w:date="2014-02-13T11:39:00Z"/>
          <w:lang w:val="es-ES_tradnl"/>
        </w:rPr>
      </w:pPr>
    </w:p>
    <w:p w14:paraId="2082EADB" w14:textId="3755B1E8" w:rsidR="00F91A15" w:rsidRPr="0038464F" w:rsidRDefault="00F91A15" w:rsidP="00291E05">
      <w:pPr>
        <w:pStyle w:val="Caption"/>
        <w:keepNext/>
        <w:rPr>
          <w:ins w:id="1183" w:author="angie" w:date="2014-02-13T11:42:00Z"/>
          <w:lang w:val="es-ES_tradnl"/>
        </w:rPr>
      </w:pPr>
      <w:bookmarkStart w:id="1184" w:name="_Toc253986226"/>
      <w:bookmarkStart w:id="1185" w:name="_Toc254080530"/>
      <w:bookmarkStart w:id="1186" w:name="_Toc254080659"/>
      <w:ins w:id="1187" w:author="angie" w:date="2014-02-13T11:42:00Z">
        <w:r w:rsidRPr="0038464F">
          <w:rPr>
            <w:lang w:val="es-ES_tradnl"/>
          </w:rPr>
          <w:t xml:space="preserve">Tabla </w:t>
        </w:r>
        <w:r w:rsidRPr="0038464F">
          <w:rPr>
            <w:lang w:val="es-ES_tradnl"/>
          </w:rPr>
          <w:fldChar w:fldCharType="begin"/>
        </w:r>
        <w:r w:rsidRPr="0038464F">
          <w:rPr>
            <w:lang w:val="es-ES_tradnl"/>
          </w:rPr>
          <w:instrText xml:space="preserve"> SEQ Tabla \* ARABIC </w:instrText>
        </w:r>
      </w:ins>
      <w:r w:rsidRPr="0038464F">
        <w:rPr>
          <w:lang w:val="es-ES_tradnl"/>
        </w:rPr>
        <w:fldChar w:fldCharType="separate"/>
      </w:r>
      <w:ins w:id="1188" w:author="angie" w:date="2014-02-20T08:41:00Z">
        <w:r w:rsidR="002306FB">
          <w:rPr>
            <w:noProof/>
            <w:lang w:val="es-ES_tradnl"/>
          </w:rPr>
          <w:t>3</w:t>
        </w:r>
      </w:ins>
      <w:ins w:id="1189" w:author="angie" w:date="2014-02-13T11:42:00Z">
        <w:r w:rsidRPr="0038464F">
          <w:rPr>
            <w:lang w:val="es-ES_tradnl"/>
          </w:rPr>
          <w:fldChar w:fldCharType="end"/>
        </w:r>
        <w:r w:rsidRPr="0038464F">
          <w:rPr>
            <w:lang w:val="es-ES_tradnl"/>
          </w:rPr>
          <w:t>. Asignación de Puestos y Roles</w:t>
        </w:r>
        <w:bookmarkEnd w:id="1184"/>
        <w:bookmarkEnd w:id="1185"/>
        <w:bookmarkEnd w:id="1186"/>
      </w:ins>
    </w:p>
    <w:tbl>
      <w:tblPr>
        <w:tblStyle w:val="Style2"/>
        <w:tblW w:w="0" w:type="auto"/>
        <w:tblLook w:val="0420" w:firstRow="1" w:lastRow="0" w:firstColumn="0" w:lastColumn="0" w:noHBand="0" w:noVBand="1"/>
        <w:tblPrChange w:id="1190" w:author="angie" w:date="2014-02-13T11:40:00Z">
          <w:tblPr>
            <w:tblStyle w:val="TableGrid"/>
            <w:tblW w:w="0" w:type="auto"/>
            <w:tblLook w:val="04A0" w:firstRow="1" w:lastRow="0" w:firstColumn="1" w:lastColumn="0" w:noHBand="0" w:noVBand="1"/>
          </w:tblPr>
        </w:tblPrChange>
      </w:tblPr>
      <w:tblGrid>
        <w:gridCol w:w="2563"/>
        <w:gridCol w:w="2604"/>
        <w:tblGridChange w:id="1191">
          <w:tblGrid>
            <w:gridCol w:w="222"/>
            <w:gridCol w:w="222"/>
          </w:tblGrid>
        </w:tblGridChange>
      </w:tblGrid>
      <w:tr w:rsidR="00F91A15" w:rsidRPr="001B2EC8" w14:paraId="2A7A5BBE" w14:textId="77777777" w:rsidTr="00F91A15">
        <w:trPr>
          <w:cnfStyle w:val="100000000000" w:firstRow="1" w:lastRow="0" w:firstColumn="0" w:lastColumn="0" w:oddVBand="0" w:evenVBand="0" w:oddHBand="0" w:evenHBand="0" w:firstRowFirstColumn="0" w:firstRowLastColumn="0" w:lastRowFirstColumn="0" w:lastRowLastColumn="0"/>
          <w:ins w:id="1192" w:author="angie" w:date="2014-02-13T11:39:00Z"/>
        </w:trPr>
        <w:tc>
          <w:tcPr>
            <w:tcW w:w="0" w:type="auto"/>
            <w:tcBorders>
              <w:right w:val="single" w:sz="12" w:space="0" w:color="A6A6A6" w:themeColor="background1" w:themeShade="A6"/>
            </w:tcBorders>
            <w:tcPrChange w:id="1193" w:author="angie" w:date="2014-02-13T11:40:00Z">
              <w:tcPr>
                <w:tcW w:w="0" w:type="auto"/>
              </w:tcPr>
            </w:tcPrChange>
          </w:tcPr>
          <w:p w14:paraId="3EAE78EB" w14:textId="65B419B7" w:rsidR="00F91A15" w:rsidRPr="001B2EC8" w:rsidRDefault="00F91A15" w:rsidP="00291E05">
            <w:pPr>
              <w:ind w:firstLine="0"/>
              <w:jc w:val="center"/>
              <w:cnfStyle w:val="100000000000" w:firstRow="1" w:lastRow="0" w:firstColumn="0" w:lastColumn="0" w:oddVBand="0" w:evenVBand="0" w:oddHBand="0" w:evenHBand="0" w:firstRowFirstColumn="0" w:firstRowLastColumn="0" w:lastRowFirstColumn="0" w:lastRowLastColumn="0"/>
              <w:rPr>
                <w:ins w:id="1194" w:author="angie" w:date="2014-02-13T11:39:00Z"/>
                <w:lang w:val="es-ES_tradnl"/>
              </w:rPr>
            </w:pPr>
            <w:ins w:id="1195" w:author="angie" w:date="2014-02-13T11:40:00Z">
              <w:r w:rsidRPr="001B2EC8">
                <w:rPr>
                  <w:lang w:val="es-ES_tradnl"/>
                </w:rPr>
                <w:t>RECURSO HUMANO</w:t>
              </w:r>
            </w:ins>
          </w:p>
        </w:tc>
        <w:tc>
          <w:tcPr>
            <w:tcW w:w="0" w:type="auto"/>
            <w:tcBorders>
              <w:top w:val="single" w:sz="12" w:space="0" w:color="A6A6A6" w:themeColor="background1" w:themeShade="A6"/>
              <w:left w:val="single" w:sz="12" w:space="0" w:color="A6A6A6" w:themeColor="background1" w:themeShade="A6"/>
            </w:tcBorders>
            <w:tcPrChange w:id="1196" w:author="angie" w:date="2014-02-13T11:40:00Z">
              <w:tcPr>
                <w:tcW w:w="0" w:type="auto"/>
              </w:tcPr>
            </w:tcPrChange>
          </w:tcPr>
          <w:p w14:paraId="4661A16B" w14:textId="521204FC" w:rsidR="00F91A15" w:rsidRPr="00F151F6" w:rsidRDefault="00F91A15" w:rsidP="00291E05">
            <w:pPr>
              <w:ind w:firstLine="0"/>
              <w:jc w:val="center"/>
              <w:cnfStyle w:val="100000000000" w:firstRow="1" w:lastRow="0" w:firstColumn="0" w:lastColumn="0" w:oddVBand="0" w:evenVBand="0" w:oddHBand="0" w:evenHBand="0" w:firstRowFirstColumn="0" w:firstRowLastColumn="0" w:lastRowFirstColumn="0" w:lastRowLastColumn="0"/>
              <w:rPr>
                <w:ins w:id="1197" w:author="angie" w:date="2014-02-13T11:39:00Z"/>
                <w:lang w:val="es-ES_tradnl"/>
              </w:rPr>
            </w:pPr>
            <w:ins w:id="1198" w:author="angie" w:date="2014-02-13T11:40:00Z">
              <w:r w:rsidRPr="00F151F6">
                <w:rPr>
                  <w:lang w:val="es-ES_tradnl"/>
                </w:rPr>
                <w:t>ROL</w:t>
              </w:r>
            </w:ins>
          </w:p>
        </w:tc>
      </w:tr>
      <w:tr w:rsidR="00F91A15" w:rsidRPr="001B2EC8" w14:paraId="018CAF6A" w14:textId="77777777" w:rsidTr="00F91A15">
        <w:trPr>
          <w:cnfStyle w:val="000000100000" w:firstRow="0" w:lastRow="0" w:firstColumn="0" w:lastColumn="0" w:oddVBand="0" w:evenVBand="0" w:oddHBand="1" w:evenHBand="0" w:firstRowFirstColumn="0" w:firstRowLastColumn="0" w:lastRowFirstColumn="0" w:lastRowLastColumn="0"/>
          <w:ins w:id="1199" w:author="angie" w:date="2014-02-13T11:39:00Z"/>
        </w:trPr>
        <w:tc>
          <w:tcPr>
            <w:tcW w:w="0" w:type="auto"/>
            <w:tcBorders>
              <w:right w:val="single" w:sz="12" w:space="0" w:color="A6A6A6" w:themeColor="background1" w:themeShade="A6"/>
            </w:tcBorders>
            <w:tcPrChange w:id="1200" w:author="angie" w:date="2014-02-13T11:40:00Z">
              <w:tcPr>
                <w:tcW w:w="0" w:type="auto"/>
              </w:tcPr>
            </w:tcPrChange>
          </w:tcPr>
          <w:p w14:paraId="331E41A5" w14:textId="29AA711D" w:rsidR="00F91A15" w:rsidRPr="001B2EC8" w:rsidRDefault="00F91A15" w:rsidP="00291E05">
            <w:pPr>
              <w:spacing w:after="120"/>
              <w:ind w:firstLine="0"/>
              <w:cnfStyle w:val="000000100000" w:firstRow="0" w:lastRow="0" w:firstColumn="0" w:lastColumn="0" w:oddVBand="0" w:evenVBand="0" w:oddHBand="1" w:evenHBand="0" w:firstRowFirstColumn="0" w:firstRowLastColumn="0" w:lastRowFirstColumn="0" w:lastRowLastColumn="0"/>
              <w:rPr>
                <w:ins w:id="1201" w:author="angie" w:date="2014-02-13T11:39:00Z"/>
                <w:lang w:val="es-ES_tradnl"/>
              </w:rPr>
            </w:pPr>
            <w:ins w:id="1202" w:author="angie" w:date="2014-02-13T11:41:00Z">
              <w:r w:rsidRPr="001B2EC8">
                <w:rPr>
                  <w:lang w:val="es-ES_tradnl"/>
                </w:rPr>
                <w:t>Adán Prudencio</w:t>
              </w:r>
            </w:ins>
          </w:p>
        </w:tc>
        <w:tc>
          <w:tcPr>
            <w:tcW w:w="0" w:type="auto"/>
            <w:tcBorders>
              <w:top w:val="single" w:sz="18" w:space="0" w:color="A6A6A6" w:themeColor="background1" w:themeShade="A6"/>
              <w:left w:val="single" w:sz="12" w:space="0" w:color="A6A6A6" w:themeColor="background1" w:themeShade="A6"/>
              <w:bottom w:val="nil"/>
            </w:tcBorders>
            <w:tcPrChange w:id="1203" w:author="angie" w:date="2014-02-13T11:40:00Z">
              <w:tcPr>
                <w:tcW w:w="0" w:type="auto"/>
              </w:tcPr>
            </w:tcPrChange>
          </w:tcPr>
          <w:p w14:paraId="2AC92492" w14:textId="41464433" w:rsidR="00F91A15" w:rsidRPr="00F151F6" w:rsidRDefault="00F91A15" w:rsidP="00291E05">
            <w:pPr>
              <w:spacing w:after="120"/>
              <w:ind w:firstLine="0"/>
              <w:cnfStyle w:val="000000100000" w:firstRow="0" w:lastRow="0" w:firstColumn="0" w:lastColumn="0" w:oddVBand="0" w:evenVBand="0" w:oddHBand="1" w:evenHBand="0" w:firstRowFirstColumn="0" w:firstRowLastColumn="0" w:lastRowFirstColumn="0" w:lastRowLastColumn="0"/>
              <w:rPr>
                <w:ins w:id="1204" w:author="angie" w:date="2014-02-13T11:39:00Z"/>
                <w:lang w:val="es-ES_tradnl"/>
              </w:rPr>
            </w:pPr>
            <w:ins w:id="1205" w:author="angie" w:date="2014-02-13T11:41:00Z">
              <w:r w:rsidRPr="00F151F6">
                <w:rPr>
                  <w:lang w:val="es-ES_tradnl"/>
                </w:rPr>
                <w:t>DBA, Programador</w:t>
              </w:r>
            </w:ins>
          </w:p>
        </w:tc>
      </w:tr>
      <w:tr w:rsidR="00F91A15" w:rsidRPr="001B2EC8" w14:paraId="05CC8457" w14:textId="77777777" w:rsidTr="00F91A15">
        <w:trPr>
          <w:ins w:id="1206" w:author="angie" w:date="2014-02-13T11:39:00Z"/>
        </w:trPr>
        <w:tc>
          <w:tcPr>
            <w:tcW w:w="0" w:type="auto"/>
            <w:tcBorders>
              <w:right w:val="single" w:sz="12" w:space="0" w:color="A6A6A6" w:themeColor="background1" w:themeShade="A6"/>
            </w:tcBorders>
            <w:tcPrChange w:id="1207" w:author="angie" w:date="2014-02-13T11:40:00Z">
              <w:tcPr>
                <w:tcW w:w="0" w:type="auto"/>
              </w:tcPr>
            </w:tcPrChange>
          </w:tcPr>
          <w:p w14:paraId="0D3215BB" w14:textId="29A3BC2C" w:rsidR="00F91A15" w:rsidRPr="001B2EC8" w:rsidRDefault="00F91A15" w:rsidP="00291E05">
            <w:pPr>
              <w:spacing w:after="120"/>
              <w:ind w:firstLine="0"/>
              <w:rPr>
                <w:ins w:id="1208" w:author="angie" w:date="2014-02-13T11:39:00Z"/>
                <w:lang w:val="es-ES_tradnl"/>
              </w:rPr>
            </w:pPr>
            <w:ins w:id="1209" w:author="angie" w:date="2014-02-13T11:41:00Z">
              <w:r w:rsidRPr="001B2EC8">
                <w:rPr>
                  <w:lang w:val="es-ES_tradnl"/>
                </w:rPr>
                <w:t>María Rabelero</w:t>
              </w:r>
            </w:ins>
          </w:p>
        </w:tc>
        <w:tc>
          <w:tcPr>
            <w:tcW w:w="0" w:type="auto"/>
            <w:tcBorders>
              <w:top w:val="nil"/>
              <w:left w:val="single" w:sz="12" w:space="0" w:color="A6A6A6" w:themeColor="background1" w:themeShade="A6"/>
              <w:bottom w:val="single" w:sz="12" w:space="0" w:color="A6A6A6" w:themeColor="background1" w:themeShade="A6"/>
            </w:tcBorders>
            <w:tcPrChange w:id="1210" w:author="angie" w:date="2014-02-13T11:40:00Z">
              <w:tcPr>
                <w:tcW w:w="0" w:type="auto"/>
              </w:tcPr>
            </w:tcPrChange>
          </w:tcPr>
          <w:p w14:paraId="55785E75" w14:textId="21297C52" w:rsidR="00F91A15" w:rsidRPr="00F151F6" w:rsidRDefault="00F91A15" w:rsidP="00291E05">
            <w:pPr>
              <w:spacing w:after="120"/>
              <w:ind w:firstLine="0"/>
              <w:rPr>
                <w:ins w:id="1211" w:author="angie" w:date="2014-02-13T11:39:00Z"/>
                <w:lang w:val="es-ES_tradnl"/>
              </w:rPr>
            </w:pPr>
            <w:ins w:id="1212" w:author="angie" w:date="2014-02-13T11:41:00Z">
              <w:r w:rsidRPr="00F151F6">
                <w:rPr>
                  <w:lang w:val="es-ES_tradnl"/>
                </w:rPr>
                <w:t>Analista, Programador</w:t>
              </w:r>
            </w:ins>
          </w:p>
        </w:tc>
      </w:tr>
    </w:tbl>
    <w:p w14:paraId="7EF9F737" w14:textId="77777777" w:rsidR="00F91A15" w:rsidRPr="001B2EC8" w:rsidRDefault="00F91A15" w:rsidP="00291E05">
      <w:pPr>
        <w:ind w:firstLine="0"/>
        <w:rPr>
          <w:ins w:id="1213" w:author="angie" w:date="2014-02-13T11:42:00Z"/>
          <w:lang w:val="es-ES_tradnl"/>
        </w:rPr>
      </w:pPr>
    </w:p>
    <w:p w14:paraId="7C9DC2E5" w14:textId="02013E1F" w:rsidR="00DB0870" w:rsidRPr="0038464F" w:rsidRDefault="00DB0870" w:rsidP="00291E05">
      <w:pPr>
        <w:pStyle w:val="Caption"/>
        <w:keepNext/>
        <w:rPr>
          <w:ins w:id="1214" w:author="angie" w:date="2014-02-13T11:48:00Z"/>
          <w:lang w:val="es-ES_tradnl"/>
        </w:rPr>
      </w:pPr>
      <w:bookmarkStart w:id="1215" w:name="_Toc253986227"/>
      <w:bookmarkStart w:id="1216" w:name="_Toc254080531"/>
      <w:bookmarkStart w:id="1217" w:name="_Toc254080660"/>
      <w:ins w:id="1218" w:author="angie" w:date="2014-02-13T11:48:00Z">
        <w:r w:rsidRPr="0038464F">
          <w:rPr>
            <w:lang w:val="es-ES_tradnl"/>
          </w:rPr>
          <w:t xml:space="preserve">Tabla </w:t>
        </w:r>
        <w:r w:rsidRPr="0038464F">
          <w:rPr>
            <w:lang w:val="es-ES_tradnl"/>
          </w:rPr>
          <w:fldChar w:fldCharType="begin"/>
        </w:r>
        <w:r w:rsidRPr="0038464F">
          <w:rPr>
            <w:lang w:val="es-ES_tradnl"/>
          </w:rPr>
          <w:instrText xml:space="preserve"> SEQ Tabla \* ARABIC </w:instrText>
        </w:r>
      </w:ins>
      <w:r w:rsidRPr="0038464F">
        <w:rPr>
          <w:lang w:val="es-ES_tradnl"/>
        </w:rPr>
        <w:fldChar w:fldCharType="separate"/>
      </w:r>
      <w:ins w:id="1219" w:author="angie" w:date="2014-02-20T08:41:00Z">
        <w:r w:rsidR="002306FB">
          <w:rPr>
            <w:noProof/>
            <w:lang w:val="es-ES_tradnl"/>
          </w:rPr>
          <w:t>4</w:t>
        </w:r>
      </w:ins>
      <w:ins w:id="1220" w:author="angie" w:date="2014-02-13T11:48:00Z">
        <w:r w:rsidRPr="0038464F">
          <w:rPr>
            <w:lang w:val="es-ES_tradnl"/>
          </w:rPr>
          <w:fldChar w:fldCharType="end"/>
        </w:r>
        <w:r w:rsidRPr="0038464F">
          <w:rPr>
            <w:lang w:val="es-ES_tradnl"/>
          </w:rPr>
          <w:t>. Calendario de Actividades</w:t>
        </w:r>
        <w:bookmarkEnd w:id="1215"/>
        <w:bookmarkEnd w:id="1216"/>
        <w:bookmarkEnd w:id="1217"/>
      </w:ins>
    </w:p>
    <w:tbl>
      <w:tblPr>
        <w:tblStyle w:val="Style2"/>
        <w:tblW w:w="0" w:type="auto"/>
        <w:tblLook w:val="04A0" w:firstRow="1" w:lastRow="0" w:firstColumn="1" w:lastColumn="0" w:noHBand="0" w:noVBand="1"/>
        <w:tblPrChange w:id="1221" w:author="angie" w:date="2014-02-13T11:43:00Z">
          <w:tblPr>
            <w:tblStyle w:val="TableGrid"/>
            <w:tblW w:w="0" w:type="auto"/>
            <w:tblLook w:val="04A0" w:firstRow="1" w:lastRow="0" w:firstColumn="1" w:lastColumn="0" w:noHBand="0" w:noVBand="1"/>
          </w:tblPr>
        </w:tblPrChange>
      </w:tblPr>
      <w:tblGrid>
        <w:gridCol w:w="2352"/>
        <w:gridCol w:w="3165"/>
        <w:gridCol w:w="1083"/>
        <w:gridCol w:w="1617"/>
        <w:tblGridChange w:id="1222">
          <w:tblGrid>
            <w:gridCol w:w="222"/>
            <w:gridCol w:w="222"/>
            <w:gridCol w:w="222"/>
            <w:gridCol w:w="222"/>
            <w:gridCol w:w="1464"/>
            <w:gridCol w:w="3165"/>
            <w:gridCol w:w="1083"/>
            <w:gridCol w:w="1617"/>
          </w:tblGrid>
        </w:tblGridChange>
      </w:tblGrid>
      <w:tr w:rsidR="00486B27" w:rsidRPr="001B2EC8" w14:paraId="34557196" w14:textId="77777777" w:rsidTr="00486B27">
        <w:trPr>
          <w:cnfStyle w:val="100000000000" w:firstRow="1" w:lastRow="0" w:firstColumn="0" w:lastColumn="0" w:oddVBand="0" w:evenVBand="0" w:oddHBand="0" w:evenHBand="0" w:firstRowFirstColumn="0" w:firstRowLastColumn="0" w:lastRowFirstColumn="0" w:lastRowLastColumn="0"/>
          <w:ins w:id="1223" w:author="angie" w:date="2014-02-13T11:43:00Z"/>
          <w:trPrChange w:id="1224" w:author="angie" w:date="2014-02-13T11:43: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PrChange w:id="1225" w:author="angie" w:date="2014-02-13T11:43:00Z">
              <w:tcPr>
                <w:tcW w:w="0" w:type="auto"/>
              </w:tcPr>
            </w:tcPrChange>
          </w:tcPr>
          <w:p w14:paraId="775EFDEB" w14:textId="105BE6FC" w:rsidR="00486B27" w:rsidRPr="001B2EC8" w:rsidRDefault="00486B27" w:rsidP="00291E05">
            <w:pPr>
              <w:ind w:firstLine="0"/>
              <w:jc w:val="center"/>
              <w:cnfStyle w:val="101000000000" w:firstRow="1" w:lastRow="0" w:firstColumn="1" w:lastColumn="0" w:oddVBand="0" w:evenVBand="0" w:oddHBand="0" w:evenHBand="0" w:firstRowFirstColumn="0" w:firstRowLastColumn="0" w:lastRowFirstColumn="0" w:lastRowLastColumn="0"/>
              <w:rPr>
                <w:ins w:id="1226" w:author="angie" w:date="2014-02-13T11:43:00Z"/>
                <w:lang w:val="es-ES_tradnl"/>
              </w:rPr>
            </w:pPr>
            <w:ins w:id="1227" w:author="angie" w:date="2014-02-13T11:43:00Z">
              <w:r w:rsidRPr="001B2EC8">
                <w:rPr>
                  <w:lang w:val="es-ES_tradnl"/>
                </w:rPr>
                <w:t>FECHA</w:t>
              </w:r>
            </w:ins>
          </w:p>
        </w:tc>
        <w:tc>
          <w:tcPr>
            <w:tcW w:w="0" w:type="auto"/>
            <w:tcPrChange w:id="1228" w:author="angie" w:date="2014-02-13T11:43:00Z">
              <w:tcPr>
                <w:tcW w:w="0" w:type="auto"/>
              </w:tcPr>
            </w:tcPrChange>
          </w:tcPr>
          <w:p w14:paraId="124018DC" w14:textId="7775D458" w:rsidR="00486B27" w:rsidRPr="00F151F6"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ins w:id="1229" w:author="angie" w:date="2014-02-13T11:43:00Z"/>
                <w:lang w:val="es-ES_tradnl"/>
              </w:rPr>
            </w:pPr>
            <w:ins w:id="1230" w:author="angie" w:date="2014-02-13T11:44:00Z">
              <w:r w:rsidRPr="00F151F6">
                <w:rPr>
                  <w:lang w:val="es-ES_tradnl"/>
                </w:rPr>
                <w:t>ACTIVIDAD</w:t>
              </w:r>
            </w:ins>
          </w:p>
        </w:tc>
        <w:tc>
          <w:tcPr>
            <w:tcW w:w="0" w:type="auto"/>
            <w:tcPrChange w:id="1231" w:author="angie" w:date="2014-02-13T11:43:00Z">
              <w:tcPr>
                <w:tcW w:w="0" w:type="auto"/>
              </w:tcPr>
            </w:tcPrChange>
          </w:tcPr>
          <w:p w14:paraId="40066665" w14:textId="107A1AD1" w:rsidR="00486B27" w:rsidRPr="0031029D"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ins w:id="1232" w:author="angie" w:date="2014-02-13T11:43:00Z"/>
                <w:lang w:val="es-ES_tradnl"/>
              </w:rPr>
            </w:pPr>
            <w:ins w:id="1233" w:author="angie" w:date="2014-02-13T11:44:00Z">
              <w:r w:rsidRPr="00D119D3">
                <w:rPr>
                  <w:lang w:val="es-ES_tradnl"/>
                </w:rPr>
                <w:t>HORAS</w:t>
              </w:r>
            </w:ins>
          </w:p>
        </w:tc>
        <w:tc>
          <w:tcPr>
            <w:tcW w:w="0" w:type="auto"/>
            <w:tcPrChange w:id="1234" w:author="angie" w:date="2014-02-13T11:43:00Z">
              <w:tcPr>
                <w:tcW w:w="0" w:type="auto"/>
              </w:tcPr>
            </w:tcPrChange>
          </w:tcPr>
          <w:p w14:paraId="50930C8E" w14:textId="0CDE8543" w:rsidR="00486B27" w:rsidRPr="00456427" w:rsidRDefault="00486B27" w:rsidP="00291E05">
            <w:pPr>
              <w:ind w:firstLine="0"/>
              <w:jc w:val="center"/>
              <w:cnfStyle w:val="100000000000" w:firstRow="1" w:lastRow="0" w:firstColumn="0" w:lastColumn="0" w:oddVBand="0" w:evenVBand="0" w:oddHBand="0" w:evenHBand="0" w:firstRowFirstColumn="0" w:firstRowLastColumn="0" w:lastRowFirstColumn="0" w:lastRowLastColumn="0"/>
              <w:rPr>
                <w:ins w:id="1235" w:author="angie" w:date="2014-02-13T11:43:00Z"/>
                <w:lang w:val="es-ES_tradnl"/>
              </w:rPr>
            </w:pPr>
            <w:ins w:id="1236" w:author="angie" w:date="2014-02-13T11:44:00Z">
              <w:r w:rsidRPr="00456427">
                <w:rPr>
                  <w:lang w:val="es-ES_tradnl"/>
                </w:rPr>
                <w:t>Rol</w:t>
              </w:r>
            </w:ins>
          </w:p>
        </w:tc>
      </w:tr>
      <w:tr w:rsidR="00486B27" w:rsidRPr="001B2EC8" w14:paraId="5695D3B2" w14:textId="77777777" w:rsidTr="00486B27">
        <w:trPr>
          <w:cnfStyle w:val="000000100000" w:firstRow="0" w:lastRow="0" w:firstColumn="0" w:lastColumn="0" w:oddVBand="0" w:evenVBand="0" w:oddHBand="1" w:evenHBand="0" w:firstRowFirstColumn="0" w:firstRowLastColumn="0" w:lastRowFirstColumn="0" w:lastRowLastColumn="0"/>
          <w:ins w:id="1237" w:author="angie" w:date="2014-02-13T11:43:00Z"/>
          <w:trPrChange w:id="1238" w:author="angie" w:date="2014-02-13T11:43: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PrChange w:id="1239" w:author="angie" w:date="2014-02-13T11:43:00Z">
              <w:tcPr>
                <w:tcW w:w="0" w:type="auto"/>
              </w:tcPr>
            </w:tcPrChange>
          </w:tcPr>
          <w:p w14:paraId="4CF364B4" w14:textId="2834177F" w:rsidR="00486B27" w:rsidRPr="001B2EC8" w:rsidRDefault="00486B27" w:rsidP="00291E05">
            <w:pPr>
              <w:spacing w:after="120"/>
              <w:ind w:firstLine="0"/>
              <w:cnfStyle w:val="001000100000" w:firstRow="0" w:lastRow="0" w:firstColumn="1" w:lastColumn="0" w:oddVBand="0" w:evenVBand="0" w:oddHBand="1" w:evenHBand="0" w:firstRowFirstColumn="0" w:firstRowLastColumn="0" w:lastRowFirstColumn="0" w:lastRowLastColumn="0"/>
              <w:rPr>
                <w:ins w:id="1240" w:author="angie" w:date="2014-02-13T11:43:00Z"/>
                <w:lang w:val="es-ES_tradnl"/>
              </w:rPr>
            </w:pPr>
            <w:ins w:id="1241" w:author="angie" w:date="2014-02-13T11:45:00Z">
              <w:r w:rsidRPr="001B2EC8">
                <w:rPr>
                  <w:rFonts w:cs="Arial"/>
                  <w:lang w:val="es-ES_tradnl"/>
                </w:rPr>
                <w:t>13/01/14 – 17/01/14</w:t>
              </w:r>
            </w:ins>
          </w:p>
        </w:tc>
        <w:tc>
          <w:tcPr>
            <w:tcW w:w="0" w:type="auto"/>
            <w:tcPrChange w:id="1242" w:author="angie" w:date="2014-02-13T11:43:00Z">
              <w:tcPr>
                <w:tcW w:w="0" w:type="auto"/>
              </w:tcPr>
            </w:tcPrChange>
          </w:tcPr>
          <w:p w14:paraId="306B25BB" w14:textId="71761F00" w:rsidR="00486B27" w:rsidRPr="00F151F6"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ins w:id="1243" w:author="angie" w:date="2014-02-13T11:43:00Z"/>
                <w:lang w:val="es-ES_tradnl"/>
              </w:rPr>
            </w:pPr>
            <w:ins w:id="1244" w:author="angie" w:date="2014-02-13T11:45:00Z">
              <w:r w:rsidRPr="00F151F6">
                <w:rPr>
                  <w:rFonts w:cs="Arial"/>
                  <w:lang w:val="es-ES_tradnl"/>
                </w:rPr>
                <w:t>Planificación</w:t>
              </w:r>
            </w:ins>
          </w:p>
        </w:tc>
        <w:tc>
          <w:tcPr>
            <w:tcW w:w="0" w:type="auto"/>
            <w:tcPrChange w:id="1245" w:author="angie" w:date="2014-02-13T11:43:00Z">
              <w:tcPr>
                <w:tcW w:w="0" w:type="auto"/>
              </w:tcPr>
            </w:tcPrChange>
          </w:tcPr>
          <w:p w14:paraId="199356B2" w14:textId="5B904839" w:rsidR="00486B27" w:rsidRPr="0031029D"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ins w:id="1246" w:author="angie" w:date="2014-02-13T11:43:00Z"/>
                <w:lang w:val="es-ES_tradnl"/>
              </w:rPr>
            </w:pPr>
            <w:ins w:id="1247" w:author="angie" w:date="2014-02-13T11:45:00Z">
              <w:r w:rsidRPr="00D119D3">
                <w:rPr>
                  <w:rFonts w:cs="Arial"/>
                  <w:lang w:val="es-ES_tradnl"/>
                </w:rPr>
                <w:t>40</w:t>
              </w:r>
            </w:ins>
          </w:p>
        </w:tc>
        <w:tc>
          <w:tcPr>
            <w:tcW w:w="0" w:type="auto"/>
            <w:tcPrChange w:id="1248" w:author="angie" w:date="2014-02-13T11:43:00Z">
              <w:tcPr>
                <w:tcW w:w="0" w:type="auto"/>
              </w:tcPr>
            </w:tcPrChange>
          </w:tcPr>
          <w:p w14:paraId="4471A363" w14:textId="492F8B0C" w:rsidR="00486B27" w:rsidRPr="00456427" w:rsidRDefault="00486B27" w:rsidP="00291E05">
            <w:pPr>
              <w:spacing w:after="120"/>
              <w:ind w:firstLine="0"/>
              <w:cnfStyle w:val="000000100000" w:firstRow="0" w:lastRow="0" w:firstColumn="0" w:lastColumn="0" w:oddVBand="0" w:evenVBand="0" w:oddHBand="1" w:evenHBand="0" w:firstRowFirstColumn="0" w:firstRowLastColumn="0" w:lastRowFirstColumn="0" w:lastRowLastColumn="0"/>
              <w:rPr>
                <w:ins w:id="1249" w:author="angie" w:date="2014-02-13T11:43:00Z"/>
                <w:lang w:val="es-ES_tradnl"/>
              </w:rPr>
            </w:pPr>
            <w:ins w:id="1250" w:author="angie" w:date="2014-02-13T11:45:00Z">
              <w:r w:rsidRPr="00456427">
                <w:rPr>
                  <w:rFonts w:cs="Arial"/>
                  <w:lang w:val="es-ES_tradnl"/>
                </w:rPr>
                <w:t>Equipo</w:t>
              </w:r>
            </w:ins>
          </w:p>
        </w:tc>
      </w:tr>
      <w:tr w:rsidR="00486B27" w:rsidRPr="001B2EC8" w14:paraId="2BC94493" w14:textId="77777777" w:rsidTr="00486B27">
        <w:trPr>
          <w:ins w:id="1251" w:author="angie" w:date="2014-02-13T11:43:00Z"/>
          <w:trPrChange w:id="1252" w:author="angie" w:date="2014-02-13T11:43: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PrChange w:id="1253" w:author="angie" w:date="2014-02-13T11:43:00Z">
              <w:tcPr>
                <w:tcW w:w="0" w:type="auto"/>
              </w:tcPr>
            </w:tcPrChange>
          </w:tcPr>
          <w:p w14:paraId="4CE73F7C" w14:textId="3FF62B1E" w:rsidR="00486B27" w:rsidRPr="001B2EC8" w:rsidRDefault="00486B27" w:rsidP="005B3687">
            <w:pPr>
              <w:spacing w:after="120"/>
              <w:ind w:firstLine="0"/>
              <w:rPr>
                <w:ins w:id="1254" w:author="angie" w:date="2014-02-13T11:43:00Z"/>
                <w:lang w:val="es-ES_tradnl"/>
              </w:rPr>
            </w:pPr>
            <w:ins w:id="1255" w:author="angie" w:date="2014-02-13T11:45:00Z">
              <w:r w:rsidRPr="001B2EC8">
                <w:rPr>
                  <w:rFonts w:cs="Arial"/>
                  <w:lang w:val="es-ES_tradnl"/>
                </w:rPr>
                <w:lastRenderedPageBreak/>
                <w:t>20/01/14 – 24/01/14</w:t>
              </w:r>
            </w:ins>
          </w:p>
        </w:tc>
        <w:tc>
          <w:tcPr>
            <w:tcW w:w="0" w:type="auto"/>
            <w:tcPrChange w:id="1256" w:author="angie" w:date="2014-02-13T11:43:00Z">
              <w:tcPr>
                <w:tcW w:w="0" w:type="auto"/>
              </w:tcPr>
            </w:tcPrChange>
          </w:tcPr>
          <w:p w14:paraId="5E7B607F" w14:textId="61E0FCFB" w:rsidR="00486B27" w:rsidRPr="00F151F6"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257" w:author="angie" w:date="2014-02-13T11:43:00Z"/>
                <w:lang w:val="es-ES_tradnl"/>
              </w:rPr>
            </w:pPr>
            <w:ins w:id="1258" w:author="angie" w:date="2014-02-13T11:45:00Z">
              <w:r w:rsidRPr="00F151F6">
                <w:rPr>
                  <w:rFonts w:cs="Arial"/>
                  <w:lang w:val="es-ES_tradnl"/>
                </w:rPr>
                <w:t>Análisis De Requerimientos</w:t>
              </w:r>
            </w:ins>
          </w:p>
        </w:tc>
        <w:tc>
          <w:tcPr>
            <w:tcW w:w="0" w:type="auto"/>
            <w:tcPrChange w:id="1259" w:author="angie" w:date="2014-02-13T11:43:00Z">
              <w:tcPr>
                <w:tcW w:w="0" w:type="auto"/>
              </w:tcPr>
            </w:tcPrChange>
          </w:tcPr>
          <w:p w14:paraId="3E31C9EB" w14:textId="0F561648" w:rsidR="00486B27" w:rsidRPr="0031029D"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260" w:author="angie" w:date="2014-02-13T11:43:00Z"/>
                <w:lang w:val="es-ES_tradnl"/>
              </w:rPr>
            </w:pPr>
            <w:ins w:id="1261" w:author="angie" w:date="2014-02-13T11:45:00Z">
              <w:r w:rsidRPr="00D119D3">
                <w:rPr>
                  <w:rFonts w:cs="Arial"/>
                  <w:lang w:val="es-ES_tradnl"/>
                </w:rPr>
                <w:t>40</w:t>
              </w:r>
            </w:ins>
          </w:p>
        </w:tc>
        <w:tc>
          <w:tcPr>
            <w:tcW w:w="0" w:type="auto"/>
            <w:tcPrChange w:id="1262" w:author="angie" w:date="2014-02-13T11:43:00Z">
              <w:tcPr>
                <w:tcW w:w="0" w:type="auto"/>
              </w:tcPr>
            </w:tcPrChange>
          </w:tcPr>
          <w:p w14:paraId="171C17C9" w14:textId="74A18D9D" w:rsidR="00486B27" w:rsidRPr="00456427"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263" w:author="angie" w:date="2014-02-13T11:43:00Z"/>
                <w:lang w:val="es-ES_tradnl"/>
              </w:rPr>
            </w:pPr>
            <w:ins w:id="1264" w:author="angie" w:date="2014-02-13T11:45:00Z">
              <w:r w:rsidRPr="00456427">
                <w:rPr>
                  <w:rFonts w:cs="Arial"/>
                  <w:lang w:val="es-ES_tradnl"/>
                </w:rPr>
                <w:t>Equipo</w:t>
              </w:r>
            </w:ins>
          </w:p>
        </w:tc>
      </w:tr>
      <w:tr w:rsidR="00486B27" w:rsidRPr="001B2EC8" w14:paraId="6A5ED6C3" w14:textId="77777777" w:rsidTr="00486B27">
        <w:trPr>
          <w:cnfStyle w:val="000000100000" w:firstRow="0" w:lastRow="0" w:firstColumn="0" w:lastColumn="0" w:oddVBand="0" w:evenVBand="0" w:oddHBand="1" w:evenHBand="0" w:firstRowFirstColumn="0" w:firstRowLastColumn="0" w:lastRowFirstColumn="0" w:lastRowLastColumn="0"/>
          <w:ins w:id="1265" w:author="angie" w:date="2014-02-13T11:43:00Z"/>
          <w:trPrChange w:id="1266" w:author="angie" w:date="2014-02-13T11:43: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PrChange w:id="1267" w:author="angie" w:date="2014-02-13T11:43:00Z">
              <w:tcPr>
                <w:tcW w:w="0" w:type="auto"/>
              </w:tcPr>
            </w:tcPrChange>
          </w:tcPr>
          <w:p w14:paraId="63588AF9" w14:textId="74C2A87B" w:rsidR="00486B27" w:rsidRPr="001B2EC8" w:rsidRDefault="00486B27" w:rsidP="005B3687">
            <w:pPr>
              <w:spacing w:after="120"/>
              <w:ind w:firstLine="0"/>
              <w:cnfStyle w:val="001000100000" w:firstRow="0" w:lastRow="0" w:firstColumn="1" w:lastColumn="0" w:oddVBand="0" w:evenVBand="0" w:oddHBand="1" w:evenHBand="0" w:firstRowFirstColumn="0" w:firstRowLastColumn="0" w:lastRowFirstColumn="0" w:lastRowLastColumn="0"/>
              <w:rPr>
                <w:ins w:id="1268" w:author="angie" w:date="2014-02-13T11:43:00Z"/>
                <w:lang w:val="es-ES_tradnl"/>
              </w:rPr>
            </w:pPr>
            <w:ins w:id="1269" w:author="angie" w:date="2014-02-13T11:45:00Z">
              <w:r w:rsidRPr="001B2EC8">
                <w:rPr>
                  <w:rFonts w:cs="Arial"/>
                  <w:lang w:val="es-ES_tradnl"/>
                </w:rPr>
                <w:t>27/01/14 – 31/01/14</w:t>
              </w:r>
            </w:ins>
          </w:p>
        </w:tc>
        <w:tc>
          <w:tcPr>
            <w:tcW w:w="0" w:type="auto"/>
            <w:tcPrChange w:id="1270" w:author="angie" w:date="2014-02-13T11:43:00Z">
              <w:tcPr>
                <w:tcW w:w="0" w:type="auto"/>
              </w:tcPr>
            </w:tcPrChange>
          </w:tcPr>
          <w:p w14:paraId="56D86EE9" w14:textId="6AC67EFA" w:rsidR="00486B27" w:rsidRPr="00F151F6"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ins w:id="1271" w:author="angie" w:date="2014-02-13T11:43:00Z"/>
                <w:lang w:val="es-ES_tradnl"/>
              </w:rPr>
            </w:pPr>
            <w:ins w:id="1272" w:author="angie" w:date="2014-02-13T11:45:00Z">
              <w:r w:rsidRPr="00F151F6">
                <w:rPr>
                  <w:rFonts w:cs="Arial"/>
                  <w:lang w:val="es-ES_tradnl"/>
                </w:rPr>
                <w:t>Selección de Arquitectura</w:t>
              </w:r>
            </w:ins>
          </w:p>
        </w:tc>
        <w:tc>
          <w:tcPr>
            <w:tcW w:w="0" w:type="auto"/>
            <w:tcPrChange w:id="1273" w:author="angie" w:date="2014-02-13T11:43:00Z">
              <w:tcPr>
                <w:tcW w:w="0" w:type="auto"/>
              </w:tcPr>
            </w:tcPrChange>
          </w:tcPr>
          <w:p w14:paraId="4823D588" w14:textId="5C02263E" w:rsidR="00486B27" w:rsidRPr="0031029D"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ins w:id="1274" w:author="angie" w:date="2014-02-13T11:43:00Z"/>
                <w:lang w:val="es-ES_tradnl"/>
              </w:rPr>
            </w:pPr>
            <w:ins w:id="1275" w:author="angie" w:date="2014-02-13T11:45:00Z">
              <w:r w:rsidRPr="00D119D3">
                <w:rPr>
                  <w:rFonts w:cs="Arial"/>
                  <w:lang w:val="es-ES_tradnl"/>
                </w:rPr>
                <w:t>40</w:t>
              </w:r>
            </w:ins>
          </w:p>
        </w:tc>
        <w:tc>
          <w:tcPr>
            <w:tcW w:w="0" w:type="auto"/>
            <w:tcPrChange w:id="1276" w:author="angie" w:date="2014-02-13T11:43:00Z">
              <w:tcPr>
                <w:tcW w:w="0" w:type="auto"/>
              </w:tcPr>
            </w:tcPrChange>
          </w:tcPr>
          <w:p w14:paraId="21C3AA09" w14:textId="5982083E" w:rsidR="00486B27" w:rsidRPr="00456427"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ins w:id="1277" w:author="angie" w:date="2014-02-13T11:43:00Z"/>
                <w:lang w:val="es-ES_tradnl"/>
              </w:rPr>
            </w:pPr>
            <w:ins w:id="1278" w:author="angie" w:date="2014-02-13T11:45:00Z">
              <w:r w:rsidRPr="00456427">
                <w:rPr>
                  <w:rFonts w:cs="Arial"/>
                  <w:lang w:val="es-ES_tradnl"/>
                </w:rPr>
                <w:t>Analista</w:t>
              </w:r>
            </w:ins>
          </w:p>
        </w:tc>
      </w:tr>
      <w:tr w:rsidR="00486B27" w:rsidRPr="001B2EC8" w14:paraId="3E8876B0" w14:textId="77777777" w:rsidTr="00486B27">
        <w:trPr>
          <w:ins w:id="1279" w:author="angie" w:date="2014-02-13T11:43:00Z"/>
          <w:trPrChange w:id="1280" w:author="angie" w:date="2014-02-13T11:43: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PrChange w:id="1281" w:author="angie" w:date="2014-02-13T11:43:00Z">
              <w:tcPr>
                <w:tcW w:w="0" w:type="auto"/>
              </w:tcPr>
            </w:tcPrChange>
          </w:tcPr>
          <w:p w14:paraId="5361D938" w14:textId="6C8305B1" w:rsidR="00486B27" w:rsidRPr="00F151F6" w:rsidRDefault="00486B27" w:rsidP="005B3687">
            <w:pPr>
              <w:spacing w:after="120"/>
              <w:ind w:firstLine="0"/>
              <w:rPr>
                <w:ins w:id="1282" w:author="angie" w:date="2014-02-13T11:43:00Z"/>
                <w:lang w:val="es-ES_tradnl"/>
              </w:rPr>
            </w:pPr>
            <w:ins w:id="1283" w:author="angie" w:date="2014-02-13T11:45:00Z">
              <w:r w:rsidRPr="001B2EC8">
                <w:rPr>
                  <w:rFonts w:cs="Arial"/>
                  <w:lang w:val="es-ES_tradnl"/>
                </w:rPr>
                <w:t>03/02/14 – 07/02/14</w:t>
              </w:r>
            </w:ins>
          </w:p>
        </w:tc>
        <w:tc>
          <w:tcPr>
            <w:tcW w:w="0" w:type="auto"/>
            <w:tcPrChange w:id="1284" w:author="angie" w:date="2014-02-13T11:43:00Z">
              <w:tcPr>
                <w:tcW w:w="0" w:type="auto"/>
              </w:tcPr>
            </w:tcPrChange>
          </w:tcPr>
          <w:p w14:paraId="6BD72623" w14:textId="412B9C6A" w:rsidR="00486B27" w:rsidRPr="0031029D" w:rsidRDefault="001E5A95" w:rsidP="005B3687">
            <w:pPr>
              <w:spacing w:after="120"/>
              <w:ind w:firstLine="0"/>
              <w:cnfStyle w:val="000000000000" w:firstRow="0" w:lastRow="0" w:firstColumn="0" w:lastColumn="0" w:oddVBand="0" w:evenVBand="0" w:oddHBand="0" w:evenHBand="0" w:firstRowFirstColumn="0" w:firstRowLastColumn="0" w:lastRowFirstColumn="0" w:lastRowLastColumn="0"/>
              <w:rPr>
                <w:ins w:id="1285" w:author="angie" w:date="2014-02-13T11:43:00Z"/>
                <w:lang w:val="es-ES_tradnl"/>
              </w:rPr>
            </w:pPr>
            <w:ins w:id="1286" w:author="angie" w:date="2014-02-15T03:31:00Z">
              <w:r>
                <w:rPr>
                  <w:rFonts w:cs="Arial"/>
                  <w:lang w:val="es-ES_tradnl"/>
                </w:rPr>
                <w:t>Creación de</w:t>
              </w:r>
            </w:ins>
            <w:ins w:id="1287" w:author="angie" w:date="2014-02-13T11:45:00Z">
              <w:r w:rsidR="00486B27" w:rsidRPr="00D119D3">
                <w:rPr>
                  <w:rFonts w:cs="Arial"/>
                  <w:lang w:val="es-ES_tradnl"/>
                </w:rPr>
                <w:t xml:space="preserve"> Base de datos</w:t>
              </w:r>
            </w:ins>
          </w:p>
        </w:tc>
        <w:tc>
          <w:tcPr>
            <w:tcW w:w="0" w:type="auto"/>
            <w:tcPrChange w:id="1288" w:author="angie" w:date="2014-02-13T11:43:00Z">
              <w:tcPr>
                <w:tcW w:w="0" w:type="auto"/>
              </w:tcPr>
            </w:tcPrChange>
          </w:tcPr>
          <w:p w14:paraId="37DF0307" w14:textId="7CC21AB2" w:rsidR="00486B27" w:rsidRPr="00456427"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289" w:author="angie" w:date="2014-02-13T11:43:00Z"/>
                <w:lang w:val="es-ES_tradnl"/>
              </w:rPr>
            </w:pPr>
            <w:ins w:id="1290" w:author="angie" w:date="2014-02-13T11:45:00Z">
              <w:r w:rsidRPr="00456427">
                <w:rPr>
                  <w:rFonts w:cs="Arial"/>
                  <w:lang w:val="es-ES_tradnl"/>
                </w:rPr>
                <w:t>40</w:t>
              </w:r>
            </w:ins>
          </w:p>
        </w:tc>
        <w:tc>
          <w:tcPr>
            <w:tcW w:w="0" w:type="auto"/>
            <w:tcPrChange w:id="1291" w:author="angie" w:date="2014-02-13T11:43:00Z">
              <w:tcPr>
                <w:tcW w:w="0" w:type="auto"/>
              </w:tcPr>
            </w:tcPrChange>
          </w:tcPr>
          <w:p w14:paraId="0183F631" w14:textId="3D871F51" w:rsidR="00486B27" w:rsidRPr="008D4133"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292" w:author="angie" w:date="2014-02-13T11:43:00Z"/>
                <w:lang w:val="es-ES_tradnl"/>
              </w:rPr>
            </w:pPr>
            <w:ins w:id="1293" w:author="angie" w:date="2014-02-13T11:45:00Z">
              <w:r w:rsidRPr="00627147">
                <w:rPr>
                  <w:rFonts w:cs="Arial"/>
                  <w:lang w:val="es-ES_tradnl"/>
                </w:rPr>
                <w:t>DBA</w:t>
              </w:r>
            </w:ins>
          </w:p>
        </w:tc>
      </w:tr>
      <w:tr w:rsidR="00486B27" w:rsidRPr="001B2EC8" w14:paraId="5B87E6AA" w14:textId="77777777" w:rsidTr="00486B27">
        <w:trPr>
          <w:cnfStyle w:val="000000100000" w:firstRow="0" w:lastRow="0" w:firstColumn="0" w:lastColumn="0" w:oddVBand="0" w:evenVBand="0" w:oddHBand="1" w:evenHBand="0" w:firstRowFirstColumn="0" w:firstRowLastColumn="0" w:lastRowFirstColumn="0" w:lastRowLastColumn="0"/>
          <w:ins w:id="1294" w:author="angie" w:date="2014-02-13T11:45:00Z"/>
        </w:trPr>
        <w:tc>
          <w:tcPr>
            <w:cnfStyle w:val="001000000000" w:firstRow="0" w:lastRow="0" w:firstColumn="1" w:lastColumn="0" w:oddVBand="0" w:evenVBand="0" w:oddHBand="0" w:evenHBand="0" w:firstRowFirstColumn="0" w:firstRowLastColumn="0" w:lastRowFirstColumn="0" w:lastRowLastColumn="0"/>
            <w:tcW w:w="0" w:type="auto"/>
          </w:tcPr>
          <w:p w14:paraId="2008F97D" w14:textId="07A8ED97" w:rsidR="00486B27" w:rsidRPr="001B2EC8" w:rsidRDefault="00486B27" w:rsidP="005B3687">
            <w:pPr>
              <w:spacing w:after="120"/>
              <w:ind w:firstLine="0"/>
              <w:rPr>
                <w:ins w:id="1295" w:author="angie" w:date="2014-02-13T11:45:00Z"/>
                <w:rFonts w:cs="Arial"/>
                <w:lang w:val="es-ES_tradnl"/>
              </w:rPr>
            </w:pPr>
            <w:ins w:id="1296" w:author="angie" w:date="2014-02-13T11:45:00Z">
              <w:r w:rsidRPr="001B2EC8">
                <w:rPr>
                  <w:rFonts w:cs="Arial"/>
                  <w:lang w:val="es-ES_tradnl"/>
                </w:rPr>
                <w:t>10/02/14 – 28/03/14</w:t>
              </w:r>
            </w:ins>
          </w:p>
        </w:tc>
        <w:tc>
          <w:tcPr>
            <w:tcW w:w="0" w:type="auto"/>
          </w:tcPr>
          <w:p w14:paraId="1357EF94" w14:textId="7E9CAFFE" w:rsidR="00486B27" w:rsidRPr="00F151F6" w:rsidRDefault="00527474" w:rsidP="005B3687">
            <w:pPr>
              <w:spacing w:after="120"/>
              <w:ind w:firstLine="0"/>
              <w:cnfStyle w:val="000000100000" w:firstRow="0" w:lastRow="0" w:firstColumn="0" w:lastColumn="0" w:oddVBand="0" w:evenVBand="0" w:oddHBand="1" w:evenHBand="0" w:firstRowFirstColumn="0" w:firstRowLastColumn="0" w:lastRowFirstColumn="0" w:lastRowLastColumn="0"/>
              <w:rPr>
                <w:ins w:id="1297" w:author="angie" w:date="2014-02-13T11:45:00Z"/>
                <w:rFonts w:cs="Arial"/>
                <w:lang w:val="es-ES_tradnl"/>
              </w:rPr>
            </w:pPr>
            <w:ins w:id="1298" w:author="angie" w:date="2014-02-15T03:34:00Z">
              <w:r>
                <w:rPr>
                  <w:rFonts w:cs="Arial"/>
                  <w:lang w:val="es-ES_tradnl"/>
                </w:rPr>
                <w:t>Iteración</w:t>
              </w:r>
            </w:ins>
            <w:ins w:id="1299" w:author="angie" w:date="2014-02-13T11:45:00Z">
              <w:r w:rsidR="00486B27" w:rsidRPr="00F151F6">
                <w:rPr>
                  <w:rFonts w:cs="Arial"/>
                  <w:lang w:val="es-ES_tradnl"/>
                </w:rPr>
                <w:t xml:space="preserve"> de Aplicación</w:t>
              </w:r>
            </w:ins>
          </w:p>
        </w:tc>
        <w:tc>
          <w:tcPr>
            <w:tcW w:w="0" w:type="auto"/>
          </w:tcPr>
          <w:p w14:paraId="2F8EB8F7" w14:textId="4224D182" w:rsidR="00486B27" w:rsidRPr="00D119D3"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ins w:id="1300" w:author="angie" w:date="2014-02-13T11:45:00Z"/>
                <w:rFonts w:cs="Arial"/>
                <w:lang w:val="es-ES_tradnl"/>
              </w:rPr>
            </w:pPr>
            <w:ins w:id="1301" w:author="angie" w:date="2014-02-13T11:45:00Z">
              <w:r w:rsidRPr="00D119D3">
                <w:rPr>
                  <w:rFonts w:cs="Arial"/>
                  <w:lang w:val="es-ES_tradnl"/>
                </w:rPr>
                <w:t>280</w:t>
              </w:r>
            </w:ins>
          </w:p>
        </w:tc>
        <w:tc>
          <w:tcPr>
            <w:tcW w:w="0" w:type="auto"/>
          </w:tcPr>
          <w:p w14:paraId="115A980D" w14:textId="19864C1C" w:rsidR="00486B27" w:rsidRPr="0031029D" w:rsidRDefault="00486B27" w:rsidP="005B3687">
            <w:pPr>
              <w:spacing w:after="120"/>
              <w:ind w:firstLine="0"/>
              <w:cnfStyle w:val="000000100000" w:firstRow="0" w:lastRow="0" w:firstColumn="0" w:lastColumn="0" w:oddVBand="0" w:evenVBand="0" w:oddHBand="1" w:evenHBand="0" w:firstRowFirstColumn="0" w:firstRowLastColumn="0" w:lastRowFirstColumn="0" w:lastRowLastColumn="0"/>
              <w:rPr>
                <w:ins w:id="1302" w:author="angie" w:date="2014-02-13T11:45:00Z"/>
                <w:rFonts w:cs="Arial"/>
                <w:lang w:val="es-ES_tradnl"/>
              </w:rPr>
            </w:pPr>
            <w:ins w:id="1303" w:author="angie" w:date="2014-02-13T11:45:00Z">
              <w:r w:rsidRPr="0031029D">
                <w:rPr>
                  <w:rFonts w:cs="Arial"/>
                  <w:lang w:val="es-ES_tradnl"/>
                </w:rPr>
                <w:t>Programador</w:t>
              </w:r>
            </w:ins>
          </w:p>
        </w:tc>
      </w:tr>
      <w:tr w:rsidR="00486B27" w:rsidRPr="001B2EC8" w14:paraId="4D6EB6C2" w14:textId="77777777" w:rsidTr="00486B27">
        <w:trPr>
          <w:ins w:id="1304" w:author="angie" w:date="2014-02-13T11:45:00Z"/>
        </w:trPr>
        <w:tc>
          <w:tcPr>
            <w:cnfStyle w:val="001000000000" w:firstRow="0" w:lastRow="0" w:firstColumn="1" w:lastColumn="0" w:oddVBand="0" w:evenVBand="0" w:oddHBand="0" w:evenHBand="0" w:firstRowFirstColumn="0" w:firstRowLastColumn="0" w:lastRowFirstColumn="0" w:lastRowLastColumn="0"/>
            <w:tcW w:w="0" w:type="auto"/>
          </w:tcPr>
          <w:p w14:paraId="3540A035" w14:textId="2B65FD81" w:rsidR="00486B27" w:rsidRPr="001B2EC8" w:rsidRDefault="00486B27" w:rsidP="005B3687">
            <w:pPr>
              <w:spacing w:after="120"/>
              <w:ind w:firstLine="0"/>
              <w:rPr>
                <w:ins w:id="1305" w:author="angie" w:date="2014-02-13T11:45:00Z"/>
                <w:rFonts w:cs="Arial"/>
                <w:lang w:val="es-ES_tradnl"/>
              </w:rPr>
            </w:pPr>
            <w:ins w:id="1306" w:author="angie" w:date="2014-02-13T11:45:00Z">
              <w:r w:rsidRPr="001B2EC8">
                <w:rPr>
                  <w:rFonts w:cs="Arial"/>
                  <w:lang w:val="es-ES_tradnl"/>
                </w:rPr>
                <w:t>31/03/14 – 04/04/14</w:t>
              </w:r>
            </w:ins>
          </w:p>
        </w:tc>
        <w:tc>
          <w:tcPr>
            <w:tcW w:w="0" w:type="auto"/>
          </w:tcPr>
          <w:p w14:paraId="0B4EE09B" w14:textId="02BB0D37" w:rsidR="00486B27" w:rsidRPr="00F151F6"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307" w:author="angie" w:date="2014-02-13T11:45:00Z"/>
                <w:rFonts w:cs="Arial"/>
                <w:lang w:val="es-ES_tradnl"/>
              </w:rPr>
            </w:pPr>
            <w:ins w:id="1308" w:author="angie" w:date="2014-02-13T11:45:00Z">
              <w:r w:rsidRPr="00F151F6">
                <w:rPr>
                  <w:rFonts w:cs="Arial"/>
                  <w:lang w:val="es-ES_tradnl"/>
                </w:rPr>
                <w:t>Cierre del Proyecto</w:t>
              </w:r>
            </w:ins>
          </w:p>
        </w:tc>
        <w:tc>
          <w:tcPr>
            <w:tcW w:w="0" w:type="auto"/>
          </w:tcPr>
          <w:p w14:paraId="6C0B5B7E" w14:textId="5CF6B82B" w:rsidR="00486B27" w:rsidRPr="00D119D3"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309" w:author="angie" w:date="2014-02-13T11:45:00Z"/>
                <w:rFonts w:cs="Arial"/>
                <w:lang w:val="es-ES_tradnl"/>
              </w:rPr>
            </w:pPr>
            <w:ins w:id="1310" w:author="angie" w:date="2014-02-13T11:45:00Z">
              <w:r w:rsidRPr="00D119D3">
                <w:rPr>
                  <w:rFonts w:cs="Arial"/>
                  <w:lang w:val="es-ES_tradnl"/>
                </w:rPr>
                <w:t>40</w:t>
              </w:r>
            </w:ins>
          </w:p>
        </w:tc>
        <w:tc>
          <w:tcPr>
            <w:tcW w:w="0" w:type="auto"/>
          </w:tcPr>
          <w:p w14:paraId="0AC1F207" w14:textId="00042484" w:rsidR="00486B27" w:rsidRPr="0031029D" w:rsidRDefault="00486B27" w:rsidP="005B3687">
            <w:pPr>
              <w:spacing w:after="120"/>
              <w:ind w:firstLine="0"/>
              <w:cnfStyle w:val="000000000000" w:firstRow="0" w:lastRow="0" w:firstColumn="0" w:lastColumn="0" w:oddVBand="0" w:evenVBand="0" w:oddHBand="0" w:evenHBand="0" w:firstRowFirstColumn="0" w:firstRowLastColumn="0" w:lastRowFirstColumn="0" w:lastRowLastColumn="0"/>
              <w:rPr>
                <w:ins w:id="1311" w:author="angie" w:date="2014-02-13T11:45:00Z"/>
                <w:rFonts w:cs="Arial"/>
                <w:lang w:val="es-ES_tradnl"/>
              </w:rPr>
            </w:pPr>
            <w:ins w:id="1312" w:author="angie" w:date="2014-02-13T11:45:00Z">
              <w:r w:rsidRPr="0031029D">
                <w:rPr>
                  <w:rFonts w:cs="Arial"/>
                  <w:lang w:val="es-ES_tradnl"/>
                </w:rPr>
                <w:t>Equipo</w:t>
              </w:r>
            </w:ins>
          </w:p>
        </w:tc>
      </w:tr>
    </w:tbl>
    <w:p w14:paraId="742B3A5A" w14:textId="77777777" w:rsidR="009257EB" w:rsidRPr="001B2EC8" w:rsidRDefault="009257EB" w:rsidP="005B3687">
      <w:pPr>
        <w:ind w:firstLine="0"/>
        <w:jc w:val="left"/>
        <w:rPr>
          <w:ins w:id="1313" w:author="angie" w:date="2014-02-09T10:15:00Z"/>
          <w:rFonts w:cs="Arial"/>
          <w:lang w:val="es-ES_tradnl"/>
        </w:rPr>
      </w:pPr>
    </w:p>
    <w:p w14:paraId="5A74DAA7" w14:textId="0875DCD3" w:rsidR="003215A6" w:rsidRPr="00D119D3" w:rsidRDefault="003215A6" w:rsidP="00AE19FF">
      <w:pPr>
        <w:pStyle w:val="Caption"/>
        <w:keepNext/>
        <w:rPr>
          <w:ins w:id="1314" w:author="angie" w:date="2014-02-09T14:15:00Z"/>
          <w:lang w:val="es-ES_tradnl"/>
        </w:rPr>
      </w:pPr>
      <w:bookmarkStart w:id="1315" w:name="_Toc253724395"/>
      <w:bookmarkStart w:id="1316" w:name="_Toc253986322"/>
      <w:bookmarkStart w:id="1317" w:name="_Toc254080532"/>
      <w:bookmarkStart w:id="1318" w:name="_Toc254080661"/>
      <w:ins w:id="1319" w:author="angie" w:date="2014-02-09T14:15:00Z">
        <w:r w:rsidRPr="001B2EC8">
          <w:rPr>
            <w:lang w:val="es-ES_tradnl"/>
          </w:rPr>
          <w:t xml:space="preserve">Ilustración </w:t>
        </w:r>
      </w:ins>
      <w:r w:rsidRPr="00F151F6">
        <w:rPr>
          <w:lang w:val="es-ES_tradnl"/>
        </w:rPr>
        <w:fldChar w:fldCharType="begin"/>
      </w:r>
      <w:r w:rsidRPr="0038464F">
        <w:rPr>
          <w:lang w:val="es-ES_tradnl"/>
        </w:rPr>
        <w:instrText xml:space="preserve"> SEQ Ilustración \* ARABIC </w:instrText>
      </w:r>
      <w:r w:rsidRPr="00F151F6">
        <w:rPr>
          <w:lang w:val="es-ES_tradnl"/>
        </w:rPr>
        <w:fldChar w:fldCharType="separate"/>
      </w:r>
      <w:ins w:id="1320" w:author="angie" w:date="2014-02-20T08:41:00Z">
        <w:r w:rsidR="002306FB">
          <w:rPr>
            <w:noProof/>
            <w:lang w:val="es-ES_tradnl"/>
          </w:rPr>
          <w:t>2</w:t>
        </w:r>
      </w:ins>
      <w:ins w:id="1321" w:author="angie" w:date="2014-02-09T14:15:00Z">
        <w:r w:rsidRPr="00F151F6">
          <w:rPr>
            <w:lang w:val="es-ES_tradnl"/>
          </w:rPr>
          <w:fldChar w:fldCharType="end"/>
        </w:r>
      </w:ins>
      <w:ins w:id="1322" w:author="angie" w:date="2014-02-09T14:16:00Z">
        <w:r w:rsidR="00364EB1" w:rsidRPr="00F151F6">
          <w:rPr>
            <w:lang w:val="es-ES_tradnl"/>
          </w:rPr>
          <w:t>. Estructura de Desglose del Trabajo</w:t>
        </w:r>
      </w:ins>
      <w:bookmarkEnd w:id="1315"/>
      <w:bookmarkEnd w:id="1316"/>
      <w:bookmarkEnd w:id="1317"/>
      <w:bookmarkEnd w:id="1318"/>
    </w:p>
    <w:p w14:paraId="5B8ABAC0" w14:textId="54419839" w:rsidR="009257EB" w:rsidRPr="001B2EC8" w:rsidRDefault="00A62AFB" w:rsidP="00633D3C">
      <w:pPr>
        <w:ind w:firstLine="0"/>
        <w:jc w:val="left"/>
        <w:rPr>
          <w:ins w:id="1323" w:author="angie" w:date="2014-02-09T10:15:00Z"/>
          <w:rFonts w:cs="Arial"/>
          <w:lang w:val="es-ES_tradnl"/>
        </w:rPr>
      </w:pPr>
      <w:r w:rsidRPr="0038464F">
        <w:rPr>
          <w:rFonts w:cs="Arial"/>
          <w:noProof/>
          <w:lang w:val="en-US"/>
        </w:rPr>
        <w:drawing>
          <wp:inline distT="0" distB="0" distL="0" distR="0" wp14:anchorId="7379980C" wp14:editId="28193F86">
            <wp:extent cx="5716348" cy="4821955"/>
            <wp:effectExtent l="0" t="0" r="24130" b="4445"/>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F3D7078" w14:textId="2BEB1ADE" w:rsidR="00A63B3A" w:rsidRPr="00F151F6" w:rsidRDefault="00A63B3A" w:rsidP="00573E18">
      <w:pPr>
        <w:rPr>
          <w:rFonts w:cs="Arial"/>
          <w:b/>
          <w:sz w:val="28"/>
          <w:szCs w:val="28"/>
          <w:lang w:val="es-ES_tradnl"/>
        </w:rPr>
      </w:pPr>
      <w:r w:rsidRPr="00F151F6">
        <w:rPr>
          <w:rFonts w:cs="Arial"/>
          <w:b/>
          <w:sz w:val="28"/>
          <w:szCs w:val="28"/>
          <w:lang w:val="es-ES_tradnl"/>
        </w:rPr>
        <w:br w:type="page"/>
      </w:r>
    </w:p>
    <w:p w14:paraId="43106237" w14:textId="77777777" w:rsidR="002B745F" w:rsidRPr="00D119D3" w:rsidRDefault="00727449" w:rsidP="00E96A85">
      <w:pPr>
        <w:pStyle w:val="Heading1"/>
        <w:rPr>
          <w:lang w:val="es-ES_tradnl"/>
        </w:rPr>
      </w:pPr>
      <w:bookmarkStart w:id="1324" w:name="_Toc254080282"/>
      <w:r w:rsidRPr="00F151F6">
        <w:rPr>
          <w:lang w:val="es-ES_tradnl"/>
        </w:rPr>
        <w:lastRenderedPageBreak/>
        <w:t>Marco Teórico</w:t>
      </w:r>
      <w:bookmarkEnd w:id="1324"/>
    </w:p>
    <w:p w14:paraId="355F7573" w14:textId="7AF5A7CD" w:rsidR="004C0188" w:rsidRPr="00456427" w:rsidRDefault="004C0188" w:rsidP="004C0188">
      <w:pPr>
        <w:rPr>
          <w:ins w:id="1325" w:author="angie" w:date="2014-02-13T10:48:00Z"/>
          <w:lang w:val="es-ES_tradnl"/>
        </w:rPr>
      </w:pPr>
      <w:ins w:id="1326" w:author="angie" w:date="2014-02-13T10:48:00Z">
        <w:r w:rsidRPr="0031029D">
          <w:rPr>
            <w:lang w:val="es-ES_tradnl"/>
          </w:rPr>
          <w:t>Para la elaboración de un sistema para el control de los inventarios se requiere de una clara compresión del comportamiento de los elementos que conforman el sistema. Primero se presentan los conceptos necesarios para comprender la administrac</w:t>
        </w:r>
        <w:r w:rsidRPr="00456427">
          <w:rPr>
            <w:lang w:val="es-ES_tradnl"/>
          </w:rPr>
          <w:t>ión de los inventarios. Se explicara las bases legales. Por ultimo se presentara la tecnología que integra la solución.</w:t>
        </w:r>
      </w:ins>
    </w:p>
    <w:p w14:paraId="0E84CD15" w14:textId="1AF0E79F" w:rsidR="00123F88" w:rsidRDefault="00200E5A">
      <w:pPr>
        <w:pStyle w:val="Heading2"/>
        <w:rPr>
          <w:ins w:id="1327" w:author="angie" w:date="2014-02-15T08:01:00Z"/>
        </w:rPr>
        <w:pPrChange w:id="1328" w:author="angie" w:date="2014-02-14T08:39:00Z">
          <w:pPr>
            <w:spacing w:after="0" w:line="240" w:lineRule="auto"/>
            <w:ind w:firstLine="0"/>
            <w:jc w:val="left"/>
          </w:pPr>
        </w:pPrChange>
      </w:pPr>
      <w:bookmarkStart w:id="1329" w:name="_Toc254080283"/>
      <w:ins w:id="1330" w:author="angie" w:date="2014-02-11T02:42:00Z">
        <w:r w:rsidRPr="006B014B">
          <w:t>Inventarios</w:t>
        </w:r>
      </w:ins>
      <w:bookmarkEnd w:id="1329"/>
    </w:p>
    <w:p w14:paraId="7A5366CD" w14:textId="026B5111" w:rsidR="00D12EEB" w:rsidRDefault="00D12EEB" w:rsidP="00D12EEB">
      <w:pPr>
        <w:rPr>
          <w:ins w:id="1331" w:author="angie" w:date="2014-02-15T08:03:00Z"/>
          <w:lang w:val="es-ES_tradnl"/>
        </w:rPr>
      </w:pPr>
      <w:ins w:id="1332" w:author="angie" w:date="2014-02-11T02:53:00Z">
        <w:r w:rsidRPr="00627147">
          <w:rPr>
            <w:lang w:val="es-ES_tradnl"/>
          </w:rPr>
          <w:t>Un i</w:t>
        </w:r>
      </w:ins>
      <w:ins w:id="1333" w:author="angie" w:date="2014-02-11T02:51:00Z">
        <w:r w:rsidRPr="008D4133">
          <w:rPr>
            <w:lang w:val="es-ES_tradnl"/>
          </w:rPr>
          <w:t xml:space="preserve">nventario </w:t>
        </w:r>
      </w:ins>
      <w:ins w:id="1334" w:author="angie" w:date="2014-02-15T05:43:00Z">
        <w:r w:rsidR="007055CE">
          <w:rPr>
            <w:lang w:val="es-ES_tradnl"/>
          </w:rPr>
          <w:t xml:space="preserve">(o Stock) </w:t>
        </w:r>
      </w:ins>
      <w:ins w:id="1335" w:author="angie" w:date="2014-02-12T06:29:00Z">
        <w:r w:rsidR="00960E3D" w:rsidRPr="00C55FA7">
          <w:rPr>
            <w:lang w:val="es-ES_tradnl"/>
          </w:rPr>
          <w:t xml:space="preserve">es una relación detallada de bienes </w:t>
        </w:r>
      </w:ins>
      <w:ins w:id="1336" w:author="angie" w:date="2014-02-11T02:51:00Z">
        <w:r w:rsidRPr="00F00EC1">
          <w:rPr>
            <w:lang w:val="es-ES_tradnl"/>
          </w:rPr>
          <w:t xml:space="preserve">tangibles </w:t>
        </w:r>
      </w:ins>
      <w:ins w:id="1337" w:author="angie" w:date="2014-02-11T03:06:00Z">
        <w:r w:rsidR="004B5A1F" w:rsidRPr="00F00EC1">
          <w:rPr>
            <w:lang w:val="es-ES_tradnl"/>
          </w:rPr>
          <w:t>o activos fijos que una empres</w:t>
        </w:r>
        <w:r w:rsidR="004B5A1F" w:rsidRPr="00EB7EAC">
          <w:rPr>
            <w:lang w:val="es-ES_tradnl"/>
          </w:rPr>
          <w:t xml:space="preserve">a mantiene </w:t>
        </w:r>
      </w:ins>
      <w:ins w:id="1338" w:author="angie" w:date="2014-02-11T02:57:00Z">
        <w:r w:rsidR="00DE1C09" w:rsidRPr="0021406B">
          <w:rPr>
            <w:lang w:val="es-ES_tradnl"/>
          </w:rPr>
          <w:t>almacenados</w:t>
        </w:r>
      </w:ins>
      <w:ins w:id="1339" w:author="angie" w:date="2014-02-11T02:51:00Z">
        <w:r w:rsidR="00AB30CC" w:rsidRPr="0021406B">
          <w:rPr>
            <w:lang w:val="es-ES_tradnl"/>
          </w:rPr>
          <w:t xml:space="preserve"> para su</w:t>
        </w:r>
        <w:r w:rsidRPr="00637DC1">
          <w:rPr>
            <w:lang w:val="es-ES_tradnl"/>
          </w:rPr>
          <w:t xml:space="preserve"> venta o para ser </w:t>
        </w:r>
      </w:ins>
      <w:ins w:id="1340" w:author="angie" w:date="2014-02-12T06:21:00Z">
        <w:r w:rsidR="009A06B8" w:rsidRPr="00637DC1">
          <w:rPr>
            <w:lang w:val="es-ES_tradnl"/>
          </w:rPr>
          <w:t>usados</w:t>
        </w:r>
      </w:ins>
      <w:ins w:id="1341" w:author="angie" w:date="2014-02-11T02:51:00Z">
        <w:r w:rsidRPr="00637DC1">
          <w:rPr>
            <w:lang w:val="es-ES_tradnl"/>
          </w:rPr>
          <w:t xml:space="preserve"> en la producción de</w:t>
        </w:r>
      </w:ins>
      <w:ins w:id="1342" w:author="angie" w:date="2014-02-12T06:27:00Z">
        <w:r w:rsidR="00DF1694" w:rsidRPr="000D1619">
          <w:rPr>
            <w:lang w:val="es-ES_tradnl"/>
          </w:rPr>
          <w:t xml:space="preserve"> otros</w:t>
        </w:r>
      </w:ins>
      <w:ins w:id="1343" w:author="angie" w:date="2014-02-11T02:51:00Z">
        <w:r w:rsidRPr="000D1619">
          <w:rPr>
            <w:lang w:val="es-ES_tradnl"/>
          </w:rPr>
          <w:t xml:space="preserve"> bienes o servicios. </w:t>
        </w:r>
      </w:ins>
      <w:ins w:id="1344" w:author="angie" w:date="2014-02-12T06:15:00Z">
        <w:r w:rsidR="002409C5" w:rsidRPr="00DE5E12">
          <w:rPr>
            <w:lang w:val="es-ES_tradnl"/>
          </w:rPr>
          <w:t xml:space="preserve">abarcan </w:t>
        </w:r>
      </w:ins>
      <w:ins w:id="1345" w:author="angie" w:date="2014-02-11T02:51:00Z">
        <w:r w:rsidRPr="00061695">
          <w:rPr>
            <w:lang w:val="es-ES_tradnl"/>
          </w:rPr>
          <w:t>materias primas, productos en proceso y prod</w:t>
        </w:r>
        <w:r w:rsidRPr="00315B85">
          <w:rPr>
            <w:lang w:val="es-ES_tradnl"/>
          </w:rPr>
          <w:t xml:space="preserve">uctos terminados </w:t>
        </w:r>
        <w:r w:rsidR="004B29F1" w:rsidRPr="009A0979">
          <w:rPr>
            <w:lang w:val="es-ES_tradnl"/>
          </w:rPr>
          <w:t>para su</w:t>
        </w:r>
        <w:r w:rsidR="00F75FD8" w:rsidRPr="009A0979">
          <w:rPr>
            <w:lang w:val="es-ES_tradnl"/>
          </w:rPr>
          <w:t xml:space="preserve"> venta</w:t>
        </w:r>
      </w:ins>
      <w:ins w:id="1346" w:author="angie" w:date="2014-02-12T06:37:00Z">
        <w:r w:rsidR="007929BB" w:rsidRPr="004622F3">
          <w:rPr>
            <w:lang w:val="es-ES_tradnl"/>
          </w:rPr>
          <w:t xml:space="preserve"> </w:t>
        </w:r>
        <w:r w:rsidR="009E268A" w:rsidRPr="00D32738">
          <w:rPr>
            <w:lang w:val="es-ES_tradnl"/>
          </w:rPr>
          <w:t>[Rumbea, 2003</w:t>
        </w:r>
      </w:ins>
      <w:ins w:id="1347" w:author="angie" w:date="2014-02-12T06:39:00Z">
        <w:r w:rsidR="009E268A" w:rsidRPr="002B3522">
          <w:rPr>
            <w:lang w:val="es-ES_tradnl"/>
          </w:rPr>
          <w:t>]</w:t>
        </w:r>
      </w:ins>
      <w:ins w:id="1348" w:author="angie" w:date="2014-02-11T02:51:00Z">
        <w:r w:rsidR="003C6D60" w:rsidRPr="002B3522">
          <w:rPr>
            <w:lang w:val="es-ES_tradnl"/>
          </w:rPr>
          <w:t>.</w:t>
        </w:r>
      </w:ins>
    </w:p>
    <w:p w14:paraId="35C003C5" w14:textId="643938C2" w:rsidR="00422C55" w:rsidRDefault="00422C55" w:rsidP="00422C55">
      <w:pPr>
        <w:rPr>
          <w:ins w:id="1349" w:author="angie" w:date="2014-02-15T08:37:00Z"/>
          <w:lang w:val="es-ES_tradnl"/>
        </w:rPr>
      </w:pPr>
      <w:ins w:id="1350" w:author="angie" w:date="2014-02-15T08:37:00Z">
        <w:r>
          <w:rPr>
            <w:lang w:val="es-ES_tradnl"/>
          </w:rPr>
          <w:t xml:space="preserve">Los inventarios se </w:t>
        </w:r>
      </w:ins>
      <w:ins w:id="1351" w:author="angie" w:date="2014-02-15T09:21:00Z">
        <w:r w:rsidR="00082B2E">
          <w:rPr>
            <w:lang w:val="es-ES_tradnl"/>
          </w:rPr>
          <w:t xml:space="preserve">pueden clasificar de muchas maneras. </w:t>
        </w:r>
      </w:ins>
      <w:ins w:id="1352" w:author="angie" w:date="2014-02-15T09:14:00Z">
        <w:r w:rsidR="00055E78">
          <w:rPr>
            <w:lang w:val="es-ES_tradnl"/>
          </w:rPr>
          <w:t>La Ilustración</w:t>
        </w:r>
      </w:ins>
      <w:ins w:id="1353" w:author="angie" w:date="2014-02-15T09:21:00Z">
        <w:r w:rsidR="00082B2E">
          <w:rPr>
            <w:lang w:val="es-ES_tradnl"/>
          </w:rPr>
          <w:t xml:space="preserve"> 3</w:t>
        </w:r>
      </w:ins>
      <w:ins w:id="1354" w:author="angie" w:date="2014-02-15T09:14:00Z">
        <w:r w:rsidR="00055E78">
          <w:rPr>
            <w:lang w:val="es-ES_tradnl"/>
          </w:rPr>
          <w:t xml:space="preserve"> muestra las diferentes clasificaciones que puede tener un solo articulo.</w:t>
        </w:r>
      </w:ins>
    </w:p>
    <w:p w14:paraId="1541C7A1" w14:textId="20F53B6E" w:rsidR="00082B2E" w:rsidRDefault="00082B2E" w:rsidP="00A95080">
      <w:pPr>
        <w:pStyle w:val="Caption"/>
        <w:keepNext/>
        <w:rPr>
          <w:ins w:id="1355" w:author="angie" w:date="2014-02-15T09:20:00Z"/>
        </w:rPr>
      </w:pPr>
      <w:bookmarkStart w:id="1356" w:name="_Toc254080533"/>
      <w:bookmarkStart w:id="1357" w:name="_Toc254080662"/>
      <w:ins w:id="1358" w:author="angie" w:date="2014-02-15T09:20:00Z">
        <w:r>
          <w:t xml:space="preserve">Ilustración </w:t>
        </w:r>
        <w:r>
          <w:fldChar w:fldCharType="begin"/>
        </w:r>
        <w:r>
          <w:instrText xml:space="preserve"> SEQ Ilustración \* ARABIC </w:instrText>
        </w:r>
      </w:ins>
      <w:r>
        <w:fldChar w:fldCharType="separate"/>
      </w:r>
      <w:ins w:id="1359" w:author="angie" w:date="2014-02-20T08:41:00Z">
        <w:r w:rsidR="002306FB">
          <w:rPr>
            <w:noProof/>
          </w:rPr>
          <w:t>3</w:t>
        </w:r>
      </w:ins>
      <w:ins w:id="1360" w:author="angie" w:date="2014-02-15T09:20:00Z">
        <w:r>
          <w:fldChar w:fldCharType="end"/>
        </w:r>
        <w:r>
          <w:t>. Clasificacion del Inventario</w:t>
        </w:r>
        <w:bookmarkEnd w:id="1356"/>
        <w:bookmarkEnd w:id="1357"/>
      </w:ins>
    </w:p>
    <w:p w14:paraId="6B952FD0" w14:textId="22060FFE" w:rsidR="00422C55" w:rsidRDefault="00616B44" w:rsidP="00A95080">
      <w:pPr>
        <w:spacing w:after="0" w:line="240" w:lineRule="auto"/>
        <w:ind w:firstLine="0"/>
        <w:jc w:val="center"/>
        <w:rPr>
          <w:ins w:id="1361" w:author="angie" w:date="2014-02-15T09:39:00Z"/>
        </w:rPr>
      </w:pPr>
      <w:ins w:id="1362" w:author="angie" w:date="2014-02-15T09:02:00Z">
        <w:r>
          <w:rPr>
            <w:noProof/>
            <w:lang w:val="en-US"/>
          </w:rPr>
          <w:drawing>
            <wp:inline distT="0" distB="0" distL="0" distR="0" wp14:anchorId="5DA05219" wp14:editId="3CF8CEDF">
              <wp:extent cx="4765989" cy="2702910"/>
              <wp:effectExtent l="0" t="0" r="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ins>
    </w:p>
    <w:p w14:paraId="1FDE196B" w14:textId="74E02573" w:rsidR="004A2F6C" w:rsidRPr="0016014B" w:rsidRDefault="00EE571B" w:rsidP="001F160A">
      <w:pPr>
        <w:ind w:firstLine="0"/>
        <w:jc w:val="center"/>
        <w:rPr>
          <w:ins w:id="1363" w:author="angie" w:date="2014-02-15T08:36:00Z"/>
          <w:rStyle w:val="SubtleReference"/>
        </w:rPr>
      </w:pPr>
      <w:ins w:id="1364" w:author="angie" w:date="2014-02-15T09:39:00Z">
        <w:r w:rsidRPr="00EB3E01">
          <w:rPr>
            <w:rStyle w:val="SubtleReference"/>
          </w:rPr>
          <w:t xml:space="preserve">Fuente: </w:t>
        </w:r>
      </w:ins>
      <w:ins w:id="1365" w:author="angie" w:date="2014-02-15T09:50:00Z">
        <w:r w:rsidR="00677E88" w:rsidRPr="00EB3E01">
          <w:rPr>
            <w:rStyle w:val="SubtleReference"/>
          </w:rPr>
          <w:t>Gestión de Inventarios</w:t>
        </w:r>
      </w:ins>
      <w:ins w:id="1366" w:author="angie" w:date="2014-02-15T09:41:00Z">
        <w:r w:rsidRPr="00EB3E01">
          <w:rPr>
            <w:rStyle w:val="SubtleReference"/>
          </w:rPr>
          <w:t xml:space="preserve">. </w:t>
        </w:r>
      </w:ins>
      <w:ins w:id="1367" w:author="angie" w:date="2014-02-15T09:50:00Z">
        <w:r w:rsidR="00677E88" w:rsidRPr="00EB3E01">
          <w:rPr>
            <w:rStyle w:val="SubtleReference"/>
          </w:rPr>
          <w:t xml:space="preserve">Universidad Simón </w:t>
        </w:r>
        <w:r w:rsidR="00677E88" w:rsidRPr="00023A3C">
          <w:rPr>
            <w:rStyle w:val="SubtleReference"/>
          </w:rPr>
          <w:t>Bolívar</w:t>
        </w:r>
      </w:ins>
      <w:ins w:id="1368" w:author="angie" w:date="2014-02-15T09:43:00Z">
        <w:r w:rsidRPr="009E3440">
          <w:rPr>
            <w:rStyle w:val="SubtleReference"/>
          </w:rPr>
          <w:t xml:space="preserve">. </w:t>
        </w:r>
      </w:ins>
      <w:ins w:id="1369" w:author="angie" w:date="2014-02-15T09:44:00Z">
        <w:r w:rsidRPr="005B21AC">
          <w:rPr>
            <w:rStyle w:val="SubtleReference"/>
          </w:rPr>
          <w:t>2008.</w:t>
        </w:r>
      </w:ins>
    </w:p>
    <w:p w14:paraId="5AD75E42" w14:textId="028C8F87" w:rsidR="00BF01E8" w:rsidRDefault="00BF01E8" w:rsidP="00055E78">
      <w:pPr>
        <w:pStyle w:val="Heading3"/>
        <w:rPr>
          <w:ins w:id="1370" w:author="angie" w:date="2014-02-15T09:29:00Z"/>
        </w:rPr>
      </w:pPr>
      <w:ins w:id="1371" w:author="angie" w:date="2014-02-15T09:22:00Z">
        <w:r>
          <w:lastRenderedPageBreak/>
          <w:t>Fases del Proceso</w:t>
        </w:r>
      </w:ins>
    </w:p>
    <w:p w14:paraId="288DFC33" w14:textId="74EE35E3" w:rsidR="00C5504D" w:rsidRDefault="00551210" w:rsidP="00A95080">
      <w:pPr>
        <w:rPr>
          <w:ins w:id="1372" w:author="angie" w:date="2014-02-15T09:54:00Z"/>
        </w:rPr>
      </w:pPr>
      <w:ins w:id="1373" w:author="angie" w:date="2014-02-15T09:29:00Z">
        <w:r w:rsidRPr="00551210">
          <w:t>Los inventarios de acuerdo a las características físicas de los objetos a contar, pueden ser de los siguientes tipos:</w:t>
        </w:r>
      </w:ins>
    </w:p>
    <w:p w14:paraId="0FA99F83" w14:textId="4DA52B45" w:rsidR="0079725D" w:rsidRDefault="000848E8" w:rsidP="00A95080">
      <w:pPr>
        <w:pStyle w:val="ListParagraph"/>
        <w:numPr>
          <w:ilvl w:val="0"/>
          <w:numId w:val="61"/>
        </w:numPr>
        <w:jc w:val="left"/>
        <w:rPr>
          <w:ins w:id="1374" w:author="angie" w:date="2014-02-15T09:54:00Z"/>
        </w:rPr>
      </w:pPr>
      <w:ins w:id="1375" w:author="angie" w:date="2014-02-15T09:59:00Z">
        <w:r>
          <w:t xml:space="preserve">Logistica de Aprovisionamiento </w:t>
        </w:r>
        <w:r w:rsidR="001B1787">
          <w:t>(C</w:t>
        </w:r>
        <w:r>
          <w:t>ompras</w:t>
        </w:r>
      </w:ins>
      <w:ins w:id="1376" w:author="angie" w:date="2014-02-15T10:02:00Z">
        <w:r w:rsidR="001B1787">
          <w:t xml:space="preserve">) </w:t>
        </w:r>
        <w:r w:rsidR="001B1787">
          <w:br/>
        </w:r>
      </w:ins>
      <w:ins w:id="1377" w:author="angie" w:date="2014-02-15T09:54:00Z">
        <w:r w:rsidR="0079725D" w:rsidRPr="001B1787">
          <w:rPr>
            <w:u w:val="single"/>
            <w:rPrChange w:id="1378" w:author="angie" w:date="2014-02-15T10:02:00Z">
              <w:rPr/>
            </w:rPrChange>
          </w:rPr>
          <w:t>Inventario de materias primas</w:t>
        </w:r>
        <w:r w:rsidR="0079725D">
          <w:t>. Materiales que han sido adquiridos</w:t>
        </w:r>
      </w:ins>
      <w:ins w:id="1379" w:author="angie" w:date="2014-02-20T09:38:00Z">
        <w:r w:rsidR="002E7DB6">
          <w:t xml:space="preserve"> para procesarlos,</w:t>
        </w:r>
      </w:ins>
      <w:ins w:id="1380" w:author="angie" w:date="2014-02-15T09:54:00Z">
        <w:r w:rsidR="0079725D">
          <w:t xml:space="preserve"> pero no han entrado en el proceso de fabricación.</w:t>
        </w:r>
      </w:ins>
    </w:p>
    <w:p w14:paraId="46029539" w14:textId="009A8DF8" w:rsidR="0079725D" w:rsidRDefault="001B1787" w:rsidP="00A95080">
      <w:pPr>
        <w:pStyle w:val="ListParagraph"/>
        <w:numPr>
          <w:ilvl w:val="0"/>
          <w:numId w:val="61"/>
        </w:numPr>
        <w:jc w:val="left"/>
        <w:rPr>
          <w:ins w:id="1381" w:author="angie" w:date="2014-02-15T09:54:00Z"/>
        </w:rPr>
      </w:pPr>
      <w:ins w:id="1382" w:author="angie" w:date="2014-02-15T10:03:00Z">
        <w:r>
          <w:t>Logistica de Operaciones (Produccion)</w:t>
        </w:r>
        <w:r>
          <w:br/>
        </w:r>
      </w:ins>
      <w:ins w:id="1383" w:author="angie" w:date="2014-02-15T09:54:00Z">
        <w:r w:rsidR="0079725D" w:rsidRPr="001B1787">
          <w:rPr>
            <w:u w:val="single"/>
            <w:rPrChange w:id="1384" w:author="angie" w:date="2014-02-15T10:03:00Z">
              <w:rPr/>
            </w:rPrChange>
          </w:rPr>
          <w:t>Inventario de Producto en Proceso</w:t>
        </w:r>
        <w:r w:rsidR="0079725D">
          <w:t xml:space="preserve">. </w:t>
        </w:r>
        <w:r w:rsidR="002E7DB6">
          <w:t xml:space="preserve">Es el </w:t>
        </w:r>
        <w:r w:rsidR="0079725D">
          <w:t>tiempo requerido para procesar y transportarlos. Aún no han sido terminados.</w:t>
        </w:r>
      </w:ins>
    </w:p>
    <w:p w14:paraId="6DA34BD0" w14:textId="15682F33" w:rsidR="0079725D" w:rsidRPr="00C5504D" w:rsidRDefault="00DE2ACF" w:rsidP="00A95080">
      <w:pPr>
        <w:pStyle w:val="ListParagraph"/>
        <w:numPr>
          <w:ilvl w:val="0"/>
          <w:numId w:val="61"/>
        </w:numPr>
        <w:jc w:val="left"/>
        <w:rPr>
          <w:ins w:id="1385" w:author="angie" w:date="2014-02-15T09:22:00Z"/>
        </w:rPr>
      </w:pPr>
      <w:ins w:id="1386" w:author="angie" w:date="2014-02-15T10:03:00Z">
        <w:r>
          <w:t>Logistica de Ditribucion (Ventas)</w:t>
        </w:r>
        <w:r>
          <w:br/>
        </w:r>
      </w:ins>
      <w:ins w:id="1387" w:author="angie" w:date="2014-02-15T09:54:00Z">
        <w:r w:rsidR="0079725D" w:rsidRPr="00DE2ACF">
          <w:rPr>
            <w:u w:val="single"/>
            <w:rPrChange w:id="1388" w:author="angie" w:date="2014-02-15T10:03:00Z">
              <w:rPr/>
            </w:rPrChange>
          </w:rPr>
          <w:t>Inventario de Productos Terminados</w:t>
        </w:r>
        <w:r w:rsidR="0079725D" w:rsidRPr="0079725D">
          <w:t>. Listos para la venta.</w:t>
        </w:r>
      </w:ins>
    </w:p>
    <w:p w14:paraId="2043F9E7" w14:textId="28DE95EC" w:rsidR="00422C55" w:rsidRPr="00A95080" w:rsidRDefault="00422C55" w:rsidP="00055E78">
      <w:pPr>
        <w:pStyle w:val="Heading3"/>
        <w:rPr>
          <w:ins w:id="1389" w:author="angie" w:date="2014-02-11T04:16:00Z"/>
        </w:rPr>
      </w:pPr>
      <w:ins w:id="1390" w:author="angie" w:date="2014-02-15T08:36:00Z">
        <w:r w:rsidRPr="00422C55">
          <w:t>Método ABC</w:t>
        </w:r>
      </w:ins>
    </w:p>
    <w:p w14:paraId="77E87DA4" w14:textId="7739483C" w:rsidR="00061E8E" w:rsidRPr="00C36404" w:rsidRDefault="00422C55" w:rsidP="00061E8E">
      <w:pPr>
        <w:rPr>
          <w:ins w:id="1391" w:author="angie" w:date="2014-02-11T04:20:00Z"/>
          <w:lang w:val="es-ES_tradnl"/>
        </w:rPr>
      </w:pPr>
      <w:ins w:id="1392" w:author="angie" w:date="2014-02-15T08:37:00Z">
        <w:r>
          <w:rPr>
            <w:lang w:val="es-ES_tradnl"/>
          </w:rPr>
          <w:t>P</w:t>
        </w:r>
      </w:ins>
      <w:ins w:id="1393" w:author="angie" w:date="2014-02-11T04:16:00Z">
        <w:r w:rsidR="00D2138B" w:rsidRPr="00A63FBB">
          <w:rPr>
            <w:lang w:val="es-ES_tradnl"/>
          </w:rPr>
          <w:t xml:space="preserve">ermite clasificar los </w:t>
        </w:r>
      </w:ins>
      <w:ins w:id="1394" w:author="angie" w:date="2014-02-11T06:34:00Z">
        <w:r w:rsidR="000547CB" w:rsidRPr="00DE51CF">
          <w:rPr>
            <w:lang w:val="es-ES_tradnl"/>
          </w:rPr>
          <w:t>artículo</w:t>
        </w:r>
      </w:ins>
      <w:ins w:id="1395" w:author="angie" w:date="2014-02-11T04:16:00Z">
        <w:r w:rsidR="00692EB1" w:rsidRPr="00DE51CF">
          <w:rPr>
            <w:lang w:val="es-ES_tradnl"/>
          </w:rPr>
          <w:t xml:space="preserve"> y </w:t>
        </w:r>
      </w:ins>
      <w:ins w:id="1396" w:author="angie" w:date="2014-02-12T07:47:00Z">
        <w:r w:rsidR="00ED7444" w:rsidRPr="00DE51CF">
          <w:rPr>
            <w:lang w:val="es-ES_tradnl"/>
          </w:rPr>
          <w:t>gestionarlos</w:t>
        </w:r>
      </w:ins>
      <w:ins w:id="1397" w:author="angie" w:date="2014-02-11T04:16:00Z">
        <w:r w:rsidR="00D2138B" w:rsidRPr="00DE51CF">
          <w:rPr>
            <w:lang w:val="es-ES_tradnl"/>
          </w:rPr>
          <w:t xml:space="preserve"> de acuerdo a su importancia en la empresa</w:t>
        </w:r>
      </w:ins>
      <w:ins w:id="1398" w:author="angie" w:date="2014-02-11T06:49:00Z">
        <w:r w:rsidR="00AF6941" w:rsidRPr="00C45BF7">
          <w:rPr>
            <w:lang w:val="es-ES_tradnl"/>
          </w:rPr>
          <w:t xml:space="preserve"> [</w:t>
        </w:r>
      </w:ins>
      <w:ins w:id="1399" w:author="angie" w:date="2014-02-11T07:45:00Z">
        <w:r w:rsidR="004A5DAF" w:rsidRPr="00995B58">
          <w:rPr>
            <w:lang w:val="es-ES_tradnl"/>
          </w:rPr>
          <w:t>Pareto</w:t>
        </w:r>
      </w:ins>
      <w:ins w:id="1400" w:author="angie" w:date="2014-02-11T06:50:00Z">
        <w:r w:rsidR="00AF6941" w:rsidRPr="002B26CC">
          <w:rPr>
            <w:lang w:val="es-ES_tradnl"/>
          </w:rPr>
          <w:t>, 1897</w:t>
        </w:r>
      </w:ins>
      <w:ins w:id="1401" w:author="angie" w:date="2014-02-11T06:49:00Z">
        <w:r w:rsidR="00AF6941" w:rsidRPr="007055CE">
          <w:rPr>
            <w:lang w:val="es-ES_tradnl"/>
          </w:rPr>
          <w:t>]</w:t>
        </w:r>
      </w:ins>
      <w:ins w:id="1402" w:author="angie" w:date="2014-02-11T04:37:00Z">
        <w:r w:rsidR="00C07ADB" w:rsidRPr="00C36404">
          <w:rPr>
            <w:lang w:val="es-ES_tradnl"/>
          </w:rPr>
          <w:t xml:space="preserve"> </w:t>
        </w:r>
      </w:ins>
    </w:p>
    <w:p w14:paraId="2054C13D" w14:textId="1567290C" w:rsidR="00D2138B" w:rsidRPr="00300645" w:rsidRDefault="000547CB" w:rsidP="00D04587">
      <w:pPr>
        <w:pStyle w:val="ListParagraph"/>
        <w:numPr>
          <w:ilvl w:val="0"/>
          <w:numId w:val="29"/>
        </w:numPr>
        <w:rPr>
          <w:ins w:id="1403" w:author="angie" w:date="2014-02-11T04:20:00Z"/>
          <w:lang w:val="es-ES_tradnl"/>
        </w:rPr>
      </w:pPr>
      <w:ins w:id="1404" w:author="angie" w:date="2014-02-11T06:34:00Z">
        <w:r w:rsidRPr="009F1964">
          <w:rPr>
            <w:lang w:val="es-ES_tradnl"/>
          </w:rPr>
          <w:t>Artículo</w:t>
        </w:r>
      </w:ins>
      <w:ins w:id="1405" w:author="angie" w:date="2014-02-11T04:20:00Z">
        <w:r w:rsidR="00216799" w:rsidRPr="009F1964">
          <w:rPr>
            <w:lang w:val="es-ES_tradnl"/>
          </w:rPr>
          <w:t xml:space="preserve"> clase A.</w:t>
        </w:r>
        <w:r w:rsidR="000B5052" w:rsidRPr="009F1964">
          <w:rPr>
            <w:lang w:val="es-ES_tradnl"/>
          </w:rPr>
          <w:t xml:space="preserve"> Son l</w:t>
        </w:r>
        <w:r w:rsidR="00D2138B" w:rsidRPr="009F1964">
          <w:rPr>
            <w:lang w:val="es-ES_tradnl"/>
          </w:rPr>
          <w:t xml:space="preserve">os </w:t>
        </w:r>
      </w:ins>
      <w:ins w:id="1406" w:author="angie" w:date="2014-02-12T07:48:00Z">
        <w:r w:rsidR="000B5052" w:rsidRPr="009F1964">
          <w:rPr>
            <w:lang w:val="es-ES_tradnl"/>
          </w:rPr>
          <w:t xml:space="preserve">artículo </w:t>
        </w:r>
      </w:ins>
      <w:ins w:id="1407" w:author="angie" w:date="2014-02-11T04:20:00Z">
        <w:r w:rsidR="000B5052" w:rsidRPr="009F1964">
          <w:rPr>
            <w:lang w:val="es-ES_tradnl"/>
          </w:rPr>
          <w:t>más importantes. Son p</w:t>
        </w:r>
        <w:r w:rsidR="00D2138B" w:rsidRPr="009F1964">
          <w:rPr>
            <w:lang w:val="es-ES_tradnl"/>
          </w:rPr>
          <w:t>ocos</w:t>
        </w:r>
        <w:r w:rsidR="000B5052" w:rsidRPr="009F1964">
          <w:rPr>
            <w:lang w:val="es-ES_tradnl"/>
          </w:rPr>
          <w:t>, su</w:t>
        </w:r>
      </w:ins>
      <w:ins w:id="1408" w:author="angie" w:date="2014-02-12T07:48:00Z">
        <w:r w:rsidR="000B5052" w:rsidRPr="009F1964">
          <w:rPr>
            <w:lang w:val="es-ES_tradnl"/>
          </w:rPr>
          <w:t xml:space="preserve"> </w:t>
        </w:r>
      </w:ins>
      <w:ins w:id="1409" w:author="angie" w:date="2014-02-11T05:20:00Z">
        <w:r w:rsidR="000F119F" w:rsidRPr="007735C6">
          <w:rPr>
            <w:lang w:val="es-ES_tradnl"/>
          </w:rPr>
          <w:t xml:space="preserve">valor </w:t>
        </w:r>
      </w:ins>
      <w:ins w:id="1410" w:author="angie" w:date="2014-02-12T07:48:00Z">
        <w:r w:rsidR="000B5052" w:rsidRPr="007735C6">
          <w:rPr>
            <w:lang w:val="es-ES_tradnl"/>
          </w:rPr>
          <w:t>es</w:t>
        </w:r>
      </w:ins>
      <w:ins w:id="1411" w:author="angie" w:date="2014-02-11T05:20:00Z">
        <w:r w:rsidR="000F119F" w:rsidRPr="00B41F9D">
          <w:rPr>
            <w:lang w:val="es-ES_tradnl"/>
          </w:rPr>
          <w:t xml:space="preserve"> muy alto</w:t>
        </w:r>
        <w:r w:rsidR="000B5052" w:rsidRPr="00B41F9D">
          <w:rPr>
            <w:lang w:val="es-ES_tradnl"/>
          </w:rPr>
          <w:t>, y r</w:t>
        </w:r>
      </w:ins>
      <w:ins w:id="1412" w:author="angie" w:date="2014-02-11T04:20:00Z">
        <w:r w:rsidR="00D2138B" w:rsidRPr="00B41F9D">
          <w:rPr>
            <w:lang w:val="es-ES_tradnl"/>
          </w:rPr>
          <w:t xml:space="preserve">equieren </w:t>
        </w:r>
      </w:ins>
      <w:ins w:id="1413" w:author="angie" w:date="2014-02-12T07:49:00Z">
        <w:r w:rsidR="000B5052" w:rsidRPr="00B41F9D">
          <w:rPr>
            <w:lang w:val="es-ES_tradnl"/>
          </w:rPr>
          <w:t xml:space="preserve">de </w:t>
        </w:r>
      </w:ins>
      <w:ins w:id="1414" w:author="angie" w:date="2014-02-11T04:20:00Z">
        <w:r w:rsidR="00D2138B" w:rsidRPr="00B41F9D">
          <w:rPr>
            <w:lang w:val="es-ES_tradnl"/>
          </w:rPr>
          <w:t>más control.</w:t>
        </w:r>
      </w:ins>
      <w:ins w:id="1415" w:author="angie" w:date="2014-02-11T05:19:00Z">
        <w:r w:rsidR="000F119F" w:rsidRPr="00300645">
          <w:rPr>
            <w:lang w:val="es-ES_tradnl"/>
          </w:rPr>
          <w:t xml:space="preserve"> </w:t>
        </w:r>
      </w:ins>
    </w:p>
    <w:p w14:paraId="24F85806" w14:textId="3ED3FA75" w:rsidR="00D2138B" w:rsidRPr="00E12F0E" w:rsidRDefault="000547CB" w:rsidP="00D04587">
      <w:pPr>
        <w:pStyle w:val="ListParagraph"/>
        <w:numPr>
          <w:ilvl w:val="0"/>
          <w:numId w:val="29"/>
        </w:numPr>
        <w:rPr>
          <w:ins w:id="1416" w:author="angie" w:date="2014-02-11T04:20:00Z"/>
          <w:lang w:val="es-ES_tradnl"/>
        </w:rPr>
      </w:pPr>
      <w:ins w:id="1417" w:author="angie" w:date="2014-02-11T06:34:00Z">
        <w:r w:rsidRPr="00857310">
          <w:rPr>
            <w:lang w:val="es-ES_tradnl"/>
          </w:rPr>
          <w:t>Artículo</w:t>
        </w:r>
      </w:ins>
      <w:ins w:id="1418" w:author="angie" w:date="2014-02-11T04:20:00Z">
        <w:r w:rsidR="001B2EBD" w:rsidRPr="00857310">
          <w:rPr>
            <w:lang w:val="es-ES_tradnl"/>
          </w:rPr>
          <w:t xml:space="preserve"> clase B.</w:t>
        </w:r>
        <w:r w:rsidR="00D2138B" w:rsidRPr="00857310">
          <w:rPr>
            <w:lang w:val="es-ES_tradnl"/>
          </w:rPr>
          <w:t xml:space="preserve"> Son </w:t>
        </w:r>
      </w:ins>
      <w:ins w:id="1419" w:author="angie" w:date="2014-02-11T06:34:00Z">
        <w:r w:rsidRPr="00857310">
          <w:rPr>
            <w:lang w:val="es-ES_tradnl"/>
          </w:rPr>
          <w:t>artículo</w:t>
        </w:r>
      </w:ins>
      <w:ins w:id="1420" w:author="angie" w:date="2014-02-12T07:50:00Z">
        <w:r w:rsidR="00172A8B" w:rsidRPr="00857310">
          <w:rPr>
            <w:lang w:val="es-ES_tradnl"/>
          </w:rPr>
          <w:t>s</w:t>
        </w:r>
      </w:ins>
      <w:ins w:id="1421" w:author="angie" w:date="2014-02-11T04:20:00Z">
        <w:r w:rsidR="00BB672C" w:rsidRPr="00167203">
          <w:rPr>
            <w:lang w:val="es-ES_tradnl"/>
          </w:rPr>
          <w:t xml:space="preserve"> importantes. Los v</w:t>
        </w:r>
        <w:r w:rsidR="00D2138B" w:rsidRPr="002C2481">
          <w:rPr>
            <w:lang w:val="es-ES_tradnl"/>
          </w:rPr>
          <w:t xml:space="preserve">olúmenes de ventas </w:t>
        </w:r>
      </w:ins>
      <w:ins w:id="1422" w:author="angie" w:date="2014-02-12T07:49:00Z">
        <w:r w:rsidR="00BB672C" w:rsidRPr="005E6E48">
          <w:rPr>
            <w:lang w:val="es-ES_tradnl"/>
          </w:rPr>
          <w:t xml:space="preserve">son </w:t>
        </w:r>
      </w:ins>
      <w:ins w:id="1423" w:author="angie" w:date="2014-02-11T04:20:00Z">
        <w:r w:rsidR="00D2138B" w:rsidRPr="00044B94">
          <w:rPr>
            <w:lang w:val="es-ES_tradnl"/>
          </w:rPr>
          <w:t>considerables</w:t>
        </w:r>
        <w:r w:rsidR="00BB672C" w:rsidRPr="006C1D09">
          <w:rPr>
            <w:lang w:val="es-ES_tradnl"/>
          </w:rPr>
          <w:t xml:space="preserve">, </w:t>
        </w:r>
      </w:ins>
      <w:ins w:id="1424" w:author="angie" w:date="2014-02-12T07:50:00Z">
        <w:r w:rsidR="00172A8B" w:rsidRPr="00835130">
          <w:rPr>
            <w:lang w:val="es-ES_tradnl"/>
          </w:rPr>
          <w:t xml:space="preserve">y </w:t>
        </w:r>
      </w:ins>
      <w:ins w:id="1425" w:author="angie" w:date="2014-02-11T04:20:00Z">
        <w:r w:rsidR="00BB672C" w:rsidRPr="005358AA">
          <w:rPr>
            <w:lang w:val="es-ES_tradnl"/>
          </w:rPr>
          <w:t xml:space="preserve">se </w:t>
        </w:r>
      </w:ins>
      <w:ins w:id="1426" w:author="angie" w:date="2014-02-12T07:50:00Z">
        <w:r w:rsidR="00BB672C" w:rsidRPr="002B0E3A">
          <w:rPr>
            <w:lang w:val="es-ES_tradnl"/>
          </w:rPr>
          <w:t>controla</w:t>
        </w:r>
      </w:ins>
      <w:ins w:id="1427" w:author="angie" w:date="2014-02-11T04:20:00Z">
        <w:r w:rsidR="00BB672C" w:rsidRPr="00B555B9">
          <w:rPr>
            <w:lang w:val="es-ES_tradnl"/>
          </w:rPr>
          <w:t xml:space="preserve"> autom</w:t>
        </w:r>
        <w:r w:rsidR="00BB672C" w:rsidRPr="00FB03A7">
          <w:rPr>
            <w:lang w:val="es-ES_tradnl"/>
          </w:rPr>
          <w:t>áticamente</w:t>
        </w:r>
        <w:r w:rsidR="00D2138B" w:rsidRPr="00E12F0E">
          <w:rPr>
            <w:lang w:val="es-ES_tradnl"/>
          </w:rPr>
          <w:t>.</w:t>
        </w:r>
      </w:ins>
    </w:p>
    <w:p w14:paraId="4368540A" w14:textId="172411CB" w:rsidR="004F2E40" w:rsidRPr="00997ADF" w:rsidRDefault="000547CB" w:rsidP="00D04587">
      <w:pPr>
        <w:pStyle w:val="ListParagraph"/>
        <w:numPr>
          <w:ilvl w:val="0"/>
          <w:numId w:val="29"/>
        </w:numPr>
        <w:rPr>
          <w:ins w:id="1428" w:author="angie" w:date="2014-02-11T04:34:00Z"/>
          <w:lang w:val="es-ES_tradnl"/>
        </w:rPr>
      </w:pPr>
      <w:ins w:id="1429" w:author="angie" w:date="2014-02-11T06:34:00Z">
        <w:r w:rsidRPr="00171D2E">
          <w:rPr>
            <w:lang w:val="es-ES_tradnl"/>
          </w:rPr>
          <w:t>Artículo</w:t>
        </w:r>
      </w:ins>
      <w:ins w:id="1430" w:author="angie" w:date="2014-02-11T04:20:00Z">
        <w:r w:rsidR="000D0DF3" w:rsidRPr="00D3615B">
          <w:rPr>
            <w:lang w:val="es-ES_tradnl"/>
          </w:rPr>
          <w:t xml:space="preserve"> clase C.</w:t>
        </w:r>
        <w:r w:rsidR="00D2138B" w:rsidRPr="006B42CB">
          <w:rPr>
            <w:lang w:val="es-ES_tradnl"/>
          </w:rPr>
          <w:t xml:space="preserve"> </w:t>
        </w:r>
      </w:ins>
      <w:ins w:id="1431" w:author="angie" w:date="2014-02-12T07:50:00Z">
        <w:r w:rsidR="00172A8B" w:rsidRPr="00276620">
          <w:rPr>
            <w:lang w:val="es-ES_tradnl"/>
          </w:rPr>
          <w:t xml:space="preserve">Son artículos poco importantes. </w:t>
        </w:r>
      </w:ins>
      <w:ins w:id="1432" w:author="angie" w:date="2014-02-12T07:51:00Z">
        <w:r w:rsidR="00172A8B" w:rsidRPr="004F6043">
          <w:rPr>
            <w:lang w:val="es-ES_tradnl"/>
          </w:rPr>
          <w:t>Su</w:t>
        </w:r>
      </w:ins>
      <w:ins w:id="1433" w:author="angie" w:date="2014-02-11T04:20:00Z">
        <w:r w:rsidR="00D2138B" w:rsidRPr="00DC2ECD">
          <w:rPr>
            <w:lang w:val="es-ES_tradnl"/>
          </w:rPr>
          <w:t xml:space="preserve"> volumen</w:t>
        </w:r>
      </w:ins>
      <w:ins w:id="1434" w:author="angie" w:date="2014-02-12T07:51:00Z">
        <w:r w:rsidR="00172A8B" w:rsidRPr="00A65A31">
          <w:rPr>
            <w:lang w:val="es-ES_tradnl"/>
          </w:rPr>
          <w:t xml:space="preserve"> es</w:t>
        </w:r>
      </w:ins>
      <w:ins w:id="1435" w:author="angie" w:date="2014-02-11T04:20:00Z">
        <w:r w:rsidR="00D2138B" w:rsidRPr="008403B2">
          <w:rPr>
            <w:lang w:val="es-ES_tradnl"/>
          </w:rPr>
          <w:t xml:space="preserve"> bastante alto</w:t>
        </w:r>
      </w:ins>
      <w:ins w:id="1436" w:author="angie" w:date="2014-02-12T07:51:00Z">
        <w:r w:rsidR="00172A8B" w:rsidRPr="00DD446E">
          <w:rPr>
            <w:lang w:val="es-ES_tradnl"/>
          </w:rPr>
          <w:t>, de poco valor</w:t>
        </w:r>
      </w:ins>
      <w:ins w:id="1437" w:author="angie" w:date="2014-02-12T07:52:00Z">
        <w:r w:rsidR="00E62030" w:rsidRPr="00D67767">
          <w:rPr>
            <w:lang w:val="es-ES_tradnl"/>
          </w:rPr>
          <w:t>,</w:t>
        </w:r>
      </w:ins>
      <w:ins w:id="1438" w:author="angie" w:date="2014-02-11T04:20:00Z">
        <w:r w:rsidR="00D2138B" w:rsidRPr="00D5140D">
          <w:rPr>
            <w:lang w:val="es-ES_tradnl"/>
          </w:rPr>
          <w:t xml:space="preserve"> y no requieren de controles sofisticados. </w:t>
        </w:r>
      </w:ins>
    </w:p>
    <w:p w14:paraId="36DAA193" w14:textId="1CD81815" w:rsidR="000F119F" w:rsidRPr="0051484D" w:rsidRDefault="00584702" w:rsidP="00D04587">
      <w:pPr>
        <w:pStyle w:val="ListParagraph"/>
        <w:numPr>
          <w:ilvl w:val="0"/>
          <w:numId w:val="29"/>
        </w:numPr>
        <w:rPr>
          <w:ins w:id="1439" w:author="angie" w:date="2014-02-11T05:19:00Z"/>
          <w:lang w:val="es-ES_tradnl"/>
        </w:rPr>
      </w:pPr>
      <w:ins w:id="1440" w:author="angie" w:date="2014-02-12T07:52:00Z">
        <w:r w:rsidRPr="00337F0B">
          <w:rPr>
            <w:lang w:val="es-ES_tradnl"/>
          </w:rPr>
          <w:t>O</w:t>
        </w:r>
      </w:ins>
      <w:ins w:id="1441" w:author="angie" w:date="2014-02-11T04:34:00Z">
        <w:r w:rsidR="004F2E40" w:rsidRPr="002A5EF7">
          <w:rPr>
            <w:lang w:val="es-ES_tradnl"/>
          </w:rPr>
          <w:t>tras clasificaciones</w:t>
        </w:r>
      </w:ins>
      <w:ins w:id="1442" w:author="angie" w:date="2014-02-12T07:52:00Z">
        <w:r w:rsidRPr="00DD36C4">
          <w:rPr>
            <w:lang w:val="es-ES_tradnl"/>
          </w:rPr>
          <w:t xml:space="preserve">. Son artículo </w:t>
        </w:r>
      </w:ins>
      <w:ins w:id="1443" w:author="angie" w:date="2014-02-11T05:21:00Z">
        <w:r w:rsidR="000F119F" w:rsidRPr="00B014D5">
          <w:rPr>
            <w:lang w:val="es-ES_tradnl"/>
          </w:rPr>
          <w:t>con diferentes características:</w:t>
        </w:r>
      </w:ins>
    </w:p>
    <w:p w14:paraId="128213DE" w14:textId="5A233251" w:rsidR="000F119F" w:rsidRPr="00AB034B" w:rsidRDefault="000547CB" w:rsidP="00A95080">
      <w:pPr>
        <w:pStyle w:val="ListParagraph"/>
        <w:numPr>
          <w:ilvl w:val="0"/>
          <w:numId w:val="51"/>
        </w:numPr>
        <w:rPr>
          <w:ins w:id="1444" w:author="angie" w:date="2014-02-11T05:18:00Z"/>
          <w:lang w:val="es-ES_tradnl"/>
        </w:rPr>
      </w:pPr>
      <w:ins w:id="1445" w:author="angie" w:date="2014-02-11T06:34:00Z">
        <w:r w:rsidRPr="00B55830">
          <w:rPr>
            <w:lang w:val="es-ES_tradnl"/>
          </w:rPr>
          <w:t>Artículo</w:t>
        </w:r>
      </w:ins>
      <w:ins w:id="1446" w:author="angie" w:date="2014-02-11T05:20:00Z">
        <w:r w:rsidR="000F119F" w:rsidRPr="00B3597F">
          <w:rPr>
            <w:lang w:val="es-ES_tradnl"/>
          </w:rPr>
          <w:t xml:space="preserve"> o</w:t>
        </w:r>
      </w:ins>
      <w:ins w:id="1447" w:author="angie" w:date="2014-02-11T04:34:00Z">
        <w:r w:rsidR="004F2E40" w:rsidRPr="004A6665">
          <w:rPr>
            <w:lang w:val="es-ES_tradnl"/>
          </w:rPr>
          <w:t xml:space="preserve">bsoletos y </w:t>
        </w:r>
      </w:ins>
      <w:ins w:id="1448" w:author="angie" w:date="2014-02-11T06:34:00Z">
        <w:r w:rsidRPr="00ED7F84">
          <w:rPr>
            <w:lang w:val="es-ES_tradnl"/>
          </w:rPr>
          <w:t>artículo</w:t>
        </w:r>
      </w:ins>
      <w:ins w:id="1449" w:author="angie" w:date="2014-02-11T04:34:00Z">
        <w:r w:rsidR="004F2E40" w:rsidRPr="00ED7F84">
          <w:rPr>
            <w:lang w:val="es-ES_tradnl"/>
          </w:rPr>
          <w:t xml:space="preserve"> nuevos</w:t>
        </w:r>
      </w:ins>
      <w:ins w:id="1450" w:author="angie" w:date="2014-02-11T04:35:00Z">
        <w:r w:rsidR="000F119F" w:rsidRPr="00AB034B">
          <w:rPr>
            <w:lang w:val="es-ES_tradnl"/>
          </w:rPr>
          <w:t>.</w:t>
        </w:r>
      </w:ins>
    </w:p>
    <w:p w14:paraId="7A8058A9" w14:textId="4340CE7E" w:rsidR="000F119F" w:rsidRPr="001825AA" w:rsidRDefault="000F119F" w:rsidP="00A95080">
      <w:pPr>
        <w:pStyle w:val="ListParagraph"/>
        <w:numPr>
          <w:ilvl w:val="0"/>
          <w:numId w:val="51"/>
        </w:numPr>
        <w:rPr>
          <w:ins w:id="1451" w:author="angie" w:date="2014-02-11T05:18:00Z"/>
          <w:lang w:val="es-ES_tradnl"/>
        </w:rPr>
      </w:pPr>
      <w:ins w:id="1452" w:author="angie" w:date="2014-02-11T04:35:00Z">
        <w:r w:rsidRPr="00AB034B">
          <w:rPr>
            <w:lang w:val="es-ES_tradnl"/>
          </w:rPr>
          <w:t>V</w:t>
        </w:r>
      </w:ins>
      <w:ins w:id="1453" w:author="angie" w:date="2014-02-11T04:34:00Z">
        <w:r w:rsidR="004F2E40" w:rsidRPr="007C18CE">
          <w:rPr>
            <w:lang w:val="es-ES_tradnl"/>
          </w:rPr>
          <w:t>olumen de ventas muy bajo</w:t>
        </w:r>
      </w:ins>
      <w:ins w:id="1454" w:author="angie" w:date="2014-02-11T04:35:00Z">
        <w:r w:rsidRPr="007C18CE">
          <w:rPr>
            <w:lang w:val="es-ES_tradnl"/>
          </w:rPr>
          <w:t>.</w:t>
        </w:r>
      </w:ins>
    </w:p>
    <w:p w14:paraId="48314953" w14:textId="24780E56" w:rsidR="004F2E40" w:rsidRPr="00027DB5" w:rsidRDefault="002F63E0" w:rsidP="00A95080">
      <w:pPr>
        <w:pStyle w:val="ListParagraph"/>
        <w:numPr>
          <w:ilvl w:val="0"/>
          <w:numId w:val="51"/>
        </w:numPr>
        <w:rPr>
          <w:ins w:id="1455" w:author="angie" w:date="2014-02-13T13:59:00Z"/>
          <w:lang w:val="es-ES_tradnl"/>
        </w:rPr>
      </w:pPr>
      <w:ins w:id="1456" w:author="angie" w:date="2014-02-12T07:53:00Z">
        <w:r w:rsidRPr="00CA0986">
          <w:rPr>
            <w:lang w:val="es-ES_tradnl"/>
          </w:rPr>
          <w:t>Su</w:t>
        </w:r>
      </w:ins>
      <w:ins w:id="1457" w:author="angie" w:date="2014-02-11T04:34:00Z">
        <w:r w:rsidR="004F2E40" w:rsidRPr="00C8115E">
          <w:rPr>
            <w:lang w:val="es-ES_tradnl"/>
          </w:rPr>
          <w:t xml:space="preserve"> demanda</w:t>
        </w:r>
      </w:ins>
      <w:ins w:id="1458" w:author="angie" w:date="2014-02-12T07:53:00Z">
        <w:r w:rsidRPr="00C8115E">
          <w:rPr>
            <w:lang w:val="es-ES_tradnl"/>
          </w:rPr>
          <w:t xml:space="preserve"> varia</w:t>
        </w:r>
      </w:ins>
      <w:ins w:id="1459" w:author="angie" w:date="2014-02-11T04:39:00Z">
        <w:r w:rsidR="00C60F70" w:rsidRPr="00027DB5">
          <w:rPr>
            <w:lang w:val="es-ES_tradnl"/>
          </w:rPr>
          <w:t>.</w:t>
        </w:r>
      </w:ins>
    </w:p>
    <w:p w14:paraId="03948A8B" w14:textId="7AD95F42" w:rsidR="00537352" w:rsidRPr="002736ED" w:rsidRDefault="00537352" w:rsidP="000D1619">
      <w:pPr>
        <w:rPr>
          <w:ins w:id="1460" w:author="angie" w:date="2014-02-11T04:39:00Z"/>
          <w:lang w:val="es-ES_tradnl"/>
        </w:rPr>
      </w:pPr>
      <w:ins w:id="1461" w:author="angie" w:date="2014-02-13T13:59:00Z">
        <w:r w:rsidRPr="00422C55">
          <w:rPr>
            <w:lang w:val="es-ES_tradnl"/>
          </w:rPr>
          <w:lastRenderedPageBreak/>
          <w:t xml:space="preserve">La tabla </w:t>
        </w:r>
      </w:ins>
      <w:ins w:id="1462" w:author="angie" w:date="2014-02-13T14:00:00Z">
        <w:r w:rsidRPr="00422C55">
          <w:rPr>
            <w:lang w:val="es-ES_tradnl"/>
          </w:rPr>
          <w:t>5 exhibe con detalle como las características y como deben manejarse los artículos dependiendo de su clasificación.</w:t>
        </w:r>
      </w:ins>
    </w:p>
    <w:p w14:paraId="11ABA101" w14:textId="27A2E490" w:rsidR="00FE124F" w:rsidRPr="005F17DF" w:rsidRDefault="00FE124F" w:rsidP="00F47C4D">
      <w:pPr>
        <w:pStyle w:val="Caption"/>
        <w:keepNext/>
        <w:rPr>
          <w:ins w:id="1463" w:author="angie" w:date="2014-02-11T05:05:00Z"/>
          <w:lang w:val="es-ES_tradnl"/>
        </w:rPr>
      </w:pPr>
      <w:bookmarkStart w:id="1464" w:name="_Toc253724506"/>
      <w:bookmarkStart w:id="1465" w:name="_Toc253986229"/>
      <w:bookmarkStart w:id="1466" w:name="_Toc254080534"/>
      <w:bookmarkStart w:id="1467" w:name="_Toc254080663"/>
      <w:ins w:id="1468" w:author="angie" w:date="2014-02-11T05:05:00Z">
        <w:r w:rsidRPr="000537A2">
          <w:rPr>
            <w:lang w:val="es-ES_tradnl"/>
          </w:rPr>
          <w:t xml:space="preserve">Tabla </w:t>
        </w:r>
        <w:r w:rsidRPr="000537A2">
          <w:rPr>
            <w:lang w:val="es-ES_tradnl"/>
          </w:rPr>
          <w:fldChar w:fldCharType="begin"/>
        </w:r>
        <w:r w:rsidRPr="001B2EC8">
          <w:rPr>
            <w:lang w:val="es-ES_tradnl"/>
          </w:rPr>
          <w:instrText xml:space="preserve"> SEQ Tabla \* ARABIC </w:instrText>
        </w:r>
      </w:ins>
      <w:r w:rsidRPr="000537A2">
        <w:rPr>
          <w:lang w:val="es-ES_tradnl"/>
          <w:rPrChange w:id="1469" w:author="angie" w:date="2014-02-14T08:03:00Z">
            <w:rPr>
              <w:lang w:val="es-ES_tradnl"/>
            </w:rPr>
          </w:rPrChange>
        </w:rPr>
        <w:fldChar w:fldCharType="separate"/>
      </w:r>
      <w:ins w:id="1470" w:author="angie" w:date="2014-02-20T08:41:00Z">
        <w:r w:rsidR="002306FB">
          <w:rPr>
            <w:noProof/>
            <w:lang w:val="es-ES_tradnl"/>
          </w:rPr>
          <w:t>5</w:t>
        </w:r>
      </w:ins>
      <w:ins w:id="1471" w:author="angie" w:date="2014-02-11T05:05:00Z">
        <w:r w:rsidRPr="000537A2">
          <w:rPr>
            <w:lang w:val="es-ES_tradnl"/>
          </w:rPr>
          <w:fldChar w:fldCharType="end"/>
        </w:r>
        <w:r w:rsidRPr="000537A2">
          <w:rPr>
            <w:lang w:val="es-ES_tradnl"/>
          </w:rPr>
          <w:t xml:space="preserve">. </w:t>
        </w:r>
      </w:ins>
      <w:ins w:id="1472" w:author="angie" w:date="2014-02-11T06:29:00Z">
        <w:r w:rsidR="00AF73D4" w:rsidRPr="000537A2">
          <w:rPr>
            <w:lang w:val="es-ES_tradnl"/>
          </w:rPr>
          <w:t>Características</w:t>
        </w:r>
      </w:ins>
      <w:ins w:id="1473" w:author="angie" w:date="2014-02-11T05:05:00Z">
        <w:r w:rsidRPr="000537A2">
          <w:rPr>
            <w:lang w:val="es-ES_tradnl"/>
          </w:rPr>
          <w:t xml:space="preserve"> </w:t>
        </w:r>
      </w:ins>
      <w:ins w:id="1474" w:author="angie" w:date="2014-02-11T05:06:00Z">
        <w:r w:rsidR="00612CF1" w:rsidRPr="000537A2">
          <w:rPr>
            <w:lang w:val="es-ES_tradnl"/>
          </w:rPr>
          <w:t xml:space="preserve">de la </w:t>
        </w:r>
      </w:ins>
      <w:ins w:id="1475" w:author="angie" w:date="2014-02-11T06:29:00Z">
        <w:r w:rsidR="00AF73D4" w:rsidRPr="000537A2">
          <w:rPr>
            <w:lang w:val="es-ES_tradnl"/>
          </w:rPr>
          <w:t>clasificación</w:t>
        </w:r>
      </w:ins>
      <w:bookmarkEnd w:id="1464"/>
      <w:ins w:id="1476" w:author="angie" w:date="2014-02-11T07:54:00Z">
        <w:r w:rsidR="001F56F4" w:rsidRPr="000537A2">
          <w:rPr>
            <w:lang w:val="es-ES_tradnl"/>
          </w:rPr>
          <w:t xml:space="preserve"> de </w:t>
        </w:r>
      </w:ins>
      <w:ins w:id="1477" w:author="angie" w:date="2014-02-11T07:55:00Z">
        <w:r w:rsidR="00B2262F" w:rsidRPr="000537A2">
          <w:rPr>
            <w:lang w:val="es-ES_tradnl"/>
          </w:rPr>
          <w:t>mercancías</w:t>
        </w:r>
      </w:ins>
      <w:bookmarkEnd w:id="1465"/>
      <w:bookmarkEnd w:id="1466"/>
      <w:bookmarkEnd w:id="1467"/>
    </w:p>
    <w:tbl>
      <w:tblPr>
        <w:tblStyle w:val="Style2"/>
        <w:tblpPr w:leftFromText="180" w:rightFromText="180" w:vertAnchor="text" w:tblpXSpec="center" w:tblpY="1"/>
        <w:tblW w:w="0" w:type="auto"/>
        <w:tblLook w:val="0420" w:firstRow="1" w:lastRow="0" w:firstColumn="0" w:lastColumn="0" w:noHBand="0" w:noVBand="1"/>
        <w:tblPrChange w:id="1478" w:author="angie" w:date="2014-02-13T11:51:00Z">
          <w:tblPr>
            <w:tblStyle w:val="TableGrid"/>
            <w:tblW w:w="0" w:type="auto"/>
            <w:tblLook w:val="04A0" w:firstRow="1" w:lastRow="0" w:firstColumn="1" w:lastColumn="0" w:noHBand="0" w:noVBand="1"/>
          </w:tblPr>
        </w:tblPrChange>
      </w:tblPr>
      <w:tblGrid>
        <w:gridCol w:w="3018"/>
        <w:gridCol w:w="3018"/>
        <w:gridCol w:w="3018"/>
        <w:tblGridChange w:id="1479">
          <w:tblGrid>
            <w:gridCol w:w="3018"/>
            <w:gridCol w:w="3018"/>
            <w:gridCol w:w="3018"/>
          </w:tblGrid>
        </w:tblGridChange>
      </w:tblGrid>
      <w:tr w:rsidR="00192219" w:rsidRPr="001B2EC8" w14:paraId="2899D650" w14:textId="77777777" w:rsidTr="00E1101B">
        <w:trPr>
          <w:cnfStyle w:val="100000000000" w:firstRow="1" w:lastRow="0" w:firstColumn="0" w:lastColumn="0" w:oddVBand="0" w:evenVBand="0" w:oddHBand="0" w:evenHBand="0" w:firstRowFirstColumn="0" w:firstRowLastColumn="0" w:lastRowFirstColumn="0" w:lastRowLastColumn="0"/>
          <w:ins w:id="1480" w:author="angie" w:date="2014-02-11T04:41:00Z"/>
        </w:trPr>
        <w:tc>
          <w:tcPr>
            <w:tcW w:w="3018" w:type="dxa"/>
            <w:tcPrChange w:id="1481" w:author="angie" w:date="2014-02-13T11:51:00Z">
              <w:tcPr>
                <w:tcW w:w="3018" w:type="dxa"/>
              </w:tcPr>
            </w:tcPrChange>
          </w:tcPr>
          <w:p w14:paraId="4246723F" w14:textId="6B0EB62E" w:rsidR="00192219" w:rsidRPr="00A95080" w:rsidRDefault="005066BF" w:rsidP="00A95080">
            <w:pPr>
              <w:tabs>
                <w:tab w:val="center" w:pos="4680"/>
                <w:tab w:val="right" w:pos="9360"/>
              </w:tabs>
              <w:spacing w:before="200" w:line="240" w:lineRule="auto"/>
              <w:ind w:firstLine="0"/>
              <w:jc w:val="center"/>
              <w:cnfStyle w:val="100000000000" w:firstRow="1" w:lastRow="0" w:firstColumn="0" w:lastColumn="0" w:oddVBand="0" w:evenVBand="0" w:oddHBand="0" w:evenHBand="0" w:firstRowFirstColumn="0" w:firstRowLastColumn="0" w:lastRowFirstColumn="0" w:lastRowLastColumn="0"/>
              <w:rPr>
                <w:ins w:id="1482" w:author="angie" w:date="2014-02-11T04:41:00Z"/>
                <w:b w:val="0"/>
                <w:bCs w:val="0"/>
                <w:caps w:val="0"/>
                <w:lang w:val="es-ES_tradnl"/>
              </w:rPr>
            </w:pPr>
            <w:ins w:id="1483" w:author="angie" w:date="2014-02-15T03:38:00Z">
              <w:r>
                <w:rPr>
                  <w:lang w:val="es-ES_tradnl"/>
                </w:rPr>
                <w:t xml:space="preserve">Tipo de </w:t>
              </w:r>
            </w:ins>
            <w:ins w:id="1484" w:author="angie" w:date="2014-02-11T04:42:00Z">
              <w:r w:rsidR="00904C0A" w:rsidRPr="002B3522">
                <w:rPr>
                  <w:lang w:val="es-ES_tradnl"/>
                </w:rPr>
                <w:t>CLASE</w:t>
              </w:r>
            </w:ins>
          </w:p>
        </w:tc>
        <w:tc>
          <w:tcPr>
            <w:tcW w:w="3018" w:type="dxa"/>
            <w:tcPrChange w:id="1485" w:author="angie" w:date="2014-02-13T11:51:00Z">
              <w:tcPr>
                <w:tcW w:w="3018" w:type="dxa"/>
              </w:tcPr>
            </w:tcPrChange>
          </w:tcPr>
          <w:p w14:paraId="2399C596" w14:textId="784DACD4" w:rsidR="00192219" w:rsidRPr="00A95080" w:rsidRDefault="00904C0A" w:rsidP="00A95080">
            <w:pPr>
              <w:tabs>
                <w:tab w:val="center" w:pos="4680"/>
                <w:tab w:val="right" w:pos="9360"/>
              </w:tabs>
              <w:spacing w:before="200" w:line="240" w:lineRule="auto"/>
              <w:ind w:firstLine="0"/>
              <w:jc w:val="center"/>
              <w:cnfStyle w:val="100000000000" w:firstRow="1" w:lastRow="0" w:firstColumn="0" w:lastColumn="0" w:oddVBand="0" w:evenVBand="0" w:oddHBand="0" w:evenHBand="0" w:firstRowFirstColumn="0" w:firstRowLastColumn="0" w:lastRowFirstColumn="0" w:lastRowLastColumn="0"/>
              <w:rPr>
                <w:ins w:id="1486" w:author="angie" w:date="2014-02-11T04:41:00Z"/>
                <w:b w:val="0"/>
                <w:bCs w:val="0"/>
                <w:caps w:val="0"/>
                <w:lang w:val="es-ES_tradnl"/>
              </w:rPr>
            </w:pPr>
            <w:ins w:id="1487" w:author="angie" w:date="2014-02-11T04:44:00Z">
              <w:r w:rsidRPr="001B2EC8">
                <w:rPr>
                  <w:lang w:val="es-ES_tradnl"/>
                </w:rPr>
                <w:t>POLÍTICAS DE CONTROL</w:t>
              </w:r>
            </w:ins>
          </w:p>
        </w:tc>
        <w:tc>
          <w:tcPr>
            <w:tcW w:w="3018" w:type="dxa"/>
            <w:tcPrChange w:id="1488" w:author="angie" w:date="2014-02-13T11:51:00Z">
              <w:tcPr>
                <w:tcW w:w="3018" w:type="dxa"/>
              </w:tcPr>
            </w:tcPrChange>
          </w:tcPr>
          <w:p w14:paraId="5D3DD824" w14:textId="3E4A2D37" w:rsidR="00192219" w:rsidRPr="00DE5E12" w:rsidRDefault="00904C0A" w:rsidP="00A95080">
            <w:pPr>
              <w:tabs>
                <w:tab w:val="center" w:pos="4680"/>
                <w:tab w:val="right" w:pos="9360"/>
              </w:tabs>
              <w:spacing w:before="200" w:line="240" w:lineRule="auto"/>
              <w:ind w:firstLine="0"/>
              <w:jc w:val="center"/>
              <w:cnfStyle w:val="100000000000" w:firstRow="1" w:lastRow="0" w:firstColumn="0" w:lastColumn="0" w:oddVBand="0" w:evenVBand="0" w:oddHBand="0" w:evenHBand="0" w:firstRowFirstColumn="0" w:firstRowLastColumn="0" w:lastRowFirstColumn="0" w:lastRowLastColumn="0"/>
              <w:rPr>
                <w:ins w:id="1489" w:author="angie" w:date="2014-02-11T04:41:00Z"/>
                <w:b w:val="0"/>
                <w:bCs w:val="0"/>
                <w:caps w:val="0"/>
                <w:lang w:val="es-ES_tradnl"/>
              </w:rPr>
            </w:pPr>
            <w:ins w:id="1490" w:author="angie" w:date="2014-02-11T04:44:00Z">
              <w:r w:rsidRPr="001B2EC8">
                <w:rPr>
                  <w:lang w:val="es-ES_tradnl"/>
                </w:rPr>
                <w:t>MÉTODOS DE CONTROL</w:t>
              </w:r>
            </w:ins>
          </w:p>
        </w:tc>
      </w:tr>
      <w:tr w:rsidR="00192219" w:rsidRPr="001B2EC8" w14:paraId="528BB129" w14:textId="77777777" w:rsidTr="00E1101B">
        <w:trPr>
          <w:cnfStyle w:val="000000100000" w:firstRow="0" w:lastRow="0" w:firstColumn="0" w:lastColumn="0" w:oddVBand="0" w:evenVBand="0" w:oddHBand="1" w:evenHBand="0" w:firstRowFirstColumn="0" w:firstRowLastColumn="0" w:lastRowFirstColumn="0" w:lastRowLastColumn="0"/>
          <w:ins w:id="1491" w:author="angie" w:date="2014-02-11T04:41:00Z"/>
        </w:trPr>
        <w:tc>
          <w:tcPr>
            <w:tcW w:w="3018" w:type="dxa"/>
            <w:tcPrChange w:id="1492" w:author="angie" w:date="2014-02-13T11:51:00Z">
              <w:tcPr>
                <w:tcW w:w="3018" w:type="dxa"/>
              </w:tcPr>
            </w:tcPrChange>
          </w:tcPr>
          <w:p w14:paraId="30BF90DB" w14:textId="186E0101" w:rsidR="00192219" w:rsidRPr="00D119D3" w:rsidRDefault="00882DDB" w:rsidP="00A95080">
            <w:pPr>
              <w:spacing w:before="200" w:line="240" w:lineRule="auto"/>
              <w:ind w:firstLine="0"/>
              <w:jc w:val="center"/>
              <w:cnfStyle w:val="000000100000" w:firstRow="0" w:lastRow="0" w:firstColumn="0" w:lastColumn="0" w:oddVBand="0" w:evenVBand="0" w:oddHBand="1" w:evenHBand="0" w:firstRowFirstColumn="0" w:firstRowLastColumn="0" w:lastRowFirstColumn="0" w:lastRowLastColumn="0"/>
              <w:rPr>
                <w:ins w:id="1493" w:author="angie" w:date="2014-02-11T04:41:00Z"/>
                <w:lang w:val="es-ES_tradnl"/>
              </w:rPr>
            </w:pPr>
            <w:ins w:id="1494" w:author="angie" w:date="2014-02-11T04:47:00Z">
              <w:r w:rsidRPr="001B2EC8">
                <w:rPr>
                  <w:b/>
                  <w:lang w:val="es-ES_tradnl"/>
                </w:rPr>
                <w:t>Clase A</w:t>
              </w:r>
            </w:ins>
            <w:ins w:id="1495" w:author="angie" w:date="2014-02-11T04:56:00Z">
              <w:r w:rsidR="00BC33F4" w:rsidRPr="001B2EC8">
                <w:rPr>
                  <w:lang w:val="es-ES_tradnl"/>
                </w:rPr>
                <w:br/>
              </w:r>
              <w:r w:rsidR="00BC33F4" w:rsidRPr="001B2EC8">
                <w:rPr>
                  <w:lang w:val="es-ES_tradnl"/>
                </w:rPr>
                <w:br/>
                <w:t xml:space="preserve">• Los </w:t>
              </w:r>
            </w:ins>
            <w:ins w:id="1496" w:author="angie" w:date="2014-02-11T04:57:00Z">
              <w:r w:rsidR="00BC33F4" w:rsidRPr="00F151F6">
                <w:rPr>
                  <w:lang w:val="es-ES_tradnl"/>
                </w:rPr>
                <w:t>más</w:t>
              </w:r>
            </w:ins>
            <w:ins w:id="1497" w:author="angie" w:date="2014-02-11T04:56:00Z">
              <w:r w:rsidR="00BC33F4" w:rsidRPr="00F151F6">
                <w:rPr>
                  <w:lang w:val="es-ES_tradnl"/>
                </w:rPr>
                <w:t xml:space="preserve"> importantes </w:t>
              </w:r>
              <w:r w:rsidR="00BC33F4" w:rsidRPr="00F151F6">
                <w:rPr>
                  <w:lang w:val="es-ES_tradnl"/>
                </w:rPr>
                <w:br/>
                <w:t>• Realmente pocos</w:t>
              </w:r>
            </w:ins>
          </w:p>
        </w:tc>
        <w:tc>
          <w:tcPr>
            <w:tcW w:w="3018" w:type="dxa"/>
            <w:tcPrChange w:id="1498" w:author="angie" w:date="2014-02-13T11:51:00Z">
              <w:tcPr>
                <w:tcW w:w="3018" w:type="dxa"/>
              </w:tcPr>
            </w:tcPrChange>
          </w:tcPr>
          <w:p w14:paraId="675F51DF" w14:textId="52FF4F9D" w:rsidR="00A43B02" w:rsidRPr="00F00EC1" w:rsidRDefault="00A72085"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499" w:author="angie" w:date="2014-02-12T07:56:00Z"/>
                <w:lang w:val="es-ES_tradnl"/>
              </w:rPr>
            </w:pPr>
            <w:ins w:id="1500" w:author="angie" w:date="2014-02-11T04:49:00Z">
              <w:r w:rsidRPr="0031029D">
                <w:rPr>
                  <w:lang w:val="es-ES_tradnl"/>
                </w:rPr>
                <w:t xml:space="preserve">• </w:t>
              </w:r>
            </w:ins>
            <w:ins w:id="1501" w:author="angie" w:date="2014-02-11T04:50:00Z">
              <w:r w:rsidRPr="00456427">
                <w:rPr>
                  <w:lang w:val="es-ES_tradnl"/>
                </w:rPr>
                <w:t>Supervisión</w:t>
              </w:r>
            </w:ins>
            <w:ins w:id="1502" w:author="angie" w:date="2014-02-11T04:49:00Z">
              <w:r w:rsidRPr="00456427">
                <w:rPr>
                  <w:lang w:val="es-ES_tradnl"/>
                </w:rPr>
                <w:t xml:space="preserve"> constante y control estricto</w:t>
              </w:r>
            </w:ins>
            <w:ins w:id="1503" w:author="angie" w:date="2014-02-11T04:51:00Z">
              <w:r w:rsidR="00FE2436" w:rsidRPr="00627147">
                <w:rPr>
                  <w:lang w:val="es-ES_tradnl"/>
                </w:rPr>
                <w:t>.</w:t>
              </w:r>
            </w:ins>
            <w:ins w:id="1504" w:author="angie" w:date="2014-02-11T04:49:00Z">
              <w:r w:rsidRPr="008D4133">
                <w:rPr>
                  <w:lang w:val="es-ES_tradnl"/>
                </w:rPr>
                <w:t xml:space="preserve"> </w:t>
              </w:r>
            </w:ins>
            <w:ins w:id="1505" w:author="angie" w:date="2014-02-12T07:56:00Z">
              <w:r w:rsidR="00A43B02" w:rsidRPr="00C55FA7">
                <w:rPr>
                  <w:lang w:val="es-ES_tradnl"/>
                </w:rPr>
                <w:br/>
                <w:t>• Cubrimiento de existencias por se</w:t>
              </w:r>
              <w:r w:rsidR="00A43B02" w:rsidRPr="00F00EC1">
                <w:rPr>
                  <w:lang w:val="es-ES_tradnl"/>
                </w:rPr>
                <w:t xml:space="preserve">mana. </w:t>
              </w:r>
            </w:ins>
          </w:p>
          <w:p w14:paraId="4CD26B87" w14:textId="4ED4C110" w:rsidR="00A72085" w:rsidRPr="00EB7EAC" w:rsidRDefault="00A43B02"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06" w:author="angie" w:date="2014-02-11T04:49:00Z"/>
                <w:lang w:val="es-ES_tradnl"/>
              </w:rPr>
            </w:pPr>
            <w:ins w:id="1507" w:author="angie" w:date="2014-02-12T07:56:00Z">
              <w:r w:rsidRPr="00F00EC1">
                <w:rPr>
                  <w:lang w:val="es-ES_tradnl"/>
                </w:rPr>
                <w:t>• Aproximación a Justo a Tiempo.</w:t>
              </w:r>
            </w:ins>
          </w:p>
          <w:p w14:paraId="4024FA93" w14:textId="2EB16AEA" w:rsidR="00192219" w:rsidRPr="00DE5E12" w:rsidRDefault="00FE2436"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08" w:author="angie" w:date="2014-02-11T04:41:00Z"/>
                <w:lang w:val="es-ES_tradnl"/>
              </w:rPr>
            </w:pPr>
            <w:ins w:id="1509" w:author="angie" w:date="2014-02-11T04:49:00Z">
              <w:r w:rsidRPr="0021406B">
                <w:rPr>
                  <w:lang w:val="es-ES_tradnl"/>
                </w:rPr>
                <w:t xml:space="preserve">• No exceder los 300 </w:t>
              </w:r>
            </w:ins>
            <w:ins w:id="1510" w:author="angie" w:date="2014-02-11T06:34:00Z">
              <w:r w:rsidR="000547CB" w:rsidRPr="00637DC1">
                <w:rPr>
                  <w:lang w:val="es-ES_tradnl"/>
                </w:rPr>
                <w:t>artículo</w:t>
              </w:r>
            </w:ins>
            <w:ins w:id="1511" w:author="angie" w:date="2014-02-11T04:49:00Z">
              <w:r w:rsidRPr="00637DC1">
                <w:rPr>
                  <w:lang w:val="es-ES_tradnl"/>
                </w:rPr>
                <w:t>.</w:t>
              </w:r>
            </w:ins>
            <w:ins w:id="1512" w:author="angie" w:date="2014-02-12T07:56:00Z">
              <w:r w:rsidR="00A43B02" w:rsidRPr="00637DC1">
                <w:rPr>
                  <w:lang w:val="es-ES_tradnl"/>
                </w:rPr>
                <w:t xml:space="preserve"> </w:t>
              </w:r>
            </w:ins>
            <w:ins w:id="1513" w:author="angie" w:date="2014-02-11T04:57:00Z">
              <w:r w:rsidR="00B00140" w:rsidRPr="000D1619">
                <w:rPr>
                  <w:lang w:val="es-ES_tradnl"/>
                </w:rPr>
                <w:br/>
              </w:r>
            </w:ins>
          </w:p>
        </w:tc>
        <w:tc>
          <w:tcPr>
            <w:tcW w:w="3018" w:type="dxa"/>
            <w:tcPrChange w:id="1514" w:author="angie" w:date="2014-02-13T11:51:00Z">
              <w:tcPr>
                <w:tcW w:w="3018" w:type="dxa"/>
              </w:tcPr>
            </w:tcPrChange>
          </w:tcPr>
          <w:p w14:paraId="275EDF2E" w14:textId="4EDFEEB6" w:rsidR="007E46BE" w:rsidRPr="00DE5E12" w:rsidRDefault="007E46BE"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15" w:author="angie" w:date="2014-02-11T04:55:00Z"/>
                <w:lang w:val="es-ES_tradnl"/>
              </w:rPr>
            </w:pPr>
            <w:ins w:id="1516" w:author="angie" w:date="2014-02-11T04:55:00Z">
              <w:r w:rsidRPr="00DE5E12">
                <w:rPr>
                  <w:lang w:val="es-ES_tradnl"/>
                </w:rPr>
                <w:t>• Monitoreo frecuente y continuo.</w:t>
              </w:r>
            </w:ins>
          </w:p>
          <w:p w14:paraId="7DA4B33C" w14:textId="49B29348" w:rsidR="007E46BE" w:rsidRPr="00061695" w:rsidRDefault="007E46BE"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17" w:author="angie" w:date="2014-02-11T04:55:00Z"/>
                <w:lang w:val="es-ES_tradnl"/>
              </w:rPr>
            </w:pPr>
            <w:ins w:id="1518" w:author="angie" w:date="2014-02-11T04:55:00Z">
              <w:r w:rsidRPr="00061695">
                <w:rPr>
                  <w:lang w:val="es-ES_tradnl"/>
                </w:rPr>
                <w:t>• Registros de información precisos.</w:t>
              </w:r>
            </w:ins>
          </w:p>
          <w:p w14:paraId="65ADAB26" w14:textId="03664C9B" w:rsidR="00192219" w:rsidRPr="009A0979" w:rsidRDefault="007E46BE"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19" w:author="angie" w:date="2014-02-11T04:41:00Z"/>
                <w:lang w:val="es-ES_tradnl"/>
              </w:rPr>
            </w:pPr>
            <w:ins w:id="1520" w:author="angie" w:date="2014-02-11T04:55:00Z">
              <w:r w:rsidRPr="00315B85">
                <w:rPr>
                  <w:lang w:val="es-ES_tradnl"/>
                </w:rPr>
                <w:t>• Polític</w:t>
              </w:r>
              <w:r w:rsidRPr="009A0979">
                <w:rPr>
                  <w:lang w:val="es-ES_tradnl"/>
                </w:rPr>
                <w:t>as de control.</w:t>
              </w:r>
            </w:ins>
          </w:p>
        </w:tc>
      </w:tr>
      <w:tr w:rsidR="00192219" w:rsidRPr="001B2EC8" w14:paraId="15CC3383" w14:textId="77777777" w:rsidTr="00E1101B">
        <w:trPr>
          <w:ins w:id="1521" w:author="angie" w:date="2014-02-11T04:41:00Z"/>
        </w:trPr>
        <w:tc>
          <w:tcPr>
            <w:tcW w:w="3018" w:type="dxa"/>
            <w:tcPrChange w:id="1522" w:author="angie" w:date="2014-02-13T11:51:00Z">
              <w:tcPr>
                <w:tcW w:w="3018" w:type="dxa"/>
              </w:tcPr>
            </w:tcPrChange>
          </w:tcPr>
          <w:p w14:paraId="5418625C" w14:textId="744E0F2B" w:rsidR="00192219" w:rsidRPr="00F151F6" w:rsidRDefault="00882DDB" w:rsidP="00A95080">
            <w:pPr>
              <w:spacing w:before="200" w:line="240" w:lineRule="auto"/>
              <w:ind w:firstLine="0"/>
              <w:jc w:val="center"/>
              <w:rPr>
                <w:ins w:id="1523" w:author="angie" w:date="2014-02-11T04:41:00Z"/>
                <w:lang w:val="es-ES_tradnl"/>
              </w:rPr>
            </w:pPr>
            <w:ins w:id="1524" w:author="angie" w:date="2014-02-11T04:47:00Z">
              <w:r w:rsidRPr="001B2EC8">
                <w:rPr>
                  <w:b/>
                  <w:lang w:val="es-ES_tradnl"/>
                </w:rPr>
                <w:t xml:space="preserve">Clase </w:t>
              </w:r>
              <w:r w:rsidR="0010141E" w:rsidRPr="001B2EC8">
                <w:rPr>
                  <w:b/>
                  <w:lang w:val="es-ES_tradnl"/>
                </w:rPr>
                <w:t>B</w:t>
              </w:r>
            </w:ins>
            <w:ins w:id="1525" w:author="angie" w:date="2014-02-11T04:58:00Z">
              <w:r w:rsidR="0045133D" w:rsidRPr="001B2EC8">
                <w:rPr>
                  <w:lang w:val="es-ES_tradnl"/>
                </w:rPr>
                <w:br/>
              </w:r>
              <w:r w:rsidR="0045133D" w:rsidRPr="001B2EC8">
                <w:rPr>
                  <w:lang w:val="es-ES_tradnl"/>
                </w:rPr>
                <w:br/>
                <w:t xml:space="preserve">• </w:t>
              </w:r>
            </w:ins>
            <w:ins w:id="1526" w:author="angie" w:date="2014-02-11T04:59:00Z">
              <w:r w:rsidR="00A71A4A" w:rsidRPr="00F151F6">
                <w:rPr>
                  <w:lang w:val="es-ES_tradnl"/>
                </w:rPr>
                <w:t>Importantes</w:t>
              </w:r>
            </w:ins>
          </w:p>
        </w:tc>
        <w:tc>
          <w:tcPr>
            <w:tcW w:w="3018" w:type="dxa"/>
            <w:tcPrChange w:id="1527" w:author="angie" w:date="2014-02-13T11:51:00Z">
              <w:tcPr>
                <w:tcW w:w="3018" w:type="dxa"/>
              </w:tcPr>
            </w:tcPrChange>
          </w:tcPr>
          <w:p w14:paraId="288EE1BD" w14:textId="652DEF65" w:rsidR="00B00140" w:rsidRPr="0031029D" w:rsidRDefault="004B30E4" w:rsidP="00A95080">
            <w:pPr>
              <w:spacing w:before="200" w:line="240" w:lineRule="auto"/>
              <w:ind w:firstLine="0"/>
              <w:jc w:val="left"/>
              <w:rPr>
                <w:ins w:id="1528" w:author="angie" w:date="2014-02-11T04:57:00Z"/>
                <w:lang w:val="es-ES_tradnl"/>
              </w:rPr>
            </w:pPr>
            <w:ins w:id="1529" w:author="angie" w:date="2014-02-11T04:57:00Z">
              <w:r w:rsidRPr="00D119D3">
                <w:rPr>
                  <w:lang w:val="es-ES_tradnl"/>
                </w:rPr>
                <w:t>• Control clásico</w:t>
              </w:r>
              <w:r w:rsidR="00B00140" w:rsidRPr="0031029D">
                <w:rPr>
                  <w:lang w:val="es-ES_tradnl"/>
                </w:rPr>
                <w:t>.</w:t>
              </w:r>
            </w:ins>
          </w:p>
          <w:p w14:paraId="468255EA" w14:textId="384D79BC" w:rsidR="00192219" w:rsidRPr="008D4133" w:rsidRDefault="00B00140" w:rsidP="00A95080">
            <w:pPr>
              <w:spacing w:before="200" w:line="240" w:lineRule="auto"/>
              <w:ind w:firstLine="0"/>
              <w:jc w:val="left"/>
              <w:rPr>
                <w:ins w:id="1530" w:author="angie" w:date="2014-02-11T04:41:00Z"/>
                <w:lang w:val="es-ES_tradnl"/>
              </w:rPr>
            </w:pPr>
            <w:ins w:id="1531" w:author="angie" w:date="2014-02-11T04:57:00Z">
              <w:r w:rsidRPr="00456427">
                <w:rPr>
                  <w:lang w:val="es-ES_tradnl"/>
                </w:rPr>
                <w:t>• Cubrimiento de existencias entre 2 y 8 semanas</w:t>
              </w:r>
            </w:ins>
            <w:ins w:id="1532" w:author="angie" w:date="2014-02-11T04:59:00Z">
              <w:r w:rsidR="00A71A4A" w:rsidRPr="00627147">
                <w:rPr>
                  <w:lang w:val="es-ES_tradnl"/>
                </w:rPr>
                <w:t>.</w:t>
              </w:r>
              <w:r w:rsidR="00A71A4A" w:rsidRPr="00627147">
                <w:rPr>
                  <w:lang w:val="es-ES_tradnl"/>
                </w:rPr>
                <w:br/>
              </w:r>
            </w:ins>
          </w:p>
        </w:tc>
        <w:tc>
          <w:tcPr>
            <w:tcW w:w="3018" w:type="dxa"/>
            <w:tcPrChange w:id="1533" w:author="angie" w:date="2014-02-13T11:51:00Z">
              <w:tcPr>
                <w:tcW w:w="3018" w:type="dxa"/>
              </w:tcPr>
            </w:tcPrChange>
          </w:tcPr>
          <w:p w14:paraId="647FAB22" w14:textId="385AA00B" w:rsidR="0045133D" w:rsidRPr="00F00EC1" w:rsidRDefault="0045133D" w:rsidP="00A95080">
            <w:pPr>
              <w:spacing w:before="200" w:line="240" w:lineRule="auto"/>
              <w:ind w:firstLine="0"/>
              <w:jc w:val="left"/>
              <w:rPr>
                <w:ins w:id="1534" w:author="angie" w:date="2014-02-11T04:58:00Z"/>
                <w:lang w:val="es-ES_tradnl"/>
              </w:rPr>
            </w:pPr>
            <w:ins w:id="1535" w:author="angie" w:date="2014-02-11T04:58:00Z">
              <w:r w:rsidRPr="00C55FA7">
                <w:rPr>
                  <w:lang w:val="es-ES_tradnl"/>
                </w:rPr>
                <w:t xml:space="preserve">• </w:t>
              </w:r>
            </w:ins>
            <w:ins w:id="1536" w:author="angie" w:date="2014-02-12T07:55:00Z">
              <w:r w:rsidR="004B30E4" w:rsidRPr="00F00EC1">
                <w:rPr>
                  <w:lang w:val="es-ES_tradnl"/>
                </w:rPr>
                <w:t>Monitoreo</w:t>
              </w:r>
            </w:ins>
            <w:ins w:id="1537" w:author="angie" w:date="2014-02-11T04:58:00Z">
              <w:r w:rsidRPr="00F00EC1">
                <w:rPr>
                  <w:lang w:val="es-ES_tradnl"/>
                </w:rPr>
                <w:t xml:space="preserve"> básico.</w:t>
              </w:r>
            </w:ins>
          </w:p>
          <w:p w14:paraId="1126BA77" w14:textId="0A4D185B" w:rsidR="00192219" w:rsidRPr="00637DC1" w:rsidRDefault="0045133D" w:rsidP="00A95080">
            <w:pPr>
              <w:spacing w:before="200" w:line="240" w:lineRule="auto"/>
              <w:ind w:firstLine="0"/>
              <w:jc w:val="left"/>
              <w:rPr>
                <w:ins w:id="1538" w:author="angie" w:date="2014-02-11T04:41:00Z"/>
                <w:lang w:val="es-ES_tradnl"/>
              </w:rPr>
            </w:pPr>
            <w:ins w:id="1539" w:author="angie" w:date="2014-02-11T04:58:00Z">
              <w:r w:rsidRPr="00EB7EAC">
                <w:rPr>
                  <w:lang w:val="es-ES_tradnl"/>
                </w:rPr>
                <w:t xml:space="preserve">• </w:t>
              </w:r>
            </w:ins>
            <w:ins w:id="1540" w:author="angie" w:date="2014-02-12T07:55:00Z">
              <w:r w:rsidR="00DB3F2C" w:rsidRPr="0021406B">
                <w:rPr>
                  <w:lang w:val="es-ES_tradnl"/>
                </w:rPr>
                <w:t xml:space="preserve">Registros </w:t>
              </w:r>
            </w:ins>
            <w:ins w:id="1541" w:author="angie" w:date="2014-02-11T04:58:00Z">
              <w:r w:rsidRPr="0021406B">
                <w:rPr>
                  <w:lang w:val="es-ES_tradnl"/>
                </w:rPr>
                <w:t>por excepciones.</w:t>
              </w:r>
            </w:ins>
          </w:p>
        </w:tc>
      </w:tr>
      <w:tr w:rsidR="00192219" w:rsidRPr="001B2EC8" w14:paraId="45CB669B" w14:textId="77777777" w:rsidTr="00E1101B">
        <w:trPr>
          <w:cnfStyle w:val="000000100000" w:firstRow="0" w:lastRow="0" w:firstColumn="0" w:lastColumn="0" w:oddVBand="0" w:evenVBand="0" w:oddHBand="1" w:evenHBand="0" w:firstRowFirstColumn="0" w:firstRowLastColumn="0" w:lastRowFirstColumn="0" w:lastRowLastColumn="0"/>
          <w:ins w:id="1542" w:author="angie" w:date="2014-02-11T04:41:00Z"/>
        </w:trPr>
        <w:tc>
          <w:tcPr>
            <w:tcW w:w="3018" w:type="dxa"/>
            <w:tcPrChange w:id="1543" w:author="angie" w:date="2014-02-13T11:51:00Z">
              <w:tcPr>
                <w:tcW w:w="3018" w:type="dxa"/>
              </w:tcPr>
            </w:tcPrChange>
          </w:tcPr>
          <w:p w14:paraId="55E0D89E" w14:textId="64659B6D" w:rsidR="00192219" w:rsidRPr="00F151F6" w:rsidRDefault="00882DDB" w:rsidP="00A95080">
            <w:pPr>
              <w:spacing w:before="200" w:line="240" w:lineRule="auto"/>
              <w:ind w:firstLine="0"/>
              <w:jc w:val="center"/>
              <w:cnfStyle w:val="000000100000" w:firstRow="0" w:lastRow="0" w:firstColumn="0" w:lastColumn="0" w:oddVBand="0" w:evenVBand="0" w:oddHBand="1" w:evenHBand="0" w:firstRowFirstColumn="0" w:firstRowLastColumn="0" w:lastRowFirstColumn="0" w:lastRowLastColumn="0"/>
              <w:rPr>
                <w:ins w:id="1544" w:author="angie" w:date="2014-02-11T04:41:00Z"/>
                <w:lang w:val="es-ES_tradnl"/>
              </w:rPr>
            </w:pPr>
            <w:ins w:id="1545" w:author="angie" w:date="2014-02-11T04:47:00Z">
              <w:r w:rsidRPr="001B2EC8">
                <w:rPr>
                  <w:b/>
                  <w:lang w:val="es-ES_tradnl"/>
                </w:rPr>
                <w:t xml:space="preserve">Clase </w:t>
              </w:r>
              <w:r w:rsidR="0010141E" w:rsidRPr="001B2EC8">
                <w:rPr>
                  <w:b/>
                  <w:lang w:val="es-ES_tradnl"/>
                </w:rPr>
                <w:t>C</w:t>
              </w:r>
            </w:ins>
            <w:ins w:id="1546" w:author="angie" w:date="2014-02-11T05:04:00Z">
              <w:r w:rsidR="007B0352" w:rsidRPr="001B2EC8">
                <w:rPr>
                  <w:lang w:val="es-ES_tradnl"/>
                </w:rPr>
                <w:br/>
              </w:r>
              <w:r w:rsidR="007B0352" w:rsidRPr="001B2EC8">
                <w:rPr>
                  <w:lang w:val="es-ES_tradnl"/>
                </w:rPr>
                <w:br/>
                <w:t>• Poco importantes</w:t>
              </w:r>
            </w:ins>
          </w:p>
        </w:tc>
        <w:tc>
          <w:tcPr>
            <w:tcW w:w="3018" w:type="dxa"/>
            <w:tcPrChange w:id="1547" w:author="angie" w:date="2014-02-13T11:51:00Z">
              <w:tcPr>
                <w:tcW w:w="3018" w:type="dxa"/>
              </w:tcPr>
            </w:tcPrChange>
          </w:tcPr>
          <w:p w14:paraId="5944579F" w14:textId="0AD67126" w:rsidR="00A43B02" w:rsidRPr="00C55FA7" w:rsidRDefault="00A71A4A"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48" w:author="angie" w:date="2014-02-12T07:56:00Z"/>
                <w:lang w:val="es-ES_tradnl"/>
              </w:rPr>
            </w:pPr>
            <w:ins w:id="1549" w:author="angie" w:date="2014-02-11T04:59:00Z">
              <w:r w:rsidRPr="00D119D3">
                <w:rPr>
                  <w:lang w:val="es-ES_tradnl"/>
                </w:rPr>
                <w:t xml:space="preserve">• </w:t>
              </w:r>
            </w:ins>
            <w:ins w:id="1550" w:author="angie" w:date="2014-02-11T05:00:00Z">
              <w:r w:rsidRPr="0031029D">
                <w:rPr>
                  <w:lang w:val="es-ES_tradnl"/>
                </w:rPr>
                <w:t>Supervisión</w:t>
              </w:r>
            </w:ins>
            <w:ins w:id="1551" w:author="angie" w:date="2014-02-11T04:59:00Z">
              <w:r w:rsidRPr="00456427">
                <w:rPr>
                  <w:lang w:val="es-ES_tradnl"/>
                </w:rPr>
                <w:t xml:space="preserve"> </w:t>
              </w:r>
            </w:ins>
            <w:ins w:id="1552" w:author="angie" w:date="2014-02-11T05:00:00Z">
              <w:r w:rsidRPr="00456427">
                <w:rPr>
                  <w:lang w:val="es-ES_tradnl"/>
                </w:rPr>
                <w:t>mínima</w:t>
              </w:r>
            </w:ins>
            <w:ins w:id="1553" w:author="angie" w:date="2014-02-12T07:57:00Z">
              <w:r w:rsidR="00A43B02" w:rsidRPr="00456427">
                <w:rPr>
                  <w:lang w:val="es-ES_tradnl"/>
                </w:rPr>
                <w:t xml:space="preserve"> y control simple</w:t>
              </w:r>
            </w:ins>
            <w:ins w:id="1554" w:author="angie" w:date="2014-02-11T05:01:00Z">
              <w:r w:rsidRPr="00627147">
                <w:rPr>
                  <w:lang w:val="es-ES_tradnl"/>
                </w:rPr>
                <w:t>.</w:t>
              </w:r>
            </w:ins>
            <w:ins w:id="1555" w:author="angie" w:date="2014-02-11T04:59:00Z">
              <w:r w:rsidRPr="008D4133">
                <w:rPr>
                  <w:lang w:val="es-ES_tradnl"/>
                </w:rPr>
                <w:t xml:space="preserve"> </w:t>
              </w:r>
            </w:ins>
          </w:p>
          <w:p w14:paraId="2DE2642D" w14:textId="77777777" w:rsidR="00A43B02" w:rsidRPr="00F00EC1" w:rsidRDefault="00A43B02"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56" w:author="angie" w:date="2014-02-12T07:56:00Z"/>
                <w:lang w:val="es-ES_tradnl"/>
              </w:rPr>
            </w:pPr>
            <w:ins w:id="1557" w:author="angie" w:date="2014-02-12T07:56:00Z">
              <w:r w:rsidRPr="00F00EC1">
                <w:rPr>
                  <w:lang w:val="es-ES_tradnl"/>
                </w:rPr>
                <w:t>• Cubrimiento de existencias entre</w:t>
              </w:r>
            </w:ins>
          </w:p>
          <w:p w14:paraId="2DE30FCC" w14:textId="6129DE06" w:rsidR="00192219" w:rsidRPr="00637DC1" w:rsidRDefault="00A43B02" w:rsidP="00A95080">
            <w:pPr>
              <w:spacing w:before="200" w:after="240" w:line="240" w:lineRule="auto"/>
              <w:ind w:firstLine="0"/>
              <w:jc w:val="left"/>
              <w:cnfStyle w:val="000000100000" w:firstRow="0" w:lastRow="0" w:firstColumn="0" w:lastColumn="0" w:oddVBand="0" w:evenVBand="0" w:oddHBand="1" w:evenHBand="0" w:firstRowFirstColumn="0" w:firstRowLastColumn="0" w:lastRowFirstColumn="0" w:lastRowLastColumn="0"/>
              <w:rPr>
                <w:ins w:id="1558" w:author="angie" w:date="2014-02-11T04:41:00Z"/>
                <w:lang w:val="es-ES_tradnl"/>
              </w:rPr>
            </w:pPr>
            <w:ins w:id="1559" w:author="angie" w:date="2014-02-12T07:56:00Z">
              <w:r w:rsidRPr="00F00EC1">
                <w:rPr>
                  <w:lang w:val="es-ES_tradnl"/>
                </w:rPr>
                <w:t>3 y 20 semanas.</w:t>
              </w:r>
            </w:ins>
            <w:ins w:id="1560" w:author="angie" w:date="2014-02-11T05:00:00Z">
              <w:r w:rsidR="00A71A4A" w:rsidRPr="00EB7EAC">
                <w:rPr>
                  <w:lang w:val="es-ES_tradnl"/>
                </w:rPr>
                <w:br/>
              </w:r>
            </w:ins>
            <w:ins w:id="1561" w:author="angie" w:date="2014-02-11T04:59:00Z">
              <w:r w:rsidR="00A71A4A" w:rsidRPr="0021406B">
                <w:rPr>
                  <w:lang w:val="es-ES_tradnl"/>
                </w:rPr>
                <w:t>• Pedidos bajo orden</w:t>
              </w:r>
            </w:ins>
            <w:ins w:id="1562" w:author="angie" w:date="2014-02-11T05:01:00Z">
              <w:r w:rsidR="00A71A4A" w:rsidRPr="0021406B">
                <w:rPr>
                  <w:lang w:val="es-ES_tradnl"/>
                </w:rPr>
                <w:t>.</w:t>
              </w:r>
            </w:ins>
          </w:p>
        </w:tc>
        <w:tc>
          <w:tcPr>
            <w:tcW w:w="3018" w:type="dxa"/>
            <w:tcPrChange w:id="1563" w:author="angie" w:date="2014-02-13T11:51:00Z">
              <w:tcPr>
                <w:tcW w:w="3018" w:type="dxa"/>
              </w:tcPr>
            </w:tcPrChange>
          </w:tcPr>
          <w:p w14:paraId="4A1B4112" w14:textId="11DEE100" w:rsidR="00097F26" w:rsidRPr="000D1619" w:rsidRDefault="00097F26"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64" w:author="angie" w:date="2014-02-11T05:02:00Z"/>
                <w:lang w:val="es-ES_tradnl"/>
              </w:rPr>
            </w:pPr>
            <w:ins w:id="1565" w:author="angie" w:date="2014-02-11T05:02:00Z">
              <w:r w:rsidRPr="00637DC1">
                <w:rPr>
                  <w:lang w:val="es-ES_tradnl"/>
                </w:rPr>
                <w:t xml:space="preserve">• </w:t>
              </w:r>
            </w:ins>
            <w:ins w:id="1566" w:author="angie" w:date="2014-02-12T07:57:00Z">
              <w:r w:rsidR="00A43B02" w:rsidRPr="00637DC1">
                <w:rPr>
                  <w:lang w:val="es-ES_tradnl"/>
                </w:rPr>
                <w:t xml:space="preserve">Monitoreo </w:t>
              </w:r>
            </w:ins>
            <w:ins w:id="1567" w:author="angie" w:date="2014-02-11T05:02:00Z">
              <w:r w:rsidRPr="000D1619">
                <w:rPr>
                  <w:lang w:val="es-ES_tradnl"/>
                </w:rPr>
                <w:t>simple.</w:t>
              </w:r>
            </w:ins>
          </w:p>
          <w:p w14:paraId="0AC70D1B" w14:textId="100EE519" w:rsidR="00097F26" w:rsidRPr="00DE5E12" w:rsidRDefault="00097F26" w:rsidP="00A95080">
            <w:pPr>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68" w:author="angie" w:date="2014-02-11T05:02:00Z"/>
                <w:lang w:val="es-ES_tradnl"/>
              </w:rPr>
            </w:pPr>
            <w:ins w:id="1569" w:author="angie" w:date="2014-02-11T05:02:00Z">
              <w:r w:rsidRPr="00DE5E12">
                <w:rPr>
                  <w:lang w:val="es-ES_tradnl"/>
                </w:rPr>
                <w:t>• Gestión para evitar agotados y</w:t>
              </w:r>
            </w:ins>
          </w:p>
          <w:p w14:paraId="7AE1DC3F" w14:textId="0206B4A2" w:rsidR="00192219" w:rsidRPr="00061695" w:rsidRDefault="00097F26" w:rsidP="00A95080">
            <w:pPr>
              <w:keepNext/>
              <w:spacing w:before="200" w:line="240" w:lineRule="auto"/>
              <w:ind w:firstLine="0"/>
              <w:jc w:val="left"/>
              <w:cnfStyle w:val="000000100000" w:firstRow="0" w:lastRow="0" w:firstColumn="0" w:lastColumn="0" w:oddVBand="0" w:evenVBand="0" w:oddHBand="1" w:evenHBand="0" w:firstRowFirstColumn="0" w:firstRowLastColumn="0" w:lastRowFirstColumn="0" w:lastRowLastColumn="0"/>
              <w:rPr>
                <w:ins w:id="1570" w:author="angie" w:date="2014-02-11T04:41:00Z"/>
                <w:lang w:val="es-ES_tradnl"/>
              </w:rPr>
            </w:pPr>
            <w:ins w:id="1571" w:author="angie" w:date="2014-02-11T05:02:00Z">
              <w:r w:rsidRPr="00DE5E12">
                <w:rPr>
                  <w:lang w:val="es-ES_tradnl"/>
                </w:rPr>
                <w:t>eliminar excesos.</w:t>
              </w:r>
            </w:ins>
            <w:ins w:id="1572" w:author="angie" w:date="2014-02-11T05:03:00Z">
              <w:r w:rsidRPr="00DE5E12">
                <w:rPr>
                  <w:lang w:val="es-ES_tradnl"/>
                </w:rPr>
                <w:br/>
              </w:r>
            </w:ins>
          </w:p>
        </w:tc>
      </w:tr>
    </w:tbl>
    <w:p w14:paraId="7594B446" w14:textId="40C1A9BF" w:rsidR="00C60F70" w:rsidRPr="00FC23F7" w:rsidRDefault="00242C68" w:rsidP="001F160A">
      <w:pPr>
        <w:ind w:firstLine="0"/>
        <w:jc w:val="center"/>
        <w:rPr>
          <w:ins w:id="1573" w:author="angie" w:date="2014-02-15T05:46:00Z"/>
          <w:rStyle w:val="SubtleReference"/>
        </w:rPr>
      </w:pPr>
      <w:bookmarkStart w:id="1574" w:name="_Toc253724397"/>
      <w:bookmarkStart w:id="1575" w:name="_Toc253724507"/>
      <w:bookmarkStart w:id="1576" w:name="_Toc253986230"/>
      <w:bookmarkStart w:id="1577" w:name="_Toc253986324"/>
      <w:ins w:id="1578" w:author="angie" w:date="2014-02-11T05:07:00Z">
        <w:r w:rsidRPr="00EB3E01">
          <w:rPr>
            <w:rStyle w:val="SubtleReference"/>
          </w:rPr>
          <w:t xml:space="preserve">Fuente: </w:t>
        </w:r>
      </w:ins>
      <w:ins w:id="1579" w:author="angie" w:date="2014-02-11T06:29:00Z">
        <w:r w:rsidR="00AF73D4" w:rsidRPr="00EB3E01">
          <w:rPr>
            <w:rStyle w:val="SubtleReference"/>
          </w:rPr>
          <w:t>José</w:t>
        </w:r>
      </w:ins>
      <w:ins w:id="1580" w:author="angie" w:date="2014-02-11T05:07:00Z">
        <w:r w:rsidR="00180C58" w:rsidRPr="00EB3E01">
          <w:rPr>
            <w:rStyle w:val="SubtleReference"/>
          </w:rPr>
          <w:t xml:space="preserve"> </w:t>
        </w:r>
      </w:ins>
      <w:ins w:id="1581" w:author="angie" w:date="2014-02-11T06:29:00Z">
        <w:r w:rsidR="00AF73D4" w:rsidRPr="00EB3E01">
          <w:rPr>
            <w:rStyle w:val="SubtleReference"/>
          </w:rPr>
          <w:t>Fernández</w:t>
        </w:r>
      </w:ins>
      <w:ins w:id="1582" w:author="angie" w:date="2014-02-11T05:09:00Z">
        <w:r w:rsidR="00180C58" w:rsidRPr="00023A3C">
          <w:rPr>
            <w:rStyle w:val="SubtleReference"/>
          </w:rPr>
          <w:t>.</w:t>
        </w:r>
      </w:ins>
      <w:ins w:id="1583" w:author="angie" w:date="2014-02-11T05:07:00Z">
        <w:r w:rsidR="00180C58" w:rsidRPr="009E3440">
          <w:rPr>
            <w:rStyle w:val="SubtleReference"/>
          </w:rPr>
          <w:t xml:space="preserve"> </w:t>
        </w:r>
      </w:ins>
      <w:ins w:id="1584" w:author="angie" w:date="2014-02-11T05:08:00Z">
        <w:r w:rsidR="00180C58" w:rsidRPr="005B21AC">
          <w:rPr>
            <w:rStyle w:val="SubtleReference"/>
          </w:rPr>
          <w:t xml:space="preserve">Mejoramiento Del Control De Inventarios. Universidad </w:t>
        </w:r>
      </w:ins>
      <w:ins w:id="1585" w:author="angie" w:date="2014-02-11T06:29:00Z">
        <w:r w:rsidR="00AF73D4" w:rsidRPr="0016014B">
          <w:rPr>
            <w:rStyle w:val="SubtleReference"/>
          </w:rPr>
          <w:t>Autónoma</w:t>
        </w:r>
      </w:ins>
      <w:ins w:id="1586" w:author="angie" w:date="2014-02-11T05:08:00Z">
        <w:r w:rsidR="00180C58" w:rsidRPr="001F160A">
          <w:rPr>
            <w:rStyle w:val="SubtleReference"/>
          </w:rPr>
          <w:t xml:space="preserve"> De Occidente. Santiago De Cali. 2008</w:t>
        </w:r>
      </w:ins>
      <w:bookmarkEnd w:id="1574"/>
      <w:bookmarkEnd w:id="1575"/>
      <w:bookmarkEnd w:id="1576"/>
      <w:bookmarkEnd w:id="1577"/>
      <w:ins w:id="1587" w:author="angie" w:date="2014-02-15T05:46:00Z">
        <w:r w:rsidR="00B41F9D" w:rsidRPr="001F160A">
          <w:rPr>
            <w:rStyle w:val="SubtleReference"/>
          </w:rPr>
          <w:t>.</w:t>
        </w:r>
      </w:ins>
    </w:p>
    <w:p w14:paraId="0C53AD5E" w14:textId="6F56C625" w:rsidR="00C60F70" w:rsidRPr="00C55FA7" w:rsidRDefault="00B20A13" w:rsidP="00834978">
      <w:pPr>
        <w:pStyle w:val="Heading3"/>
        <w:rPr>
          <w:ins w:id="1588" w:author="angie" w:date="2014-02-11T04:34:00Z"/>
          <w:lang w:val="es-ES_tradnl"/>
        </w:rPr>
      </w:pPr>
      <w:ins w:id="1589" w:author="angie" w:date="2014-02-11T05:14:00Z">
        <w:r w:rsidRPr="00627147">
          <w:rPr>
            <w:lang w:val="es-ES_tradnl"/>
          </w:rPr>
          <w:t>ASIGNACIÓN</w:t>
        </w:r>
      </w:ins>
      <w:ins w:id="1590" w:author="angie" w:date="2014-02-11T05:13:00Z">
        <w:r w:rsidRPr="008D4133">
          <w:rPr>
            <w:lang w:val="es-ES_tradnl"/>
          </w:rPr>
          <w:t xml:space="preserve"> del SKU</w:t>
        </w:r>
      </w:ins>
    </w:p>
    <w:p w14:paraId="2DE8E6CC" w14:textId="7C7C753D" w:rsidR="000537A2" w:rsidRDefault="00221BC4" w:rsidP="00A95080">
      <w:pPr>
        <w:rPr>
          <w:ins w:id="1591" w:author="angie" w:date="2014-02-15T08:39:00Z"/>
          <w:lang w:val="es-ES_tradnl"/>
        </w:rPr>
      </w:pPr>
      <w:ins w:id="1592" w:author="angie" w:date="2014-02-11T05:14:00Z">
        <w:r w:rsidRPr="00F00EC1">
          <w:rPr>
            <w:lang w:val="es-ES_tradnl"/>
          </w:rPr>
          <w:t>La</w:t>
        </w:r>
        <w:r w:rsidR="00BF40AC" w:rsidRPr="00F00EC1">
          <w:rPr>
            <w:lang w:val="es-ES_tradnl"/>
          </w:rPr>
          <w:t xml:space="preserve"> </w:t>
        </w:r>
      </w:ins>
      <w:ins w:id="1593" w:author="angie" w:date="2014-02-11T05:16:00Z">
        <w:r w:rsidR="00BF40AC" w:rsidRPr="00EB7EAC">
          <w:rPr>
            <w:lang w:val="es-ES_tradnl"/>
          </w:rPr>
          <w:t xml:space="preserve">Unidad Básica De Almacenamiento o </w:t>
        </w:r>
      </w:ins>
      <w:ins w:id="1594" w:author="angie" w:date="2014-02-11T05:14:00Z">
        <w:r w:rsidR="00BF40AC" w:rsidRPr="0021406B">
          <w:rPr>
            <w:lang w:val="es-ES_tradnl"/>
          </w:rPr>
          <w:t>Stock Keeping Units (</w:t>
        </w:r>
      </w:ins>
      <w:ins w:id="1595" w:author="angie" w:date="2014-02-11T05:15:00Z">
        <w:r w:rsidR="00BF40AC" w:rsidRPr="0021406B">
          <w:rPr>
            <w:lang w:val="es-ES_tradnl"/>
          </w:rPr>
          <w:t>SKU</w:t>
        </w:r>
      </w:ins>
      <w:ins w:id="1596" w:author="angie" w:date="2014-02-11T05:14:00Z">
        <w:r w:rsidR="00BF40AC" w:rsidRPr="00637DC1">
          <w:rPr>
            <w:lang w:val="es-ES_tradnl"/>
          </w:rPr>
          <w:t xml:space="preserve">) es </w:t>
        </w:r>
      </w:ins>
      <w:ins w:id="1597" w:author="angie" w:date="2014-02-12T07:04:00Z">
        <w:r w:rsidR="000C312C" w:rsidRPr="00637DC1">
          <w:rPr>
            <w:lang w:val="es-ES_tradnl"/>
          </w:rPr>
          <w:t>una forma</w:t>
        </w:r>
      </w:ins>
      <w:ins w:id="1598" w:author="angie" w:date="2014-02-12T06:59:00Z">
        <w:r w:rsidR="000C312C" w:rsidRPr="00637DC1">
          <w:rPr>
            <w:lang w:val="es-ES_tradnl"/>
          </w:rPr>
          <w:t xml:space="preserve"> de </w:t>
        </w:r>
      </w:ins>
      <w:ins w:id="1599" w:author="angie" w:date="2014-02-12T07:04:00Z">
        <w:r w:rsidR="000C312C" w:rsidRPr="000D1619">
          <w:rPr>
            <w:lang w:val="es-ES_tradnl"/>
          </w:rPr>
          <w:t>identificación</w:t>
        </w:r>
      </w:ins>
      <w:ins w:id="1600" w:author="angie" w:date="2014-02-12T06:59:00Z">
        <w:r w:rsidR="000C312C" w:rsidRPr="00DE5E12">
          <w:rPr>
            <w:lang w:val="es-ES_tradnl"/>
          </w:rPr>
          <w:t xml:space="preserve"> </w:t>
        </w:r>
      </w:ins>
      <w:ins w:id="1601" w:author="angie" w:date="2014-02-12T07:04:00Z">
        <w:r w:rsidR="000C312C" w:rsidRPr="00DE5E12">
          <w:rPr>
            <w:lang w:val="es-ES_tradnl"/>
          </w:rPr>
          <w:t>única de</w:t>
        </w:r>
      </w:ins>
      <w:ins w:id="1602" w:author="angie" w:date="2014-02-12T06:58:00Z">
        <w:r w:rsidRPr="00061695">
          <w:rPr>
            <w:lang w:val="es-ES_tradnl"/>
          </w:rPr>
          <w:t xml:space="preserve"> </w:t>
        </w:r>
      </w:ins>
      <w:ins w:id="1603" w:author="angie" w:date="2014-02-12T06:59:00Z">
        <w:r w:rsidRPr="00315B85">
          <w:rPr>
            <w:lang w:val="es-ES_tradnl"/>
          </w:rPr>
          <w:t>un</w:t>
        </w:r>
      </w:ins>
      <w:ins w:id="1604" w:author="angie" w:date="2014-02-12T06:58:00Z">
        <w:r w:rsidRPr="009A0979">
          <w:rPr>
            <w:lang w:val="es-ES_tradnl"/>
          </w:rPr>
          <w:t xml:space="preserve"> articulo </w:t>
        </w:r>
      </w:ins>
      <w:ins w:id="1605" w:author="angie" w:date="2014-02-12T07:04:00Z">
        <w:r w:rsidR="000C312C" w:rsidRPr="009A0979">
          <w:rPr>
            <w:lang w:val="es-ES_tradnl"/>
          </w:rPr>
          <w:t>basado en</w:t>
        </w:r>
      </w:ins>
      <w:ins w:id="1606" w:author="angie" w:date="2014-02-12T06:58:00Z">
        <w:r w:rsidR="000755F8">
          <w:rPr>
            <w:lang w:val="es-ES_tradnl"/>
          </w:rPr>
          <w:t xml:space="preserve"> sus </w:t>
        </w:r>
      </w:ins>
      <w:ins w:id="1607" w:author="angie" w:date="2014-02-15T09:07:00Z">
        <w:r w:rsidR="00AC4790">
          <w:rPr>
            <w:lang w:val="es-ES_tradnl"/>
          </w:rPr>
          <w:t>características</w:t>
        </w:r>
      </w:ins>
      <w:ins w:id="1608" w:author="angie" w:date="2014-02-11T05:14:00Z">
        <w:r w:rsidR="00B7536F" w:rsidRPr="002B3522">
          <w:rPr>
            <w:lang w:val="es-ES_tradnl"/>
          </w:rPr>
          <w:t xml:space="preserve">. </w:t>
        </w:r>
      </w:ins>
    </w:p>
    <w:p w14:paraId="63EEA998" w14:textId="28835C1D" w:rsidR="000537A2" w:rsidRPr="000537A2" w:rsidRDefault="000537A2" w:rsidP="00A95080">
      <w:pPr>
        <w:pStyle w:val="ListParagraph"/>
        <w:numPr>
          <w:ilvl w:val="0"/>
          <w:numId w:val="60"/>
        </w:numPr>
        <w:rPr>
          <w:ins w:id="1609" w:author="angie" w:date="2014-02-15T08:39:00Z"/>
          <w:lang w:val="es-ES_tradnl"/>
        </w:rPr>
      </w:pPr>
      <w:ins w:id="1610" w:author="angie" w:date="2014-02-15T08:39:00Z">
        <w:r w:rsidRPr="000537A2">
          <w:rPr>
            <w:lang w:val="es-ES_tradnl"/>
          </w:rPr>
          <w:lastRenderedPageBreak/>
          <w:t>Nombre</w:t>
        </w:r>
      </w:ins>
      <w:ins w:id="1611" w:author="angie" w:date="2014-02-15T08:42:00Z">
        <w:r>
          <w:rPr>
            <w:lang w:val="es-ES_tradnl"/>
          </w:rPr>
          <w:t>.</w:t>
        </w:r>
      </w:ins>
    </w:p>
    <w:p w14:paraId="55ED23F4" w14:textId="1AB83985" w:rsidR="000537A2" w:rsidRPr="000537A2" w:rsidRDefault="000537A2" w:rsidP="00A95080">
      <w:pPr>
        <w:pStyle w:val="ListParagraph"/>
        <w:numPr>
          <w:ilvl w:val="0"/>
          <w:numId w:val="60"/>
        </w:numPr>
        <w:rPr>
          <w:ins w:id="1612" w:author="angie" w:date="2014-02-15T08:39:00Z"/>
          <w:lang w:val="es-ES_tradnl"/>
        </w:rPr>
      </w:pPr>
      <w:ins w:id="1613" w:author="angie" w:date="2014-02-15T08:39:00Z">
        <w:r w:rsidRPr="000537A2">
          <w:rPr>
            <w:lang w:val="es-ES_tradnl"/>
          </w:rPr>
          <w:t>Material que lo constituye</w:t>
        </w:r>
      </w:ins>
      <w:ins w:id="1614" w:author="angie" w:date="2014-02-15T08:42:00Z">
        <w:r>
          <w:rPr>
            <w:lang w:val="es-ES_tradnl"/>
          </w:rPr>
          <w:t>.</w:t>
        </w:r>
      </w:ins>
    </w:p>
    <w:p w14:paraId="05892B86" w14:textId="7F4EABE4" w:rsidR="000537A2" w:rsidRPr="000537A2" w:rsidRDefault="000537A2" w:rsidP="00A95080">
      <w:pPr>
        <w:pStyle w:val="ListParagraph"/>
        <w:numPr>
          <w:ilvl w:val="0"/>
          <w:numId w:val="60"/>
        </w:numPr>
        <w:rPr>
          <w:ins w:id="1615" w:author="angie" w:date="2014-02-15T08:39:00Z"/>
          <w:lang w:val="es-ES_tradnl"/>
        </w:rPr>
      </w:pPr>
      <w:ins w:id="1616" w:author="angie" w:date="2014-02-15T08:41:00Z">
        <w:r w:rsidRPr="000537A2">
          <w:rPr>
            <w:lang w:val="es-ES_tradnl"/>
          </w:rPr>
          <w:t>D</w:t>
        </w:r>
      </w:ins>
      <w:ins w:id="1617" w:author="angie" w:date="2014-02-15T08:39:00Z">
        <w:r w:rsidRPr="000537A2">
          <w:rPr>
            <w:lang w:val="es-ES_tradnl"/>
          </w:rPr>
          <w:t>imensiones</w:t>
        </w:r>
      </w:ins>
      <w:ins w:id="1618" w:author="angie" w:date="2014-02-15T08:41:00Z">
        <w:r>
          <w:rPr>
            <w:lang w:val="es-ES_tradnl"/>
          </w:rPr>
          <w:t>.</w:t>
        </w:r>
      </w:ins>
    </w:p>
    <w:p w14:paraId="7A576C06" w14:textId="31A8552E" w:rsidR="000537A2" w:rsidRPr="000537A2" w:rsidRDefault="005F17DF" w:rsidP="00A95080">
      <w:pPr>
        <w:pStyle w:val="ListParagraph"/>
        <w:numPr>
          <w:ilvl w:val="0"/>
          <w:numId w:val="60"/>
        </w:numPr>
        <w:rPr>
          <w:ins w:id="1619" w:author="angie" w:date="2014-02-15T08:39:00Z"/>
          <w:lang w:val="es-ES_tradnl"/>
        </w:rPr>
      </w:pPr>
      <w:ins w:id="1620" w:author="angie" w:date="2014-02-15T08:44:00Z">
        <w:r>
          <w:rPr>
            <w:lang w:val="es-ES_tradnl"/>
          </w:rPr>
          <w:t>Presentación</w:t>
        </w:r>
      </w:ins>
      <w:ins w:id="1621" w:author="angie" w:date="2014-02-15T08:45:00Z">
        <w:r>
          <w:rPr>
            <w:lang w:val="es-ES_tradnl"/>
          </w:rPr>
          <w:t xml:space="preserve"> o Empaque</w:t>
        </w:r>
      </w:ins>
      <w:ins w:id="1622" w:author="angie" w:date="2014-02-15T08:42:00Z">
        <w:r w:rsidR="000537A2">
          <w:rPr>
            <w:lang w:val="es-ES_tradnl"/>
          </w:rPr>
          <w:t>.</w:t>
        </w:r>
      </w:ins>
    </w:p>
    <w:p w14:paraId="06D812CD" w14:textId="69B6F3B3" w:rsidR="000537A2" w:rsidRPr="000537A2" w:rsidRDefault="000537A2" w:rsidP="00A95080">
      <w:pPr>
        <w:pStyle w:val="ListParagraph"/>
        <w:numPr>
          <w:ilvl w:val="0"/>
          <w:numId w:val="60"/>
        </w:numPr>
        <w:rPr>
          <w:ins w:id="1623" w:author="angie" w:date="2014-02-15T08:39:00Z"/>
          <w:lang w:val="es-ES_tradnl"/>
        </w:rPr>
      </w:pPr>
      <w:ins w:id="1624" w:author="angie" w:date="2014-02-15T08:42:00Z">
        <w:r w:rsidRPr="000537A2">
          <w:rPr>
            <w:lang w:val="es-ES_tradnl"/>
          </w:rPr>
          <w:t>R</w:t>
        </w:r>
      </w:ins>
      <w:ins w:id="1625" w:author="angie" w:date="2014-02-15T08:39:00Z">
        <w:r w:rsidRPr="000537A2">
          <w:rPr>
            <w:lang w:val="es-ES_tradnl"/>
          </w:rPr>
          <w:t>eferencia: marca, numero de referencia</w:t>
        </w:r>
      </w:ins>
      <w:ins w:id="1626" w:author="angie" w:date="2014-02-15T08:40:00Z">
        <w:r w:rsidRPr="000537A2">
          <w:rPr>
            <w:lang w:val="es-ES_tradnl"/>
          </w:rPr>
          <w:t>,</w:t>
        </w:r>
      </w:ins>
      <w:ins w:id="1627" w:author="angie" w:date="2014-02-15T08:39:00Z">
        <w:r w:rsidRPr="000537A2">
          <w:rPr>
            <w:lang w:val="es-ES_tradnl"/>
          </w:rPr>
          <w:t xml:space="preserve"> nombre del fabricante</w:t>
        </w:r>
      </w:ins>
      <w:ins w:id="1628" w:author="angie" w:date="2014-02-15T08:40:00Z">
        <w:r w:rsidRPr="000537A2">
          <w:rPr>
            <w:lang w:val="es-ES_tradnl"/>
          </w:rPr>
          <w:t>.</w:t>
        </w:r>
      </w:ins>
    </w:p>
    <w:p w14:paraId="2A55F640" w14:textId="6D521EC6" w:rsidR="000537A2" w:rsidRPr="000537A2" w:rsidRDefault="000537A2" w:rsidP="00A95080">
      <w:pPr>
        <w:pStyle w:val="ListParagraph"/>
        <w:numPr>
          <w:ilvl w:val="0"/>
          <w:numId w:val="60"/>
        </w:numPr>
        <w:rPr>
          <w:ins w:id="1629" w:author="angie" w:date="2014-02-15T08:39:00Z"/>
          <w:lang w:val="es-ES_tradnl"/>
        </w:rPr>
      </w:pPr>
      <w:ins w:id="1630" w:author="angie" w:date="2014-02-15T08:42:00Z">
        <w:r w:rsidRPr="000537A2">
          <w:rPr>
            <w:lang w:val="es-ES_tradnl"/>
          </w:rPr>
          <w:t>U</w:t>
        </w:r>
      </w:ins>
      <w:ins w:id="1631" w:author="angie" w:date="2014-02-15T08:39:00Z">
        <w:r w:rsidRPr="000537A2">
          <w:rPr>
            <w:lang w:val="es-ES_tradnl"/>
          </w:rPr>
          <w:t>nidad:</w:t>
        </w:r>
      </w:ins>
      <w:ins w:id="1632" w:author="angie" w:date="2014-02-15T08:42:00Z">
        <w:r>
          <w:rPr>
            <w:lang w:val="es-ES_tradnl"/>
          </w:rPr>
          <w:t xml:space="preserve"> </w:t>
        </w:r>
      </w:ins>
      <w:ins w:id="1633" w:author="angie" w:date="2014-02-15T08:39:00Z">
        <w:r w:rsidRPr="000537A2">
          <w:rPr>
            <w:lang w:val="es-ES_tradnl"/>
          </w:rPr>
          <w:t>kilogramo, litro, centenar, millar, etc.</w:t>
        </w:r>
      </w:ins>
    </w:p>
    <w:p w14:paraId="3ED4BC6F" w14:textId="16961A5E" w:rsidR="000537A2" w:rsidRPr="005F17DF" w:rsidRDefault="000537A2" w:rsidP="00A95080">
      <w:pPr>
        <w:pStyle w:val="ListParagraph"/>
        <w:numPr>
          <w:ilvl w:val="0"/>
          <w:numId w:val="60"/>
        </w:numPr>
        <w:rPr>
          <w:ins w:id="1634" w:author="angie" w:date="2014-02-15T08:40:00Z"/>
          <w:lang w:val="es-ES_tradnl"/>
        </w:rPr>
      </w:pPr>
      <w:ins w:id="1635" w:author="angie" w:date="2014-02-15T08:39:00Z">
        <w:r w:rsidRPr="005F17DF">
          <w:rPr>
            <w:lang w:val="es-ES_tradnl"/>
          </w:rPr>
          <w:t>El o los servicios utilizadores</w:t>
        </w:r>
      </w:ins>
      <w:ins w:id="1636" w:author="angie" w:date="2014-02-15T08:45:00Z">
        <w:r w:rsidR="00E24AAA">
          <w:rPr>
            <w:lang w:val="es-ES_tradnl"/>
          </w:rPr>
          <w:t>.</w:t>
        </w:r>
      </w:ins>
    </w:p>
    <w:p w14:paraId="5A123FB0" w14:textId="1083F706" w:rsidR="000537A2" w:rsidRPr="005F17DF" w:rsidRDefault="005F17DF" w:rsidP="00A95080">
      <w:pPr>
        <w:pStyle w:val="ListParagraph"/>
        <w:numPr>
          <w:ilvl w:val="0"/>
          <w:numId w:val="60"/>
        </w:numPr>
        <w:rPr>
          <w:ins w:id="1637" w:author="angie" w:date="2014-02-15T08:39:00Z"/>
          <w:lang w:val="es-ES_tradnl"/>
        </w:rPr>
      </w:pPr>
      <w:ins w:id="1638" w:author="angie" w:date="2014-02-15T08:45:00Z">
        <w:r w:rsidRPr="005F17DF">
          <w:rPr>
            <w:lang w:val="es-ES_tradnl"/>
          </w:rPr>
          <w:t>Clasificación</w:t>
        </w:r>
      </w:ins>
      <w:ins w:id="1639" w:author="angie" w:date="2014-02-15T08:40:00Z">
        <w:r w:rsidR="000537A2" w:rsidRPr="005F17DF">
          <w:rPr>
            <w:lang w:val="es-ES_tradnl"/>
          </w:rPr>
          <w:t xml:space="preserve"> o Familia.</w:t>
        </w:r>
      </w:ins>
    </w:p>
    <w:p w14:paraId="2B0DDB1F" w14:textId="77777777" w:rsidR="00027DB5" w:rsidRDefault="00027DB5" w:rsidP="00027DB5">
      <w:pPr>
        <w:pStyle w:val="Heading3"/>
        <w:rPr>
          <w:ins w:id="1640" w:author="angie" w:date="2014-02-15T08:19:00Z"/>
          <w:lang w:val="es-ES_tradnl"/>
        </w:rPr>
      </w:pPr>
      <w:ins w:id="1641" w:author="angie" w:date="2014-02-15T08:19:00Z">
        <w:r>
          <w:rPr>
            <w:lang w:val="es-ES_tradnl"/>
          </w:rPr>
          <w:t>Control</w:t>
        </w:r>
        <w:r w:rsidRPr="00AB034B">
          <w:rPr>
            <w:lang w:val="es-ES_tradnl"/>
          </w:rPr>
          <w:t xml:space="preserve"> DE INVENTARIOS</w:t>
        </w:r>
      </w:ins>
    </w:p>
    <w:p w14:paraId="4D9C082E" w14:textId="77777777" w:rsidR="00027DB5" w:rsidRDefault="00027DB5" w:rsidP="00027DB5">
      <w:pPr>
        <w:rPr>
          <w:ins w:id="1642" w:author="angie" w:date="2014-02-15T08:19:00Z"/>
          <w:lang w:val="es-ES_tradnl"/>
        </w:rPr>
      </w:pPr>
      <w:ins w:id="1643" w:author="angie" w:date="2014-02-15T08:19:00Z">
        <w:r>
          <w:rPr>
            <w:lang w:val="es-ES_tradnl"/>
          </w:rPr>
          <w:t>El Control de Inventarios es</w:t>
        </w:r>
        <w:r w:rsidRPr="00DE51CF">
          <w:rPr>
            <w:lang w:val="es-ES_tradnl"/>
          </w:rPr>
          <w:t xml:space="preserve"> todo lo relativo a técnicas, métodos e instrumentos de apoyo orientados a</w:t>
        </w:r>
        <w:r>
          <w:rPr>
            <w:lang w:val="es-ES_tradnl"/>
          </w:rPr>
          <w:t xml:space="preserve"> el</w:t>
        </w:r>
        <w:r w:rsidRPr="00DE51CF">
          <w:rPr>
            <w:lang w:val="es-ES_tradnl"/>
          </w:rPr>
          <w:t xml:space="preserve"> </w:t>
        </w:r>
        <w:r w:rsidRPr="00C45BF7">
          <w:rPr>
            <w:lang w:val="es-ES_tradnl"/>
          </w:rPr>
          <w:t>control y manejo</w:t>
        </w:r>
        <w:r>
          <w:rPr>
            <w:lang w:val="es-ES_tradnl"/>
          </w:rPr>
          <w:t xml:space="preserve"> de </w:t>
        </w:r>
        <w:r w:rsidRPr="00627147">
          <w:rPr>
            <w:lang w:val="es-ES_tradnl"/>
          </w:rPr>
          <w:t>i</w:t>
        </w:r>
        <w:r w:rsidRPr="008D4133">
          <w:rPr>
            <w:lang w:val="es-ES_tradnl"/>
          </w:rPr>
          <w:t>nventario</w:t>
        </w:r>
        <w:r>
          <w:rPr>
            <w:lang w:val="es-ES_tradnl"/>
          </w:rPr>
          <w:t>s. S</w:t>
        </w:r>
        <w:r w:rsidRPr="00995B58">
          <w:rPr>
            <w:lang w:val="es-ES_tradnl"/>
          </w:rPr>
          <w:t xml:space="preserve">irve para evaluar los procedimientos de </w:t>
        </w:r>
        <w:r w:rsidRPr="00167203">
          <w:rPr>
            <w:lang w:val="es-ES_tradnl"/>
          </w:rPr>
          <w:t>registro</w:t>
        </w:r>
        <w:r>
          <w:rPr>
            <w:lang w:val="es-ES_tradnl"/>
          </w:rPr>
          <w:t>s</w:t>
        </w:r>
        <w:r w:rsidRPr="00167203">
          <w:rPr>
            <w:lang w:val="es-ES_tradnl"/>
          </w:rPr>
          <w:t>, compra</w:t>
        </w:r>
        <w:r>
          <w:rPr>
            <w:lang w:val="es-ES_tradnl"/>
          </w:rPr>
          <w:t>s</w:t>
        </w:r>
        <w:r w:rsidRPr="00167203">
          <w:rPr>
            <w:lang w:val="es-ES_tradnl"/>
          </w:rPr>
          <w:t>,</w:t>
        </w:r>
        <w:r>
          <w:rPr>
            <w:lang w:val="es-ES_tradnl"/>
          </w:rPr>
          <w:t xml:space="preserve"> </w:t>
        </w:r>
        <w:r w:rsidRPr="00995B58">
          <w:rPr>
            <w:lang w:val="es-ES_tradnl"/>
          </w:rPr>
          <w:t>entradas y salidas</w:t>
        </w:r>
        <w:r>
          <w:rPr>
            <w:lang w:val="es-ES_tradnl"/>
          </w:rPr>
          <w:t>;</w:t>
        </w:r>
        <w:r w:rsidRPr="008D4133">
          <w:rPr>
            <w:lang w:val="es-ES_tradnl"/>
          </w:rPr>
          <w:t xml:space="preserve"> </w:t>
        </w:r>
        <w:r w:rsidRPr="00DE51CF">
          <w:rPr>
            <w:lang w:val="es-ES_tradnl"/>
          </w:rPr>
          <w:t>constituye un factor en la optimización de los procesos operacionales</w:t>
        </w:r>
        <w:r>
          <w:rPr>
            <w:lang w:val="es-ES_tradnl"/>
          </w:rPr>
          <w:t xml:space="preserve"> [</w:t>
        </w:r>
        <w:r w:rsidRPr="00995B58">
          <w:rPr>
            <w:lang w:val="es-ES_tradnl"/>
          </w:rPr>
          <w:t>Fernández</w:t>
        </w:r>
        <w:r>
          <w:rPr>
            <w:lang w:val="es-ES_tradnl"/>
          </w:rPr>
          <w:t xml:space="preserve">, </w:t>
        </w:r>
        <w:r w:rsidRPr="00995B58">
          <w:rPr>
            <w:lang w:val="es-ES_tradnl"/>
          </w:rPr>
          <w:t>2008</w:t>
        </w:r>
        <w:r>
          <w:rPr>
            <w:lang w:val="es-ES_tradnl"/>
          </w:rPr>
          <w:t>].</w:t>
        </w:r>
      </w:ins>
    </w:p>
    <w:p w14:paraId="7B7023EC" w14:textId="7E5FE661" w:rsidR="00027DB5" w:rsidRPr="004E4FD7" w:rsidRDefault="00027DB5" w:rsidP="00027DB5">
      <w:pPr>
        <w:pStyle w:val="Heading3"/>
        <w:rPr>
          <w:ins w:id="1644" w:author="angie" w:date="2014-02-15T08:19:00Z"/>
          <w:lang w:val="es-ES_tradnl"/>
        </w:rPr>
      </w:pPr>
      <w:ins w:id="1645" w:author="angie" w:date="2014-02-15T08:19:00Z">
        <w:r w:rsidRPr="00F87EE4">
          <w:rPr>
            <w:lang w:val="es-ES_tradnl"/>
          </w:rPr>
          <w:t>Método</w:t>
        </w:r>
        <w:r w:rsidRPr="002F5016">
          <w:rPr>
            <w:lang w:val="es-ES_tradnl"/>
          </w:rPr>
          <w:t>s</w:t>
        </w:r>
        <w:r w:rsidR="00E276A6">
          <w:rPr>
            <w:lang w:val="es-ES_tradnl"/>
          </w:rPr>
          <w:t xml:space="preserve"> de Control</w:t>
        </w:r>
      </w:ins>
    </w:p>
    <w:p w14:paraId="181F123E" w14:textId="581A1FAA" w:rsidR="00027DB5" w:rsidRPr="00D74CB6" w:rsidRDefault="003A4A26" w:rsidP="00A95080">
      <w:pPr>
        <w:spacing w:after="0"/>
        <w:rPr>
          <w:ins w:id="1646" w:author="angie" w:date="2014-02-15T08:19:00Z"/>
          <w:lang w:val="es-ES_tradnl"/>
        </w:rPr>
      </w:pPr>
      <w:ins w:id="1647" w:author="angie" w:date="2014-02-15T08:19:00Z">
        <w:r>
          <w:rPr>
            <w:lang w:val="es-ES_tradnl"/>
          </w:rPr>
          <w:t xml:space="preserve">En el control </w:t>
        </w:r>
        <w:r w:rsidR="00027DB5" w:rsidRPr="00F6370D">
          <w:rPr>
            <w:lang w:val="es-ES_tradnl"/>
          </w:rPr>
          <w:t>de i</w:t>
        </w:r>
        <w:r w:rsidR="00027DB5" w:rsidRPr="00DD65E3">
          <w:rPr>
            <w:lang w:val="es-ES_tradnl"/>
          </w:rPr>
          <w:t>nventar</w:t>
        </w:r>
        <w:r w:rsidR="00027DB5" w:rsidRPr="00BC7173">
          <w:rPr>
            <w:lang w:val="es-ES_tradnl"/>
          </w:rPr>
          <w:t xml:space="preserve">ios </w:t>
        </w:r>
        <w:r w:rsidR="00027DB5" w:rsidRPr="00795C22">
          <w:rPr>
            <w:lang w:val="es-ES_tradnl"/>
          </w:rPr>
          <w:t>están</w:t>
        </w:r>
        <w:r w:rsidR="00027DB5" w:rsidRPr="00824A31">
          <w:rPr>
            <w:lang w:val="es-ES_tradnl"/>
          </w:rPr>
          <w:t xml:space="preserve"> involucradas tres </w:t>
        </w:r>
        <w:r w:rsidR="00027DB5" w:rsidRPr="00FB4BF1">
          <w:rPr>
            <w:lang w:val="es-ES_tradnl"/>
          </w:rPr>
          <w:t xml:space="preserve">actividades </w:t>
        </w:r>
        <w:r w:rsidR="00027DB5" w:rsidRPr="005D2A05">
          <w:rPr>
            <w:lang w:val="es-ES_tradnl"/>
          </w:rPr>
          <w:t>[Fernández, 2008]</w:t>
        </w:r>
        <w:r w:rsidR="00027DB5" w:rsidRPr="00D74CB6">
          <w:rPr>
            <w:lang w:val="es-ES_tradnl"/>
          </w:rPr>
          <w:t>:</w:t>
        </w:r>
      </w:ins>
    </w:p>
    <w:p w14:paraId="7B0B9196" w14:textId="77777777" w:rsidR="00027DB5" w:rsidRPr="003F4652" w:rsidRDefault="00027DB5" w:rsidP="00027DB5">
      <w:pPr>
        <w:pStyle w:val="ListParagraph"/>
        <w:numPr>
          <w:ilvl w:val="0"/>
          <w:numId w:val="52"/>
        </w:numPr>
        <w:rPr>
          <w:ins w:id="1648" w:author="angie" w:date="2014-02-15T08:19:00Z"/>
          <w:lang w:val="es-ES_tradnl"/>
        </w:rPr>
      </w:pPr>
      <w:ins w:id="1649" w:author="angie" w:date="2014-02-15T08:19:00Z">
        <w:r w:rsidRPr="001570C9">
          <w:rPr>
            <w:u w:val="single"/>
            <w:lang w:val="es-ES_tradnl"/>
          </w:rPr>
          <w:t>Determinar las existencias</w:t>
        </w:r>
        <w:r w:rsidRPr="005B7B7D">
          <w:rPr>
            <w:lang w:val="es-ES_tradnl"/>
          </w:rPr>
          <w:t>.</w:t>
        </w:r>
        <w:r w:rsidRPr="003431B7">
          <w:rPr>
            <w:lang w:val="es-ES_tradnl"/>
          </w:rPr>
          <w:t xml:space="preserve"> </w:t>
        </w:r>
        <w:r w:rsidRPr="00833653">
          <w:rPr>
            <w:lang w:val="es-ES_tradnl"/>
          </w:rPr>
          <w:t>Son</w:t>
        </w:r>
        <w:r w:rsidRPr="00CD00C1">
          <w:rPr>
            <w:lang w:val="es-ES_tradnl"/>
          </w:rPr>
          <w:t xml:space="preserve"> los procesos </w:t>
        </w:r>
        <w:r w:rsidRPr="00203EA2">
          <w:rPr>
            <w:lang w:val="es-ES_tradnl"/>
          </w:rPr>
          <w:t>que informan</w:t>
        </w:r>
        <w:r w:rsidRPr="005F14D3">
          <w:rPr>
            <w:lang w:val="es-ES_tradnl"/>
          </w:rPr>
          <w:t xml:space="preserve"> </w:t>
        </w:r>
        <w:r w:rsidRPr="00DF241C">
          <w:rPr>
            <w:lang w:val="es-ES_tradnl"/>
          </w:rPr>
          <w:t>sobre</w:t>
        </w:r>
        <w:r w:rsidRPr="00CD6E51">
          <w:rPr>
            <w:lang w:val="es-ES_tradnl"/>
          </w:rPr>
          <w:t xml:space="preserve"> las existencias </w:t>
        </w:r>
        <w:r w:rsidRPr="00ED1D30">
          <w:rPr>
            <w:lang w:val="es-ES_tradnl"/>
          </w:rPr>
          <w:t>físicas</w:t>
        </w:r>
        <w:r w:rsidRPr="009B5462">
          <w:rPr>
            <w:lang w:val="es-ES_tradnl"/>
          </w:rPr>
          <w:t xml:space="preserve"> de los artículos</w:t>
        </w:r>
        <w:r w:rsidRPr="003F39BB">
          <w:rPr>
            <w:lang w:val="es-ES_tradnl"/>
          </w:rPr>
          <w:t>.</w:t>
        </w:r>
        <w:r w:rsidRPr="00562886">
          <w:rPr>
            <w:lang w:val="es-ES_tradnl"/>
          </w:rPr>
          <w:t xml:space="preserve"> </w:t>
        </w:r>
        <w:r w:rsidRPr="002C799A">
          <w:rPr>
            <w:lang w:val="es-ES_tradnl"/>
          </w:rPr>
          <w:t>Algunos</w:t>
        </w:r>
        <w:r w:rsidRPr="003B5321">
          <w:rPr>
            <w:lang w:val="es-ES_tradnl"/>
          </w:rPr>
          <w:t xml:space="preserve"> procesos </w:t>
        </w:r>
        <w:r w:rsidRPr="00D65256">
          <w:rPr>
            <w:lang w:val="es-ES_tradnl"/>
          </w:rPr>
          <w:t>son</w:t>
        </w:r>
        <w:r w:rsidRPr="003F4652">
          <w:rPr>
            <w:lang w:val="es-ES_tradnl"/>
          </w:rPr>
          <w:t>:</w:t>
        </w:r>
      </w:ins>
    </w:p>
    <w:p w14:paraId="107F4708" w14:textId="4481047F" w:rsidR="00027DB5" w:rsidRPr="004168B5" w:rsidRDefault="00027DB5" w:rsidP="004168B5">
      <w:pPr>
        <w:pStyle w:val="ListParagraph"/>
        <w:numPr>
          <w:ilvl w:val="0"/>
          <w:numId w:val="48"/>
        </w:numPr>
        <w:rPr>
          <w:ins w:id="1650" w:author="angie" w:date="2014-02-15T08:19:00Z"/>
          <w:lang w:val="es-ES_tradnl"/>
        </w:rPr>
      </w:pPr>
      <w:ins w:id="1651" w:author="angie" w:date="2014-02-15T08:19:00Z">
        <w:r w:rsidRPr="00BC483B">
          <w:rPr>
            <w:lang w:val="es-ES_tradnl"/>
          </w:rPr>
          <w:t xml:space="preserve">Toma </w:t>
        </w:r>
        <w:r w:rsidRPr="00697EFC">
          <w:rPr>
            <w:lang w:val="es-ES_tradnl"/>
          </w:rPr>
          <w:t>física</w:t>
        </w:r>
        <w:r w:rsidRPr="000466FA">
          <w:rPr>
            <w:lang w:val="es-ES_tradnl"/>
          </w:rPr>
          <w:t xml:space="preserve"> de inventarios</w:t>
        </w:r>
        <w:r w:rsidR="004168B5">
          <w:rPr>
            <w:lang w:val="es-ES_tradnl"/>
          </w:rPr>
          <w:t xml:space="preserve">, </w:t>
        </w:r>
      </w:ins>
      <w:ins w:id="1652" w:author="angie" w:date="2014-02-15T10:06:00Z">
        <w:r w:rsidR="004168B5">
          <w:rPr>
            <w:lang w:val="es-ES_tradnl"/>
          </w:rPr>
          <w:t>A</w:t>
        </w:r>
      </w:ins>
      <w:ins w:id="1653" w:author="angie" w:date="2014-02-15T08:19:00Z">
        <w:r w:rsidRPr="004168B5">
          <w:rPr>
            <w:lang w:val="es-ES_tradnl"/>
          </w:rPr>
          <w:t>uditoria de Existencias.</w:t>
        </w:r>
      </w:ins>
    </w:p>
    <w:p w14:paraId="7DD4BD4B" w14:textId="77777777" w:rsidR="00027DB5" w:rsidRPr="00A04489" w:rsidRDefault="00027DB5" w:rsidP="00027DB5">
      <w:pPr>
        <w:pStyle w:val="ListParagraph"/>
        <w:numPr>
          <w:ilvl w:val="0"/>
          <w:numId w:val="48"/>
        </w:numPr>
        <w:rPr>
          <w:ins w:id="1654" w:author="angie" w:date="2014-02-15T08:19:00Z"/>
          <w:lang w:val="es-ES_tradnl"/>
        </w:rPr>
      </w:pPr>
      <w:ins w:id="1655" w:author="angie" w:date="2014-02-15T08:19:00Z">
        <w:r w:rsidRPr="003E34FB">
          <w:rPr>
            <w:lang w:val="es-ES_tradnl"/>
          </w:rPr>
          <w:t>Evaluación</w:t>
        </w:r>
        <w:r w:rsidRPr="00A351E4">
          <w:rPr>
            <w:lang w:val="es-ES_tradnl"/>
          </w:rPr>
          <w:t xml:space="preserve"> de</w:t>
        </w:r>
        <w:r w:rsidRPr="00504EBF">
          <w:rPr>
            <w:lang w:val="es-ES_tradnl"/>
          </w:rPr>
          <w:t xml:space="preserve"> los procedimientos de recepción y ventas (</w:t>
        </w:r>
        <w:r w:rsidRPr="007F1DB1">
          <w:rPr>
            <w:lang w:val="es-ES_tradnl"/>
          </w:rPr>
          <w:t xml:space="preserve">Entradas </w:t>
        </w:r>
        <w:r w:rsidRPr="00F74B4E">
          <w:rPr>
            <w:lang w:val="es-ES_tradnl"/>
          </w:rPr>
          <w:t>y</w:t>
        </w:r>
        <w:r w:rsidRPr="00DB74ED">
          <w:rPr>
            <w:lang w:val="es-ES_tradnl"/>
          </w:rPr>
          <w:t xml:space="preserve"> Salidas)</w:t>
        </w:r>
        <w:r w:rsidRPr="0094242F">
          <w:rPr>
            <w:lang w:val="es-ES_tradnl"/>
          </w:rPr>
          <w:t>.</w:t>
        </w:r>
      </w:ins>
    </w:p>
    <w:p w14:paraId="656ED9B5" w14:textId="77777777" w:rsidR="00027DB5" w:rsidRPr="000572F0" w:rsidRDefault="00027DB5" w:rsidP="00027DB5">
      <w:pPr>
        <w:pStyle w:val="ListParagraph"/>
        <w:numPr>
          <w:ilvl w:val="0"/>
          <w:numId w:val="52"/>
        </w:numPr>
        <w:rPr>
          <w:ins w:id="1656" w:author="angie" w:date="2014-02-15T08:19:00Z"/>
          <w:lang w:val="es-ES_tradnl"/>
        </w:rPr>
      </w:pPr>
      <w:ins w:id="1657" w:author="angie" w:date="2014-02-15T08:19:00Z">
        <w:r w:rsidRPr="001570C9">
          <w:rPr>
            <w:u w:val="single"/>
            <w:lang w:val="es-ES_tradnl"/>
          </w:rPr>
          <w:t>Análisis de inventarios</w:t>
        </w:r>
        <w:r w:rsidRPr="001570C9">
          <w:rPr>
            <w:b/>
            <w:lang w:val="es-ES_tradnl"/>
          </w:rPr>
          <w:t>.</w:t>
        </w:r>
        <w:r w:rsidRPr="00A5310F">
          <w:rPr>
            <w:lang w:val="es-ES_tradnl"/>
          </w:rPr>
          <w:t xml:space="preserve"> </w:t>
        </w:r>
        <w:r w:rsidRPr="001E4F08">
          <w:rPr>
            <w:lang w:val="es-ES_tradnl"/>
          </w:rPr>
          <w:t>Son</w:t>
        </w:r>
        <w:r w:rsidRPr="0027064C">
          <w:rPr>
            <w:lang w:val="es-ES_tradnl"/>
          </w:rPr>
          <w:t xml:space="preserve"> los </w:t>
        </w:r>
        <w:r w:rsidRPr="001252F6">
          <w:rPr>
            <w:lang w:val="es-ES_tradnl"/>
          </w:rPr>
          <w:t>análisis</w:t>
        </w:r>
        <w:r w:rsidRPr="00906C71">
          <w:rPr>
            <w:lang w:val="es-ES_tradnl"/>
          </w:rPr>
          <w:t xml:space="preserve"> </w:t>
        </w:r>
        <w:r w:rsidRPr="00BE0D56">
          <w:rPr>
            <w:lang w:val="es-ES_tradnl"/>
          </w:rPr>
          <w:t>estadísticos</w:t>
        </w:r>
        <w:r w:rsidRPr="00A0233E">
          <w:rPr>
            <w:lang w:val="es-ES_tradnl"/>
          </w:rPr>
          <w:t xml:space="preserve"> </w:t>
        </w:r>
        <w:r w:rsidRPr="00B6768D">
          <w:rPr>
            <w:lang w:val="es-ES_tradnl"/>
          </w:rPr>
          <w:t>que mid</w:t>
        </w:r>
        <w:r w:rsidRPr="002A0BE0">
          <w:rPr>
            <w:lang w:val="es-ES_tradnl"/>
          </w:rPr>
          <w:t>en</w:t>
        </w:r>
        <w:r w:rsidRPr="006B5BB0">
          <w:rPr>
            <w:lang w:val="es-ES_tradnl"/>
          </w:rPr>
          <w:t xml:space="preserve"> </w:t>
        </w:r>
        <w:r w:rsidRPr="00F2308E">
          <w:rPr>
            <w:lang w:val="es-ES_tradnl"/>
          </w:rPr>
          <w:t>el</w:t>
        </w:r>
        <w:r w:rsidRPr="001E5A95">
          <w:rPr>
            <w:lang w:val="es-ES_tradnl"/>
          </w:rPr>
          <w:t xml:space="preserve"> </w:t>
        </w:r>
        <w:r w:rsidRPr="00173744">
          <w:rPr>
            <w:lang w:val="es-ES_tradnl"/>
          </w:rPr>
          <w:t xml:space="preserve">beneficio que producen las existencias. Algunas metodologías son: </w:t>
        </w:r>
      </w:ins>
    </w:p>
    <w:p w14:paraId="4E17F2A0" w14:textId="77777777" w:rsidR="00027DB5" w:rsidRPr="00986E26" w:rsidRDefault="00027DB5" w:rsidP="00027DB5">
      <w:pPr>
        <w:pStyle w:val="ListParagraph"/>
        <w:numPr>
          <w:ilvl w:val="0"/>
          <w:numId w:val="49"/>
        </w:numPr>
        <w:rPr>
          <w:ins w:id="1658" w:author="angie" w:date="2014-02-15T08:19:00Z"/>
          <w:lang w:val="es-ES_tradnl"/>
        </w:rPr>
      </w:pPr>
      <w:ins w:id="1659" w:author="angie" w:date="2014-02-15T08:19:00Z">
        <w:r w:rsidRPr="00DB52E5">
          <w:rPr>
            <w:lang w:val="es-ES_tradnl"/>
          </w:rPr>
          <w:lastRenderedPageBreak/>
          <w:t>Just in Time (</w:t>
        </w:r>
        <w:r w:rsidRPr="00986E26">
          <w:rPr>
            <w:lang w:val="es-ES_tradnl"/>
          </w:rPr>
          <w:t>Justo a Tiempo)</w:t>
        </w:r>
      </w:ins>
    </w:p>
    <w:p w14:paraId="07C3BB45" w14:textId="77777777" w:rsidR="00027DB5" w:rsidRPr="00A11E7C" w:rsidRDefault="00027DB5" w:rsidP="00027DB5">
      <w:pPr>
        <w:pStyle w:val="ListParagraph"/>
        <w:numPr>
          <w:ilvl w:val="0"/>
          <w:numId w:val="52"/>
        </w:numPr>
        <w:rPr>
          <w:ins w:id="1660" w:author="angie" w:date="2014-02-15T08:19:00Z"/>
          <w:lang w:val="es-ES_tradnl"/>
        </w:rPr>
      </w:pPr>
      <w:ins w:id="1661" w:author="angie" w:date="2014-02-15T08:19:00Z">
        <w:r w:rsidRPr="001570C9">
          <w:rPr>
            <w:u w:val="single"/>
            <w:lang w:val="es-ES_tradnl"/>
          </w:rPr>
          <w:t>Control de producción</w:t>
        </w:r>
        <w:r w:rsidRPr="0067528F">
          <w:rPr>
            <w:lang w:val="es-ES_tradnl"/>
          </w:rPr>
          <w:t xml:space="preserve">. Es una evaluación donde hay </w:t>
        </w:r>
        <w:r w:rsidRPr="0098051C">
          <w:rPr>
            <w:lang w:val="es-ES_tradnl"/>
          </w:rPr>
          <w:t>transformación de materia prima en productos terminados. Algunos métodos son:</w:t>
        </w:r>
      </w:ins>
    </w:p>
    <w:p w14:paraId="7AF4030E" w14:textId="77777777" w:rsidR="00027DB5" w:rsidRPr="00B977F7" w:rsidRDefault="00027DB5" w:rsidP="00027DB5">
      <w:pPr>
        <w:pStyle w:val="ListParagraph"/>
        <w:numPr>
          <w:ilvl w:val="0"/>
          <w:numId w:val="50"/>
        </w:numPr>
        <w:rPr>
          <w:ins w:id="1662" w:author="angie" w:date="2014-02-15T08:19:00Z"/>
          <w:lang w:val="es-ES_tradnl"/>
        </w:rPr>
      </w:pPr>
      <w:ins w:id="1663" w:author="angie" w:date="2014-02-15T08:19:00Z">
        <w:r w:rsidRPr="00A11E7C">
          <w:rPr>
            <w:lang w:val="es-ES_tradnl"/>
          </w:rPr>
          <w:t>MRP (Planeación de Recursos de Manufactura</w:t>
        </w:r>
        <w:r w:rsidRPr="00B977F7">
          <w:rPr>
            <w:lang w:val="es-ES_tradnl"/>
          </w:rPr>
          <w:t>).</w:t>
        </w:r>
      </w:ins>
    </w:p>
    <w:p w14:paraId="7E262ABD" w14:textId="77777777" w:rsidR="00027DB5" w:rsidRDefault="00027DB5" w:rsidP="00027DB5">
      <w:pPr>
        <w:pStyle w:val="ListParagraph"/>
        <w:numPr>
          <w:ilvl w:val="0"/>
          <w:numId w:val="50"/>
        </w:numPr>
        <w:rPr>
          <w:ins w:id="1664" w:author="angie" w:date="2014-02-15T08:19:00Z"/>
          <w:lang w:val="es-ES_tradnl"/>
        </w:rPr>
      </w:pPr>
      <w:ins w:id="1665" w:author="angie" w:date="2014-02-15T08:19:00Z">
        <w:r w:rsidRPr="00B977F7">
          <w:rPr>
            <w:lang w:val="es-ES_tradnl"/>
          </w:rPr>
          <w:t>ERP (Sistema de Planificación de Recursos Empresariales)</w:t>
        </w:r>
        <w:r w:rsidRPr="00B3701F">
          <w:rPr>
            <w:lang w:val="es-ES_tradnl"/>
          </w:rPr>
          <w:t>.</w:t>
        </w:r>
      </w:ins>
    </w:p>
    <w:p w14:paraId="644EEDB6" w14:textId="2B7A4BC9" w:rsidR="008F356A" w:rsidRPr="009B5462" w:rsidRDefault="00C2220F">
      <w:pPr>
        <w:pStyle w:val="Heading3"/>
        <w:rPr>
          <w:ins w:id="1666" w:author="angie" w:date="2014-02-11T06:53:00Z"/>
          <w:lang w:val="es-ES_tradnl"/>
        </w:rPr>
        <w:pPrChange w:id="1667" w:author="angie" w:date="2014-02-11T06:53:00Z">
          <w:pPr/>
        </w:pPrChange>
      </w:pPr>
      <w:ins w:id="1668" w:author="angie" w:date="2014-02-11T06:52:00Z">
        <w:r w:rsidRPr="00ED1D30">
          <w:rPr>
            <w:lang w:val="es-ES_tradnl"/>
          </w:rPr>
          <w:t>Costos del sistema de inventarios</w:t>
        </w:r>
      </w:ins>
    </w:p>
    <w:p w14:paraId="13D3F3D0" w14:textId="3A4A02F5" w:rsidR="00AD60FB" w:rsidRPr="00D65256" w:rsidRDefault="005A7BFF" w:rsidP="00AD60FB">
      <w:pPr>
        <w:rPr>
          <w:ins w:id="1669" w:author="angie" w:date="2014-02-11T07:18:00Z"/>
          <w:lang w:val="es-ES_tradnl"/>
        </w:rPr>
      </w:pPr>
      <w:ins w:id="1670" w:author="angie" w:date="2014-02-11T07:09:00Z">
        <w:r w:rsidRPr="003F39BB">
          <w:rPr>
            <w:lang w:val="es-ES_tradnl"/>
          </w:rPr>
          <w:t xml:space="preserve">Los costos ayudan a desarrollar políticas óptimas para el manejo del inventario. </w:t>
        </w:r>
      </w:ins>
      <w:ins w:id="1671" w:author="angie" w:date="2014-02-12T08:00:00Z">
        <w:r w:rsidR="00771F33" w:rsidRPr="00562886">
          <w:rPr>
            <w:lang w:val="es-ES_tradnl"/>
          </w:rPr>
          <w:t>Los siguientes costos son los</w:t>
        </w:r>
        <w:r w:rsidR="00771F33" w:rsidRPr="002C799A">
          <w:rPr>
            <w:lang w:val="es-ES_tradnl"/>
          </w:rPr>
          <w:t xml:space="preserve"> que se tomaran en cuenta para el sistema</w:t>
        </w:r>
      </w:ins>
      <w:ins w:id="1672" w:author="angie" w:date="2014-02-11T07:08:00Z">
        <w:r w:rsidRPr="003B5321">
          <w:rPr>
            <w:lang w:val="es-ES_tradnl"/>
          </w:rPr>
          <w:t>:</w:t>
        </w:r>
      </w:ins>
    </w:p>
    <w:p w14:paraId="5F80312D" w14:textId="77777777" w:rsidR="00F16D67" w:rsidRPr="003F4652" w:rsidRDefault="00F16D67">
      <w:pPr>
        <w:pStyle w:val="Heading4"/>
        <w:rPr>
          <w:ins w:id="1673" w:author="angie" w:date="2014-02-11T07:18:00Z"/>
          <w:lang w:val="es-ES_tradnl"/>
        </w:rPr>
        <w:pPrChange w:id="1674" w:author="angie" w:date="2014-02-11T07:22:00Z">
          <w:pPr/>
        </w:pPrChange>
      </w:pPr>
      <w:ins w:id="1675" w:author="angie" w:date="2014-02-11T07:18:00Z">
        <w:r w:rsidRPr="003F4652">
          <w:rPr>
            <w:lang w:val="es-ES_tradnl"/>
          </w:rPr>
          <w:t>Costo de pedido o aprovisionamiento (K)</w:t>
        </w:r>
      </w:ins>
    </w:p>
    <w:p w14:paraId="4D4481BC" w14:textId="66C328AA" w:rsidR="00F16D67" w:rsidRPr="00A351E4" w:rsidRDefault="00844D14" w:rsidP="00F16D67">
      <w:pPr>
        <w:rPr>
          <w:ins w:id="1676" w:author="angie" w:date="2014-02-11T07:18:00Z"/>
          <w:lang w:val="es-ES_tradnl"/>
        </w:rPr>
      </w:pPr>
      <w:ins w:id="1677" w:author="angie" w:date="2014-02-11T07:23:00Z">
        <w:r w:rsidRPr="00BC483B">
          <w:rPr>
            <w:lang w:val="es-ES_tradnl"/>
          </w:rPr>
          <w:t>Es el costo de</w:t>
        </w:r>
      </w:ins>
      <w:ins w:id="1678" w:author="angie" w:date="2014-02-11T07:18:00Z">
        <w:r w:rsidR="00F16D67" w:rsidRPr="00697EFC">
          <w:rPr>
            <w:lang w:val="es-ES_tradnl"/>
          </w:rPr>
          <w:t xml:space="preserve"> poner una orden al proveedor. </w:t>
        </w:r>
      </w:ins>
    </w:p>
    <w:p w14:paraId="733C444E" w14:textId="54624E93" w:rsidR="005E6E48" w:rsidRPr="005E6E48" w:rsidRDefault="005E6E48" w:rsidP="005E6E48">
      <w:pPr>
        <w:pStyle w:val="ListParagraph"/>
        <w:numPr>
          <w:ilvl w:val="0"/>
          <w:numId w:val="33"/>
        </w:numPr>
        <w:rPr>
          <w:ins w:id="1679" w:author="angie" w:date="2014-02-15T07:05:00Z"/>
          <w:lang w:val="es-ES_tradnl"/>
        </w:rPr>
      </w:pPr>
      <w:ins w:id="1680" w:author="angie" w:date="2014-02-15T07:05:00Z">
        <w:r w:rsidRPr="00B555B9">
          <w:rPr>
            <w:u w:val="single"/>
            <w:lang w:val="es-ES_tradnl"/>
            <w:rPrChange w:id="1681" w:author="angie" w:date="2014-02-15T07:15:00Z">
              <w:rPr>
                <w:lang w:val="es-ES_tradnl"/>
              </w:rPr>
            </w:rPrChange>
          </w:rPr>
          <w:t xml:space="preserve">De </w:t>
        </w:r>
      </w:ins>
      <w:ins w:id="1682" w:author="angie" w:date="2014-02-15T07:07:00Z">
        <w:r w:rsidRPr="00B555B9">
          <w:rPr>
            <w:u w:val="single"/>
            <w:lang w:val="es-ES_tradnl"/>
            <w:rPrChange w:id="1683" w:author="angie" w:date="2014-02-15T07:15:00Z">
              <w:rPr>
                <w:lang w:val="es-ES_tradnl"/>
              </w:rPr>
            </w:rPrChange>
          </w:rPr>
          <w:t>Adquisición</w:t>
        </w:r>
      </w:ins>
      <w:ins w:id="1684" w:author="angie" w:date="2014-02-15T07:05:00Z">
        <w:r>
          <w:rPr>
            <w:lang w:val="es-ES_tradnl"/>
          </w:rPr>
          <w:t>. V</w:t>
        </w:r>
        <w:r w:rsidRPr="005E6E48">
          <w:rPr>
            <w:lang w:val="es-ES_tradnl"/>
          </w:rPr>
          <w:t>alor de compra en</w:t>
        </w:r>
      </w:ins>
      <w:ins w:id="1685" w:author="angie" w:date="2014-02-15T07:08:00Z">
        <w:r>
          <w:rPr>
            <w:lang w:val="es-ES_tradnl"/>
          </w:rPr>
          <w:t xml:space="preserve"> la</w:t>
        </w:r>
      </w:ins>
      <w:ins w:id="1686" w:author="angie" w:date="2014-02-15T07:05:00Z">
        <w:r w:rsidRPr="005E6E48">
          <w:rPr>
            <w:lang w:val="es-ES_tradnl"/>
          </w:rPr>
          <w:t xml:space="preserve"> factura</w:t>
        </w:r>
      </w:ins>
      <w:ins w:id="1687" w:author="angie" w:date="2014-02-15T07:08:00Z">
        <w:r>
          <w:rPr>
            <w:lang w:val="es-ES_tradnl"/>
          </w:rPr>
          <w:t>,</w:t>
        </w:r>
      </w:ins>
      <w:ins w:id="1688" w:author="angie" w:date="2014-02-15T07:05:00Z">
        <w:r w:rsidRPr="005E6E48">
          <w:rPr>
            <w:lang w:val="es-ES_tradnl"/>
          </w:rPr>
          <w:t xml:space="preserve"> </w:t>
        </w:r>
      </w:ins>
      <w:ins w:id="1689" w:author="angie" w:date="2014-02-15T07:08:00Z">
        <w:r w:rsidRPr="005E6E48">
          <w:rPr>
            <w:lang w:val="es-ES_tradnl"/>
          </w:rPr>
          <w:t>más</w:t>
        </w:r>
      </w:ins>
      <w:ins w:id="1690" w:author="angie" w:date="2014-02-15T07:05:00Z">
        <w:r w:rsidRPr="005E6E48">
          <w:rPr>
            <w:lang w:val="es-ES_tradnl"/>
          </w:rPr>
          <w:t xml:space="preserve"> </w:t>
        </w:r>
        <w:r>
          <w:rPr>
            <w:lang w:val="es-ES_tradnl"/>
          </w:rPr>
          <w:t>gastos a cargo del comprador</w:t>
        </w:r>
      </w:ins>
      <w:ins w:id="1691" w:author="angie" w:date="2014-02-15T07:06:00Z">
        <w:r w:rsidRPr="005E6E48">
          <w:t xml:space="preserve"> </w:t>
        </w:r>
        <w:r w:rsidRPr="005E6E48">
          <w:rPr>
            <w:lang w:val="es-ES_tradnl"/>
          </w:rPr>
          <w:t>hasta que llega al destino.</w:t>
        </w:r>
      </w:ins>
    </w:p>
    <w:p w14:paraId="52544D27" w14:textId="52C4D098" w:rsidR="005E6E48" w:rsidRPr="005E6E48" w:rsidRDefault="00B555B9" w:rsidP="005E6E48">
      <w:pPr>
        <w:pStyle w:val="ListParagraph"/>
        <w:numPr>
          <w:ilvl w:val="0"/>
          <w:numId w:val="33"/>
        </w:numPr>
        <w:rPr>
          <w:ins w:id="1692" w:author="angie" w:date="2014-02-15T07:05:00Z"/>
          <w:lang w:val="es-ES_tradnl"/>
        </w:rPr>
      </w:pPr>
      <w:ins w:id="1693" w:author="angie" w:date="2014-02-15T07:05:00Z">
        <w:r w:rsidRPr="00B555B9">
          <w:rPr>
            <w:u w:val="single"/>
            <w:lang w:val="es-ES_tradnl"/>
          </w:rPr>
          <w:t>D</w:t>
        </w:r>
        <w:r w:rsidR="005E6E48" w:rsidRPr="00B555B9">
          <w:rPr>
            <w:u w:val="single"/>
            <w:lang w:val="es-ES_tradnl"/>
            <w:rPrChange w:id="1694" w:author="angie" w:date="2014-02-15T07:15:00Z">
              <w:rPr>
                <w:lang w:val="es-ES_tradnl"/>
              </w:rPr>
            </w:rPrChange>
          </w:rPr>
          <w:t>e Reaprovisionamiento</w:t>
        </w:r>
        <w:r w:rsidR="005E6E48">
          <w:rPr>
            <w:lang w:val="es-ES_tradnl"/>
          </w:rPr>
          <w:t>.</w:t>
        </w:r>
        <w:r w:rsidR="005E6E48" w:rsidRPr="005E6E48">
          <w:rPr>
            <w:lang w:val="es-ES_tradnl"/>
          </w:rPr>
          <w:t xml:space="preserve"> </w:t>
        </w:r>
      </w:ins>
      <w:ins w:id="1695" w:author="angie" w:date="2014-02-15T07:08:00Z">
        <w:r w:rsidR="005E6E48">
          <w:rPr>
            <w:lang w:val="es-ES_tradnl"/>
          </w:rPr>
          <w:t>C</w:t>
        </w:r>
      </w:ins>
      <w:ins w:id="1696" w:author="angie" w:date="2014-02-15T07:05:00Z">
        <w:r w:rsidR="005E6E48" w:rsidRPr="005E6E48">
          <w:rPr>
            <w:lang w:val="es-ES_tradnl"/>
          </w:rPr>
          <w:t>osto de pedido</w:t>
        </w:r>
        <w:r w:rsidR="00DC2ECD">
          <w:rPr>
            <w:lang w:val="es-ES_tradnl"/>
          </w:rPr>
          <w:t>s, inspecciones de calidad.</w:t>
        </w:r>
      </w:ins>
    </w:p>
    <w:p w14:paraId="1A975C32" w14:textId="31935369" w:rsidR="00F16D67" w:rsidRPr="005442C1" w:rsidRDefault="005E6E48" w:rsidP="005E6E48">
      <w:pPr>
        <w:pStyle w:val="ListParagraph"/>
        <w:numPr>
          <w:ilvl w:val="0"/>
          <w:numId w:val="33"/>
        </w:numPr>
        <w:rPr>
          <w:ins w:id="1697" w:author="angie" w:date="2014-02-11T07:27:00Z"/>
          <w:lang w:val="es-ES_tradnl"/>
        </w:rPr>
      </w:pPr>
      <w:ins w:id="1698" w:author="angie" w:date="2014-02-15T07:05:00Z">
        <w:r w:rsidRPr="005E6E48">
          <w:rPr>
            <w:lang w:val="es-ES_tradnl"/>
          </w:rPr>
          <w:t xml:space="preserve">De </w:t>
        </w:r>
      </w:ins>
      <w:ins w:id="1699" w:author="angie" w:date="2014-02-15T07:07:00Z">
        <w:r w:rsidRPr="005E6E48">
          <w:rPr>
            <w:lang w:val="es-ES_tradnl"/>
          </w:rPr>
          <w:t>Fabricación</w:t>
        </w:r>
      </w:ins>
      <w:ins w:id="1700" w:author="angie" w:date="2014-02-15T07:05:00Z">
        <w:r>
          <w:rPr>
            <w:lang w:val="es-ES_tradnl"/>
          </w:rPr>
          <w:t>.</w:t>
        </w:r>
        <w:r w:rsidR="00044B94">
          <w:rPr>
            <w:lang w:val="es-ES_tradnl"/>
          </w:rPr>
          <w:t xml:space="preserve"> O</w:t>
        </w:r>
        <w:r w:rsidRPr="005E6E48">
          <w:rPr>
            <w:lang w:val="es-ES_tradnl"/>
          </w:rPr>
          <w:t>rden</w:t>
        </w:r>
      </w:ins>
      <w:ins w:id="1701" w:author="angie" w:date="2014-02-15T07:13:00Z">
        <w:r w:rsidR="006C1D09">
          <w:rPr>
            <w:lang w:val="es-ES_tradnl"/>
          </w:rPr>
          <w:t>es</w:t>
        </w:r>
      </w:ins>
      <w:ins w:id="1702" w:author="angie" w:date="2014-02-15T07:05:00Z">
        <w:r w:rsidRPr="005E6E48">
          <w:rPr>
            <w:lang w:val="es-ES_tradnl"/>
          </w:rPr>
          <w:t>, mermas de arranque.</w:t>
        </w:r>
      </w:ins>
    </w:p>
    <w:p w14:paraId="262E6E9C" w14:textId="545E140D" w:rsidR="0095518F" w:rsidRPr="00173744" w:rsidRDefault="0095518F">
      <w:pPr>
        <w:pStyle w:val="Heading4"/>
        <w:rPr>
          <w:ins w:id="1703" w:author="angie" w:date="2014-02-11T07:31:00Z"/>
          <w:lang w:val="es-ES_tradnl"/>
        </w:rPr>
        <w:pPrChange w:id="1704" w:author="angie" w:date="2014-02-11T07:32:00Z">
          <w:pPr/>
        </w:pPrChange>
      </w:pPr>
      <w:ins w:id="1705" w:author="angie" w:date="2014-02-11T07:31:00Z">
        <w:r w:rsidRPr="00173744">
          <w:rPr>
            <w:lang w:val="es-ES_tradnl"/>
          </w:rPr>
          <w:t>Costo de Inventario (h)</w:t>
        </w:r>
      </w:ins>
    </w:p>
    <w:p w14:paraId="732CE98C" w14:textId="77777777" w:rsidR="00A65A31" w:rsidRDefault="000F69AD">
      <w:pPr>
        <w:rPr>
          <w:ins w:id="1706" w:author="angie" w:date="2014-02-11T07:31:00Z"/>
          <w:lang w:val="es-ES_tradnl"/>
        </w:rPr>
      </w:pPr>
      <w:ins w:id="1707" w:author="angie" w:date="2014-02-11T07:33:00Z">
        <w:r w:rsidRPr="000572F0">
          <w:rPr>
            <w:lang w:val="es-ES_tradnl"/>
          </w:rPr>
          <w:t>Es el</w:t>
        </w:r>
      </w:ins>
      <w:ins w:id="1708" w:author="angie" w:date="2014-02-11T07:31:00Z">
        <w:r w:rsidR="0095518F" w:rsidRPr="005066BF">
          <w:rPr>
            <w:lang w:val="es-ES_tradnl"/>
          </w:rPr>
          <w:t xml:space="preserve"> costo </w:t>
        </w:r>
      </w:ins>
      <w:ins w:id="1709" w:author="angie" w:date="2014-02-11T07:33:00Z">
        <w:r w:rsidRPr="00DB52E5">
          <w:rPr>
            <w:lang w:val="es-ES_tradnl"/>
          </w:rPr>
          <w:t>de</w:t>
        </w:r>
      </w:ins>
      <w:ins w:id="1710" w:author="angie" w:date="2014-02-11T07:31:00Z">
        <w:r w:rsidR="0095518F" w:rsidRPr="00986E26">
          <w:rPr>
            <w:lang w:val="es-ES_tradnl"/>
          </w:rPr>
          <w:t xml:space="preserve"> </w:t>
        </w:r>
      </w:ins>
      <w:ins w:id="1711" w:author="angie" w:date="2014-02-11T07:33:00Z">
        <w:r w:rsidRPr="00986E26">
          <w:rPr>
            <w:lang w:val="es-ES_tradnl"/>
          </w:rPr>
          <w:t>mantener</w:t>
        </w:r>
      </w:ins>
      <w:ins w:id="1712" w:author="angie" w:date="2014-02-11T07:31:00Z">
        <w:r w:rsidR="0095518F" w:rsidRPr="0067528F">
          <w:rPr>
            <w:lang w:val="es-ES_tradnl"/>
          </w:rPr>
          <w:t xml:space="preserve"> los artículos inventariados</w:t>
        </w:r>
        <w:r w:rsidR="00A65A31">
          <w:rPr>
            <w:lang w:val="es-ES_tradnl"/>
          </w:rPr>
          <w:t>.</w:t>
        </w:r>
      </w:ins>
    </w:p>
    <w:p w14:paraId="7F88BFAB" w14:textId="1D08883D" w:rsidR="006C1D09" w:rsidRPr="00997ADF" w:rsidRDefault="006C1D09" w:rsidP="00E507DE">
      <w:pPr>
        <w:pStyle w:val="ListParagraph"/>
        <w:numPr>
          <w:ilvl w:val="0"/>
          <w:numId w:val="57"/>
        </w:numPr>
        <w:rPr>
          <w:ins w:id="1713" w:author="angie" w:date="2014-02-15T07:12:00Z"/>
          <w:lang w:val="es-ES_tradnl"/>
        </w:rPr>
      </w:pPr>
      <w:ins w:id="1714" w:author="angie" w:date="2014-02-15T07:10:00Z">
        <w:r w:rsidRPr="00A65A31">
          <w:rPr>
            <w:u w:val="single"/>
            <w:lang w:val="es-ES_tradnl"/>
            <w:rPrChange w:id="1715" w:author="angie" w:date="2014-02-15T07:21:00Z">
              <w:rPr>
                <w:lang w:val="es-ES_tradnl"/>
              </w:rPr>
            </w:rPrChange>
          </w:rPr>
          <w:t xml:space="preserve">Por </w:t>
        </w:r>
        <w:r w:rsidR="002B0E3A" w:rsidRPr="00A65A31">
          <w:rPr>
            <w:u w:val="single"/>
            <w:lang w:val="es-ES_tradnl"/>
            <w:rPrChange w:id="1716" w:author="angie" w:date="2014-02-15T07:21:00Z">
              <w:rPr>
                <w:lang w:val="es-ES_tradnl"/>
              </w:rPr>
            </w:rPrChange>
          </w:rPr>
          <w:t>Riesgo</w:t>
        </w:r>
        <w:r w:rsidRPr="00A65A31">
          <w:rPr>
            <w:lang w:val="es-ES_tradnl"/>
          </w:rPr>
          <w:t>. S</w:t>
        </w:r>
        <w:r w:rsidRPr="008403B2">
          <w:rPr>
            <w:lang w:val="es-ES_tradnl"/>
          </w:rPr>
          <w:t xml:space="preserve">eguros, </w:t>
        </w:r>
      </w:ins>
      <w:ins w:id="1717" w:author="angie" w:date="2014-02-15T07:11:00Z">
        <w:r w:rsidRPr="00DD446E">
          <w:rPr>
            <w:lang w:val="es-ES_tradnl"/>
          </w:rPr>
          <w:t>perdidas</w:t>
        </w:r>
      </w:ins>
      <w:ins w:id="1718" w:author="angie" w:date="2014-02-15T07:10:00Z">
        <w:r w:rsidR="00B555B9" w:rsidRPr="00D67767">
          <w:rPr>
            <w:lang w:val="es-ES_tradnl"/>
          </w:rPr>
          <w:t>, mermas</w:t>
        </w:r>
        <w:r w:rsidRPr="00D5140D">
          <w:rPr>
            <w:lang w:val="es-ES_tradnl"/>
          </w:rPr>
          <w:t xml:space="preserve">, </w:t>
        </w:r>
        <w:r w:rsidRPr="00997ADF">
          <w:rPr>
            <w:lang w:val="es-ES_tradnl"/>
          </w:rPr>
          <w:t>deterioros, robos, etc.</w:t>
        </w:r>
      </w:ins>
    </w:p>
    <w:p w14:paraId="0215F81A" w14:textId="1D0DC2A4" w:rsidR="006C1D09" w:rsidRPr="006C1D09" w:rsidRDefault="00FB03A7" w:rsidP="00E507DE">
      <w:pPr>
        <w:pStyle w:val="ListParagraph"/>
        <w:numPr>
          <w:ilvl w:val="0"/>
          <w:numId w:val="54"/>
        </w:numPr>
        <w:rPr>
          <w:ins w:id="1719" w:author="angie" w:date="2014-02-15T07:10:00Z"/>
          <w:lang w:val="es-ES_tradnl"/>
        </w:rPr>
      </w:pPr>
      <w:ins w:id="1720" w:author="angie" w:date="2014-02-15T07:17:00Z">
        <w:r w:rsidRPr="00E12F0E">
          <w:rPr>
            <w:u w:val="single"/>
            <w:lang w:val="es-ES_tradnl"/>
            <w:rPrChange w:id="1721" w:author="angie" w:date="2014-02-15T07:18:00Z">
              <w:rPr>
                <w:lang w:val="es-ES_tradnl"/>
              </w:rPr>
            </w:rPrChange>
          </w:rPr>
          <w:t>P</w:t>
        </w:r>
      </w:ins>
      <w:ins w:id="1722" w:author="angie" w:date="2014-02-15T07:10:00Z">
        <w:r w:rsidR="00B555B9" w:rsidRPr="00E12F0E">
          <w:rPr>
            <w:u w:val="single"/>
            <w:lang w:val="es-ES_tradnl"/>
            <w:rPrChange w:id="1723" w:author="angie" w:date="2014-02-15T07:18:00Z">
              <w:rPr>
                <w:lang w:val="es-ES_tradnl"/>
              </w:rPr>
            </w:rPrChange>
          </w:rPr>
          <w:t>or impuestos</w:t>
        </w:r>
      </w:ins>
      <w:ins w:id="1724" w:author="angie" w:date="2014-02-15T07:18:00Z">
        <w:r w:rsidR="00E12F0E">
          <w:rPr>
            <w:u w:val="single"/>
            <w:lang w:val="es-ES_tradnl"/>
          </w:rPr>
          <w:t>.</w:t>
        </w:r>
      </w:ins>
      <w:ins w:id="1725" w:author="angie" w:date="2014-02-15T07:10:00Z">
        <w:r w:rsidR="00B555B9">
          <w:rPr>
            <w:lang w:val="es-ES_tradnl"/>
          </w:rPr>
          <w:t xml:space="preserve"> </w:t>
        </w:r>
        <w:r w:rsidR="00E12F0E">
          <w:rPr>
            <w:lang w:val="es-ES_tradnl"/>
          </w:rPr>
          <w:t>Q</w:t>
        </w:r>
        <w:r w:rsidR="00B555B9">
          <w:rPr>
            <w:lang w:val="es-ES_tradnl"/>
          </w:rPr>
          <w:t>ue gravan a los activos.</w:t>
        </w:r>
      </w:ins>
    </w:p>
    <w:p w14:paraId="5524560F" w14:textId="6C5BAAA4" w:rsidR="006C1D09" w:rsidRDefault="006C1D09" w:rsidP="00E507DE">
      <w:pPr>
        <w:pStyle w:val="ListParagraph"/>
        <w:numPr>
          <w:ilvl w:val="0"/>
          <w:numId w:val="56"/>
        </w:numPr>
        <w:rPr>
          <w:ins w:id="1726" w:author="angie" w:date="2014-02-15T07:19:00Z"/>
          <w:lang w:val="es-ES_tradnl"/>
        </w:rPr>
      </w:pPr>
      <w:ins w:id="1727" w:author="angie" w:date="2014-02-15T07:10:00Z">
        <w:r w:rsidRPr="00E12F0E">
          <w:rPr>
            <w:u w:val="single"/>
            <w:lang w:val="es-ES_tradnl"/>
            <w:rPrChange w:id="1728" w:author="angie" w:date="2014-02-15T07:18:00Z">
              <w:rPr>
                <w:lang w:val="es-ES_tradnl"/>
              </w:rPr>
            </w:rPrChange>
          </w:rPr>
          <w:t xml:space="preserve">Del </w:t>
        </w:r>
        <w:r w:rsidR="00B555B9" w:rsidRPr="00E12F0E">
          <w:rPr>
            <w:u w:val="single"/>
            <w:lang w:val="es-ES_tradnl"/>
            <w:rPrChange w:id="1729" w:author="angie" w:date="2014-02-15T07:18:00Z">
              <w:rPr>
                <w:lang w:val="es-ES_tradnl"/>
              </w:rPr>
            </w:rPrChange>
          </w:rPr>
          <w:t>Local</w:t>
        </w:r>
        <w:r w:rsidR="00E12F0E">
          <w:rPr>
            <w:lang w:val="es-ES_tradnl"/>
          </w:rPr>
          <w:t xml:space="preserve">. </w:t>
        </w:r>
      </w:ins>
      <w:ins w:id="1730" w:author="angie" w:date="2014-02-15T07:17:00Z">
        <w:r w:rsidR="00E12F0E">
          <w:rPr>
            <w:lang w:val="es-ES_tradnl"/>
          </w:rPr>
          <w:t>A</w:t>
        </w:r>
      </w:ins>
      <w:ins w:id="1731" w:author="angie" w:date="2014-02-15T07:10:00Z">
        <w:r w:rsidRPr="002B0E3A">
          <w:rPr>
            <w:lang w:val="es-ES_tradnl"/>
          </w:rPr>
          <w:t>lquiler, vig</w:t>
        </w:r>
        <w:r w:rsidR="00E12F0E">
          <w:rPr>
            <w:lang w:val="es-ES_tradnl"/>
          </w:rPr>
          <w:t>ilancia, suministros, servicios, etc.</w:t>
        </w:r>
      </w:ins>
    </w:p>
    <w:p w14:paraId="18344FB2" w14:textId="50B1D35D" w:rsidR="00D3615B" w:rsidRPr="00D3615B" w:rsidRDefault="00D3615B" w:rsidP="00D3615B">
      <w:pPr>
        <w:pStyle w:val="ListParagraph"/>
        <w:numPr>
          <w:ilvl w:val="0"/>
          <w:numId w:val="56"/>
        </w:numPr>
        <w:rPr>
          <w:ins w:id="1732" w:author="angie" w:date="2014-02-15T07:19:00Z"/>
          <w:lang w:val="es-ES_tradnl"/>
        </w:rPr>
      </w:pPr>
      <w:ins w:id="1733" w:author="angie" w:date="2014-02-15T07:19:00Z">
        <w:r w:rsidRPr="006B42CB">
          <w:rPr>
            <w:u w:val="single"/>
            <w:lang w:val="es-ES_tradnl"/>
            <w:rPrChange w:id="1734" w:author="angie" w:date="2014-02-15T07:19:00Z">
              <w:rPr>
                <w:lang w:val="es-ES_tradnl"/>
              </w:rPr>
            </w:rPrChange>
          </w:rPr>
          <w:t>De Transporte Interno</w:t>
        </w:r>
        <w:r>
          <w:rPr>
            <w:lang w:val="es-ES_tradnl"/>
          </w:rPr>
          <w:t>.</w:t>
        </w:r>
        <w:r w:rsidRPr="00D3615B">
          <w:rPr>
            <w:lang w:val="es-ES_tradnl"/>
          </w:rPr>
          <w:t xml:space="preserve"> instalaciones, maquinarias, etc.</w:t>
        </w:r>
      </w:ins>
    </w:p>
    <w:p w14:paraId="23D6DCC7" w14:textId="294DA1A3" w:rsidR="00D3615B" w:rsidRPr="00B555B9" w:rsidRDefault="006B42CB" w:rsidP="00E507DE">
      <w:pPr>
        <w:pStyle w:val="ListParagraph"/>
        <w:numPr>
          <w:ilvl w:val="0"/>
          <w:numId w:val="56"/>
        </w:numPr>
        <w:rPr>
          <w:ins w:id="1735" w:author="angie" w:date="2014-02-11T07:35:00Z"/>
          <w:lang w:val="es-ES_tradnl"/>
        </w:rPr>
      </w:pPr>
      <w:ins w:id="1736" w:author="angie" w:date="2014-02-15T07:19:00Z">
        <w:r w:rsidRPr="00276620">
          <w:rPr>
            <w:u w:val="single"/>
            <w:lang w:val="es-ES_tradnl"/>
            <w:rPrChange w:id="1737" w:author="angie" w:date="2014-02-15T07:20:00Z">
              <w:rPr>
                <w:lang w:val="es-ES_tradnl"/>
              </w:rPr>
            </w:rPrChange>
          </w:rPr>
          <w:t xml:space="preserve">De </w:t>
        </w:r>
        <w:r w:rsidR="00276620" w:rsidRPr="00276620">
          <w:rPr>
            <w:u w:val="single"/>
            <w:lang w:val="es-ES_tradnl"/>
            <w:rPrChange w:id="1738" w:author="angie" w:date="2014-02-15T07:20:00Z">
              <w:rPr>
                <w:lang w:val="es-ES_tradnl"/>
              </w:rPr>
            </w:rPrChange>
          </w:rPr>
          <w:t>Conservar En Buen Estado Los Productos</w:t>
        </w:r>
        <w:r>
          <w:rPr>
            <w:lang w:val="es-ES_tradnl"/>
          </w:rPr>
          <w:t xml:space="preserve">. </w:t>
        </w:r>
      </w:ins>
      <w:ins w:id="1739" w:author="angie" w:date="2014-02-15T07:20:00Z">
        <w:r w:rsidR="004F6043">
          <w:rPr>
            <w:lang w:val="es-ES_tradnl"/>
          </w:rPr>
          <w:t>Frío</w:t>
        </w:r>
      </w:ins>
      <w:ins w:id="1740" w:author="angie" w:date="2014-02-15T07:19:00Z">
        <w:r>
          <w:rPr>
            <w:lang w:val="es-ES_tradnl"/>
          </w:rPr>
          <w:t>, humedad, etc.</w:t>
        </w:r>
      </w:ins>
    </w:p>
    <w:p w14:paraId="3881BEDA" w14:textId="77777777" w:rsidR="00842FC0" w:rsidRPr="0098051C" w:rsidRDefault="00842FC0">
      <w:pPr>
        <w:pStyle w:val="Heading4"/>
        <w:rPr>
          <w:ins w:id="1741" w:author="angie" w:date="2014-02-11T07:36:00Z"/>
          <w:lang w:val="es-ES_tradnl"/>
        </w:rPr>
        <w:pPrChange w:id="1742" w:author="angie" w:date="2014-02-11T07:36:00Z">
          <w:pPr/>
        </w:pPrChange>
      </w:pPr>
      <w:ins w:id="1743" w:author="angie" w:date="2014-02-11T07:36:00Z">
        <w:r w:rsidRPr="0098051C">
          <w:rPr>
            <w:lang w:val="es-ES_tradnl"/>
          </w:rPr>
          <w:lastRenderedPageBreak/>
          <w:t>Costo por déficit (d)</w:t>
        </w:r>
      </w:ins>
    </w:p>
    <w:p w14:paraId="5BAA4B2A" w14:textId="3B8756E4" w:rsidR="00842FC0" w:rsidRDefault="00D354FD" w:rsidP="00842FC0">
      <w:pPr>
        <w:rPr>
          <w:ins w:id="1744" w:author="angie" w:date="2014-02-15T07:21:00Z"/>
          <w:lang w:val="es-ES_tradnl"/>
        </w:rPr>
      </w:pPr>
      <w:ins w:id="1745" w:author="angie" w:date="2014-02-11T07:36:00Z">
        <w:r w:rsidRPr="00A11E7C">
          <w:rPr>
            <w:lang w:val="es-ES_tradnl"/>
          </w:rPr>
          <w:t>G</w:t>
        </w:r>
        <w:r w:rsidR="00842FC0" w:rsidRPr="00B977F7">
          <w:rPr>
            <w:lang w:val="es-ES_tradnl"/>
          </w:rPr>
          <w:t>enera</w:t>
        </w:r>
        <w:r w:rsidRPr="00B977F7">
          <w:rPr>
            <w:lang w:val="es-ES_tradnl"/>
          </w:rPr>
          <w:t>do</w:t>
        </w:r>
        <w:r w:rsidR="00842FC0" w:rsidRPr="00B977F7">
          <w:rPr>
            <w:lang w:val="es-ES_tradnl"/>
          </w:rPr>
          <w:t xml:space="preserve"> </w:t>
        </w:r>
        <w:r w:rsidR="00842FC0" w:rsidRPr="00B3701F">
          <w:rPr>
            <w:lang w:val="es-ES_tradnl"/>
          </w:rPr>
          <w:t>por falta</w:t>
        </w:r>
        <w:r w:rsidR="00BE419F">
          <w:rPr>
            <w:lang w:val="es-ES_tradnl"/>
          </w:rPr>
          <w:t xml:space="preserve"> de productos en el inventario cuando </w:t>
        </w:r>
        <w:r w:rsidR="00842FC0" w:rsidRPr="00B3701F">
          <w:rPr>
            <w:lang w:val="es-ES_tradnl"/>
          </w:rPr>
          <w:t>la venta se pierde.</w:t>
        </w:r>
      </w:ins>
    </w:p>
    <w:p w14:paraId="398F85A5" w14:textId="5E2C0C70" w:rsidR="008403B2" w:rsidRDefault="00DD446E" w:rsidP="00E507DE">
      <w:pPr>
        <w:pStyle w:val="ListParagraph"/>
        <w:numPr>
          <w:ilvl w:val="0"/>
          <w:numId w:val="59"/>
        </w:numPr>
        <w:rPr>
          <w:ins w:id="1746" w:author="angie" w:date="2014-02-15T07:23:00Z"/>
          <w:lang w:val="es-ES_tradnl"/>
        </w:rPr>
      </w:pPr>
      <w:ins w:id="1747" w:author="angie" w:date="2014-02-15T07:23:00Z">
        <w:r w:rsidRPr="00E507DE">
          <w:rPr>
            <w:u w:val="single"/>
            <w:lang w:val="es-ES_tradnl"/>
          </w:rPr>
          <w:t>Lucro Cesante</w:t>
        </w:r>
        <w:r w:rsidRPr="008403B2">
          <w:rPr>
            <w:lang w:val="es-ES_tradnl"/>
          </w:rPr>
          <w:t>.</w:t>
        </w:r>
        <w:r>
          <w:rPr>
            <w:lang w:val="es-ES_tradnl"/>
          </w:rPr>
          <w:t xml:space="preserve"> R</w:t>
        </w:r>
        <w:r w:rsidRPr="008403B2">
          <w:rPr>
            <w:lang w:val="es-ES_tradnl"/>
          </w:rPr>
          <w:t>iesgo de perder una</w:t>
        </w:r>
        <w:r>
          <w:rPr>
            <w:lang w:val="es-ES_tradnl"/>
          </w:rPr>
          <w:t xml:space="preserve"> venta </w:t>
        </w:r>
      </w:ins>
      <w:ins w:id="1748" w:author="angie" w:date="2014-02-15T07:22:00Z">
        <w:r>
          <w:rPr>
            <w:lang w:val="es-ES_tradnl"/>
          </w:rPr>
          <w:t xml:space="preserve">(merma de </w:t>
        </w:r>
      </w:ins>
      <w:ins w:id="1749" w:author="angie" w:date="2014-02-15T07:24:00Z">
        <w:r w:rsidR="00D5140D">
          <w:rPr>
            <w:lang w:val="es-ES_tradnl"/>
          </w:rPr>
          <w:t>contribución</w:t>
        </w:r>
      </w:ins>
      <w:ins w:id="1750" w:author="angie" w:date="2014-02-15T07:22:00Z">
        <w:r>
          <w:rPr>
            <w:lang w:val="es-ES_tradnl"/>
          </w:rPr>
          <w:t>).</w:t>
        </w:r>
        <w:r w:rsidR="008403B2" w:rsidRPr="008403B2">
          <w:rPr>
            <w:lang w:val="es-ES_tradnl"/>
          </w:rPr>
          <w:t xml:space="preserve"> </w:t>
        </w:r>
      </w:ins>
    </w:p>
    <w:p w14:paraId="2EEA7F8B" w14:textId="3F767FF3" w:rsidR="00D5140D" w:rsidRDefault="00D67767" w:rsidP="00E507DE">
      <w:pPr>
        <w:pStyle w:val="ListParagraph"/>
        <w:numPr>
          <w:ilvl w:val="0"/>
          <w:numId w:val="59"/>
        </w:numPr>
        <w:rPr>
          <w:ins w:id="1751" w:author="angie" w:date="2014-02-15T07:24:00Z"/>
          <w:lang w:val="es-ES_tradnl"/>
        </w:rPr>
      </w:pPr>
      <w:ins w:id="1752" w:author="angie" w:date="2014-02-15T07:22:00Z">
        <w:r w:rsidRPr="00D5140D">
          <w:rPr>
            <w:u w:val="single"/>
            <w:lang w:val="es-ES_tradnl"/>
            <w:rPrChange w:id="1753" w:author="angie" w:date="2014-02-15T07:24:00Z">
              <w:rPr>
                <w:lang w:val="es-ES_tradnl"/>
              </w:rPr>
            </w:rPrChange>
          </w:rPr>
          <w:t>Disconformidad</w:t>
        </w:r>
        <w:r>
          <w:rPr>
            <w:lang w:val="es-ES_tradnl"/>
          </w:rPr>
          <w:t>.</w:t>
        </w:r>
        <w:r w:rsidR="008403B2" w:rsidRPr="008403B2">
          <w:rPr>
            <w:lang w:val="es-ES_tradnl"/>
          </w:rPr>
          <w:t xml:space="preserve"> </w:t>
        </w:r>
      </w:ins>
      <w:ins w:id="1754" w:author="angie" w:date="2014-02-15T07:24:00Z">
        <w:r w:rsidR="00D5140D" w:rsidRPr="008403B2">
          <w:rPr>
            <w:lang w:val="es-ES_tradnl"/>
          </w:rPr>
          <w:t>insatisfacción</w:t>
        </w:r>
      </w:ins>
      <w:ins w:id="1755" w:author="angie" w:date="2014-02-15T07:22:00Z">
        <w:r w:rsidR="008403B2" w:rsidRPr="008403B2">
          <w:rPr>
            <w:lang w:val="es-ES_tradnl"/>
          </w:rPr>
          <w:t xml:space="preserve"> del cliente</w:t>
        </w:r>
        <w:r w:rsidR="00D5140D">
          <w:rPr>
            <w:lang w:val="es-ES_tradnl"/>
          </w:rPr>
          <w:t>.</w:t>
        </w:r>
      </w:ins>
    </w:p>
    <w:p w14:paraId="04A9946F" w14:textId="752BC4AB" w:rsidR="008403B2" w:rsidRDefault="008403B2" w:rsidP="00E507DE">
      <w:pPr>
        <w:pStyle w:val="ListParagraph"/>
        <w:numPr>
          <w:ilvl w:val="0"/>
          <w:numId w:val="59"/>
        </w:numPr>
        <w:rPr>
          <w:ins w:id="1756" w:author="angie" w:date="2014-02-15T07:27:00Z"/>
          <w:lang w:val="es-ES_tradnl"/>
        </w:rPr>
      </w:pPr>
      <w:ins w:id="1757" w:author="angie" w:date="2014-02-15T07:22:00Z">
        <w:r w:rsidRPr="008403B2">
          <w:rPr>
            <w:lang w:val="es-ES_tradnl"/>
          </w:rPr>
          <w:t>Trabajo de procesar y despachar un parcial</w:t>
        </w:r>
      </w:ins>
    </w:p>
    <w:p w14:paraId="304105CB" w14:textId="6C4D5257" w:rsidR="00337F0B" w:rsidRDefault="00DD36C4">
      <w:pPr>
        <w:pStyle w:val="Heading4"/>
        <w:rPr>
          <w:ins w:id="1758" w:author="angie" w:date="2014-02-15T07:28:00Z"/>
          <w:lang w:val="es-ES_tradnl"/>
        </w:rPr>
        <w:pPrChange w:id="1759" w:author="angie" w:date="2014-02-15T07:28:00Z">
          <w:pPr/>
        </w:pPrChange>
      </w:pPr>
      <w:ins w:id="1760" w:author="angie" w:date="2014-02-15T07:28:00Z">
        <w:r w:rsidRPr="00DD36C4">
          <w:rPr>
            <w:lang w:val="es-ES_tradnl"/>
          </w:rPr>
          <w:t xml:space="preserve">Costos Asociados </w:t>
        </w:r>
        <w:r>
          <w:rPr>
            <w:lang w:val="es-ES_tradnl"/>
          </w:rPr>
          <w:t>a l</w:t>
        </w:r>
        <w:r w:rsidRPr="00DD36C4">
          <w:rPr>
            <w:lang w:val="es-ES_tradnl"/>
          </w:rPr>
          <w:t>a Capacidad</w:t>
        </w:r>
      </w:ins>
      <w:ins w:id="1761" w:author="angie" w:date="2014-02-15T07:33:00Z">
        <w:r w:rsidR="00242C15">
          <w:rPr>
            <w:lang w:val="es-ES_tradnl"/>
          </w:rPr>
          <w:t xml:space="preserve"> </w:t>
        </w:r>
        <w:r w:rsidR="00242C15" w:rsidRPr="00242C15">
          <w:rPr>
            <w:lang w:val="es-ES_tradnl"/>
          </w:rPr>
          <w:t>(C)</w:t>
        </w:r>
      </w:ins>
    </w:p>
    <w:p w14:paraId="41A3FE52" w14:textId="0382A63B" w:rsidR="00B014D5" w:rsidRDefault="00B014D5">
      <w:pPr>
        <w:rPr>
          <w:ins w:id="1762" w:author="angie" w:date="2014-02-15T07:28:00Z"/>
        </w:rPr>
      </w:pPr>
      <w:ins w:id="1763" w:author="angie" w:date="2014-02-15T07:29:00Z">
        <w:r>
          <w:t xml:space="preserve">Son las asociadas con el personal: </w:t>
        </w:r>
      </w:ins>
      <w:ins w:id="1764" w:author="angie" w:date="2014-02-15T07:28:00Z">
        <w:r>
          <w:t>Tiempos extras, Contrataciones, Entrenamiento</w:t>
        </w:r>
      </w:ins>
      <w:ins w:id="1765" w:author="angie" w:date="2014-02-15T07:29:00Z">
        <w:r>
          <w:t xml:space="preserve">, </w:t>
        </w:r>
      </w:ins>
      <w:ins w:id="1766" w:author="angie" w:date="2014-02-15T07:28:00Z">
        <w:r>
          <w:t>Despidos</w:t>
        </w:r>
      </w:ins>
      <w:ins w:id="1767" w:author="angie" w:date="2014-02-15T07:29:00Z">
        <w:r>
          <w:t xml:space="preserve">, </w:t>
        </w:r>
      </w:ins>
      <w:ins w:id="1768" w:author="angie" w:date="2014-02-15T07:28:00Z">
        <w:r>
          <w:t>Ocio</w:t>
        </w:r>
      </w:ins>
      <w:ins w:id="1769" w:author="angie" w:date="2014-02-15T07:29:00Z">
        <w:r>
          <w:t>.</w:t>
        </w:r>
      </w:ins>
    </w:p>
    <w:p w14:paraId="1BA8C39E" w14:textId="77777777" w:rsidR="003E3438" w:rsidRPr="00DE51CF" w:rsidRDefault="003E3438">
      <w:pPr>
        <w:pStyle w:val="Heading4"/>
        <w:rPr>
          <w:ins w:id="1770" w:author="angie" w:date="2014-02-11T07:37:00Z"/>
          <w:lang w:val="es-ES_tradnl"/>
        </w:rPr>
        <w:pPrChange w:id="1771" w:author="angie" w:date="2014-02-11T07:37:00Z">
          <w:pPr/>
        </w:pPrChange>
      </w:pPr>
      <w:ins w:id="1772" w:author="angie" w:date="2014-02-11T07:37:00Z">
        <w:r w:rsidRPr="00DE51CF">
          <w:rPr>
            <w:lang w:val="es-ES_tradnl"/>
          </w:rPr>
          <w:t>Costo Total (T)</w:t>
        </w:r>
      </w:ins>
    </w:p>
    <w:p w14:paraId="34654164" w14:textId="2A5B4272" w:rsidR="003E3438" w:rsidRPr="00C45BF7" w:rsidRDefault="003E3438" w:rsidP="004E1300">
      <w:pPr>
        <w:spacing w:after="0"/>
        <w:rPr>
          <w:ins w:id="1773" w:author="angie" w:date="2014-02-11T07:37:00Z"/>
          <w:lang w:val="es-ES_tradnl"/>
        </w:rPr>
      </w:pPr>
      <w:ins w:id="1774" w:author="angie" w:date="2014-02-11T07:37:00Z">
        <w:r w:rsidRPr="00C45BF7">
          <w:rPr>
            <w:lang w:val="es-ES_tradnl"/>
          </w:rPr>
          <w:t>Es la suma de los costos mencionados anteriormente.</w:t>
        </w:r>
      </w:ins>
    </w:p>
    <w:p w14:paraId="18970663" w14:textId="2EB6A768" w:rsidR="003E3438" w:rsidRPr="00857310" w:rsidRDefault="003E3438" w:rsidP="003E3438">
      <w:pPr>
        <w:rPr>
          <w:ins w:id="1775" w:author="angie" w:date="2014-02-11T07:40:00Z"/>
          <w:lang w:val="es-ES_tradnl"/>
        </w:rPr>
      </w:pPr>
      <w:ins w:id="1776" w:author="angie" w:date="2014-02-11T07:37:00Z">
        <w:r w:rsidRPr="00995B58">
          <w:rPr>
            <w:lang w:val="es-ES_tradnl"/>
          </w:rPr>
          <w:t>CT = K</w:t>
        </w:r>
      </w:ins>
      <w:ins w:id="1777" w:author="angie" w:date="2014-02-13T09:19:00Z">
        <w:r w:rsidR="004E1300" w:rsidRPr="002B26CC">
          <w:rPr>
            <w:lang w:val="es-ES_tradnl"/>
          </w:rPr>
          <w:t xml:space="preserve"> </w:t>
        </w:r>
      </w:ins>
      <w:ins w:id="1778" w:author="angie" w:date="2014-02-11T07:37:00Z">
        <w:r w:rsidRPr="007735C6">
          <w:rPr>
            <w:lang w:val="es-ES_tradnl"/>
          </w:rPr>
          <w:t>+</w:t>
        </w:r>
      </w:ins>
      <w:ins w:id="1779" w:author="angie" w:date="2014-02-13T09:19:00Z">
        <w:r w:rsidR="004E1300" w:rsidRPr="00B41F9D">
          <w:rPr>
            <w:lang w:val="es-ES_tradnl"/>
          </w:rPr>
          <w:t xml:space="preserve"> </w:t>
        </w:r>
      </w:ins>
      <w:ins w:id="1780" w:author="angie" w:date="2014-02-11T07:37:00Z">
        <w:r w:rsidRPr="00B41F9D">
          <w:rPr>
            <w:lang w:val="es-ES_tradnl"/>
          </w:rPr>
          <w:t>C(h)</w:t>
        </w:r>
      </w:ins>
      <w:ins w:id="1781" w:author="angie" w:date="2014-02-13T09:19:00Z">
        <w:r w:rsidR="004E1300" w:rsidRPr="00B41F9D">
          <w:rPr>
            <w:lang w:val="es-ES_tradnl"/>
          </w:rPr>
          <w:t xml:space="preserve"> </w:t>
        </w:r>
      </w:ins>
      <w:ins w:id="1782" w:author="angie" w:date="2014-02-11T07:37:00Z">
        <w:r w:rsidRPr="00300645">
          <w:rPr>
            <w:lang w:val="es-ES_tradnl"/>
          </w:rPr>
          <w:t>+</w:t>
        </w:r>
      </w:ins>
      <w:ins w:id="1783" w:author="angie" w:date="2014-02-13T09:19:00Z">
        <w:r w:rsidR="004E1300" w:rsidRPr="00857310">
          <w:rPr>
            <w:lang w:val="es-ES_tradnl"/>
          </w:rPr>
          <w:t xml:space="preserve"> </w:t>
        </w:r>
      </w:ins>
      <w:ins w:id="1784" w:author="angie" w:date="2014-02-11T07:37:00Z">
        <w:r w:rsidRPr="00857310">
          <w:rPr>
            <w:lang w:val="es-ES_tradnl"/>
          </w:rPr>
          <w:t>C(d)</w:t>
        </w:r>
      </w:ins>
      <w:ins w:id="1785" w:author="angie" w:date="2014-02-15T07:27:00Z">
        <w:r w:rsidR="00337F0B" w:rsidRPr="00337F0B">
          <w:rPr>
            <w:lang w:val="es-ES_tradnl"/>
          </w:rPr>
          <w:t xml:space="preserve"> </w:t>
        </w:r>
        <w:r w:rsidR="00337F0B" w:rsidRPr="007055CE">
          <w:rPr>
            <w:lang w:val="es-ES_tradnl"/>
          </w:rPr>
          <w:t>+</w:t>
        </w:r>
        <w:r w:rsidR="00337F0B" w:rsidRPr="00C36404">
          <w:rPr>
            <w:lang w:val="es-ES_tradnl"/>
          </w:rPr>
          <w:t xml:space="preserve"> </w:t>
        </w:r>
        <w:r w:rsidR="00337F0B" w:rsidRPr="009F1964">
          <w:rPr>
            <w:lang w:val="es-ES_tradnl"/>
          </w:rPr>
          <w:t>C(C)</w:t>
        </w:r>
      </w:ins>
    </w:p>
    <w:p w14:paraId="11C00644" w14:textId="7DFA21E3" w:rsidR="004879C3" w:rsidRPr="00167203" w:rsidRDefault="004879C3">
      <w:pPr>
        <w:pStyle w:val="Heading3"/>
        <w:rPr>
          <w:ins w:id="1786" w:author="angie" w:date="2014-02-11T07:40:00Z"/>
          <w:lang w:val="es-ES_tradnl"/>
        </w:rPr>
        <w:pPrChange w:id="1787" w:author="angie" w:date="2014-02-11T07:40:00Z">
          <w:pPr/>
        </w:pPrChange>
      </w:pPr>
      <w:ins w:id="1788" w:author="angie" w:date="2014-02-11T07:40:00Z">
        <w:r w:rsidRPr="00167203">
          <w:rPr>
            <w:lang w:val="es-ES_tradnl"/>
          </w:rPr>
          <w:t>Merma</w:t>
        </w:r>
      </w:ins>
    </w:p>
    <w:p w14:paraId="314E09D2" w14:textId="0968447F" w:rsidR="00CD3C31" w:rsidRPr="005E6E48" w:rsidRDefault="00CD3C31" w:rsidP="00CD3C31">
      <w:pPr>
        <w:rPr>
          <w:ins w:id="1789" w:author="angie" w:date="2014-02-11T07:41:00Z"/>
          <w:lang w:val="es-ES_tradnl"/>
        </w:rPr>
      </w:pPr>
      <w:ins w:id="1790" w:author="angie" w:date="2014-02-11T07:41:00Z">
        <w:r w:rsidRPr="002C2481">
          <w:rPr>
            <w:lang w:val="es-ES_tradnl"/>
          </w:rPr>
          <w:t xml:space="preserve">Cada articulo </w:t>
        </w:r>
      </w:ins>
      <w:ins w:id="1791" w:author="angie" w:date="2014-02-11T07:45:00Z">
        <w:r w:rsidR="004A5DAF" w:rsidRPr="002C2481">
          <w:rPr>
            <w:lang w:val="es-ES_tradnl"/>
          </w:rPr>
          <w:t>tiene</w:t>
        </w:r>
      </w:ins>
      <w:ins w:id="1792" w:author="angie" w:date="2014-02-11T07:41:00Z">
        <w:r w:rsidRPr="002C2481">
          <w:rPr>
            <w:lang w:val="es-ES_tradnl"/>
          </w:rPr>
          <w:t xml:space="preserve"> un porcentaje de merma, se adoptara la siguiente escala para categorizarlos</w:t>
        </w:r>
      </w:ins>
      <w:ins w:id="1793" w:author="angie" w:date="2014-02-11T07:42:00Z">
        <w:r w:rsidR="003C7BEB" w:rsidRPr="005E6E48">
          <w:rPr>
            <w:lang w:val="es-ES_tradnl"/>
          </w:rPr>
          <w:t xml:space="preserve">: </w:t>
        </w:r>
      </w:ins>
    </w:p>
    <w:p w14:paraId="02BEAD21" w14:textId="5C241FE6" w:rsidR="003C7BEB" w:rsidRPr="00044B94" w:rsidRDefault="003C7BEB" w:rsidP="00A64EE2">
      <w:pPr>
        <w:pStyle w:val="ListParagraph"/>
        <w:numPr>
          <w:ilvl w:val="0"/>
          <w:numId w:val="33"/>
        </w:numPr>
        <w:rPr>
          <w:ins w:id="1794" w:author="angie" w:date="2014-02-11T07:42:00Z"/>
          <w:lang w:val="es-ES_tradnl"/>
        </w:rPr>
      </w:pPr>
      <w:ins w:id="1795" w:author="angie" w:date="2014-02-11T07:42:00Z">
        <w:r w:rsidRPr="00044B94">
          <w:rPr>
            <w:lang w:val="es-ES_tradnl"/>
          </w:rPr>
          <w:t>Total.</w:t>
        </w:r>
      </w:ins>
    </w:p>
    <w:p w14:paraId="0FDEC81F" w14:textId="0D9246F7" w:rsidR="003C7BEB" w:rsidRPr="006C1D09" w:rsidRDefault="00CD3C31" w:rsidP="00A64EE2">
      <w:pPr>
        <w:pStyle w:val="ListParagraph"/>
        <w:numPr>
          <w:ilvl w:val="0"/>
          <w:numId w:val="33"/>
        </w:numPr>
        <w:rPr>
          <w:ins w:id="1796" w:author="angie" w:date="2014-02-11T07:42:00Z"/>
          <w:lang w:val="es-ES_tradnl"/>
        </w:rPr>
      </w:pPr>
      <w:ins w:id="1797" w:author="angie" w:date="2014-02-11T07:41:00Z">
        <w:r w:rsidRPr="006C1D09">
          <w:rPr>
            <w:lang w:val="es-ES_tradnl"/>
          </w:rPr>
          <w:t xml:space="preserve">Merma 51-99% </w:t>
        </w:r>
      </w:ins>
    </w:p>
    <w:p w14:paraId="2E9FBBBA" w14:textId="3FB91DDD" w:rsidR="003C7BEB" w:rsidRPr="005358AA" w:rsidRDefault="00CD3C31" w:rsidP="00A64EE2">
      <w:pPr>
        <w:pStyle w:val="ListParagraph"/>
        <w:numPr>
          <w:ilvl w:val="0"/>
          <w:numId w:val="33"/>
        </w:numPr>
        <w:rPr>
          <w:ins w:id="1798" w:author="angie" w:date="2014-02-11T07:42:00Z"/>
          <w:lang w:val="es-ES_tradnl"/>
        </w:rPr>
      </w:pPr>
      <w:ins w:id="1799" w:author="angie" w:date="2014-02-11T07:41:00Z">
        <w:r w:rsidRPr="00835130">
          <w:rPr>
            <w:lang w:val="es-ES_tradnl"/>
          </w:rPr>
          <w:t xml:space="preserve">Merma 1-50% </w:t>
        </w:r>
      </w:ins>
    </w:p>
    <w:p w14:paraId="5ED50550" w14:textId="70E892D1" w:rsidR="004879C3" w:rsidRPr="002B0E3A" w:rsidRDefault="00CD3C31" w:rsidP="00A64EE2">
      <w:pPr>
        <w:pStyle w:val="ListParagraph"/>
        <w:numPr>
          <w:ilvl w:val="0"/>
          <w:numId w:val="33"/>
        </w:numPr>
        <w:rPr>
          <w:ins w:id="1800" w:author="angie" w:date="2014-02-11T05:43:00Z"/>
          <w:lang w:val="es-ES_tradnl"/>
        </w:rPr>
      </w:pPr>
      <w:ins w:id="1801" w:author="angie" w:date="2014-02-11T07:41:00Z">
        <w:r w:rsidRPr="002B0E3A">
          <w:rPr>
            <w:lang w:val="es-ES_tradnl"/>
          </w:rPr>
          <w:t>Sin influencia</w:t>
        </w:r>
      </w:ins>
      <w:ins w:id="1802" w:author="angie" w:date="2014-02-11T07:43:00Z">
        <w:r w:rsidR="003C7BEB" w:rsidRPr="002B0E3A">
          <w:rPr>
            <w:lang w:val="es-ES_tradnl"/>
          </w:rPr>
          <w:t>.</w:t>
        </w:r>
      </w:ins>
    </w:p>
    <w:p w14:paraId="085CC8F5" w14:textId="754563D5" w:rsidR="00AE454D" w:rsidRPr="002C2481" w:rsidRDefault="00AE454D" w:rsidP="002C2481">
      <w:pPr>
        <w:spacing w:after="0" w:line="240" w:lineRule="auto"/>
        <w:ind w:firstLine="0"/>
        <w:jc w:val="left"/>
        <w:rPr>
          <w:ins w:id="1803" w:author="angie" w:date="2014-02-13T15:19:00Z"/>
          <w:rFonts w:eastAsiaTheme="majorEastAsia" w:cstheme="majorBidi"/>
          <w:b/>
          <w:bCs/>
          <w:caps/>
          <w:spacing w:val="5"/>
          <w:sz w:val="28"/>
          <w:szCs w:val="28"/>
          <w:lang w:val="es-ES_tradnl"/>
        </w:rPr>
      </w:pPr>
      <w:ins w:id="1804" w:author="angie" w:date="2014-02-13T15:19:00Z">
        <w:r w:rsidRPr="002C2481">
          <w:rPr>
            <w:lang w:val="es-ES_tradnl"/>
          </w:rPr>
          <w:br w:type="page"/>
        </w:r>
      </w:ins>
    </w:p>
    <w:p w14:paraId="0F26D8EC" w14:textId="6F0AB208" w:rsidR="00716065" w:rsidRPr="005E6E48" w:rsidRDefault="00716065" w:rsidP="001C4FCE">
      <w:pPr>
        <w:pStyle w:val="Heading2"/>
        <w:rPr>
          <w:ins w:id="1805" w:author="angie" w:date="2014-02-13T10:49:00Z"/>
          <w:lang w:val="es-ES_tradnl"/>
        </w:rPr>
      </w:pPr>
      <w:bookmarkStart w:id="1806" w:name="_Toc254080284"/>
      <w:ins w:id="1807" w:author="angie" w:date="2014-02-13T10:48:00Z">
        <w:r w:rsidRPr="005E6E48">
          <w:rPr>
            <w:lang w:val="es-ES_tradnl"/>
          </w:rPr>
          <w:lastRenderedPageBreak/>
          <w:t>Bases Legales</w:t>
        </w:r>
      </w:ins>
      <w:bookmarkEnd w:id="1806"/>
    </w:p>
    <w:p w14:paraId="668D11A4" w14:textId="7A445591" w:rsidR="00FC657D" w:rsidRPr="00B014D5" w:rsidRDefault="002B5809" w:rsidP="00FC657D">
      <w:pPr>
        <w:rPr>
          <w:ins w:id="1808" w:author="angie" w:date="2014-02-13T11:09:00Z"/>
          <w:lang w:val="es-ES_tradnl"/>
        </w:rPr>
      </w:pPr>
      <w:ins w:id="1809" w:author="angie" w:date="2014-02-13T11:05:00Z">
        <w:r w:rsidRPr="00044B94">
          <w:rPr>
            <w:lang w:val="es-ES_tradnl"/>
          </w:rPr>
          <w:t xml:space="preserve">La Ley del Impuesto Sobre la Renta (ISR) </w:t>
        </w:r>
      </w:ins>
      <w:ins w:id="1810" w:author="angie" w:date="2014-02-13T11:56:00Z">
        <w:r w:rsidR="00D578E7" w:rsidRPr="006C1D09">
          <w:rPr>
            <w:lang w:val="es-ES_tradnl"/>
          </w:rPr>
          <w:t xml:space="preserve">establece las personas morales </w:t>
        </w:r>
      </w:ins>
      <w:ins w:id="1811" w:author="angie" w:date="2014-02-13T11:57:00Z">
        <w:r w:rsidR="00ED0982" w:rsidRPr="00835130">
          <w:rPr>
            <w:lang w:val="es-ES_tradnl"/>
          </w:rPr>
          <w:t xml:space="preserve">tienen </w:t>
        </w:r>
      </w:ins>
      <w:ins w:id="1812" w:author="angie" w:date="2014-02-13T11:56:00Z">
        <w:r w:rsidR="00D578E7" w:rsidRPr="005358AA">
          <w:rPr>
            <w:lang w:val="es-ES_tradnl"/>
          </w:rPr>
          <w:t>obligaciones relativas a los controles de in</w:t>
        </w:r>
        <w:r w:rsidR="00D578E7" w:rsidRPr="002B0E3A">
          <w:rPr>
            <w:lang w:val="es-ES_tradnl"/>
          </w:rPr>
          <w:t>ventarios</w:t>
        </w:r>
        <w:r w:rsidR="00ED0982" w:rsidRPr="00B555B9">
          <w:rPr>
            <w:lang w:val="es-ES_tradnl"/>
          </w:rPr>
          <w:t>. E</w:t>
        </w:r>
      </w:ins>
      <w:ins w:id="1813" w:author="angie" w:date="2014-02-13T11:05:00Z">
        <w:r w:rsidRPr="00FB03A7">
          <w:rPr>
            <w:lang w:val="es-ES_tradnl"/>
          </w:rPr>
          <w:t xml:space="preserve">n </w:t>
        </w:r>
      </w:ins>
      <w:ins w:id="1814" w:author="angie" w:date="2014-02-13T11:58:00Z">
        <w:r w:rsidR="00ED0982" w:rsidRPr="00E12F0E">
          <w:rPr>
            <w:lang w:val="es-ES_tradnl"/>
          </w:rPr>
          <w:t>el</w:t>
        </w:r>
      </w:ins>
      <w:ins w:id="1815" w:author="angie" w:date="2014-02-13T11:05:00Z">
        <w:r w:rsidRPr="00171D2E">
          <w:rPr>
            <w:lang w:val="es-ES_tradnl"/>
          </w:rPr>
          <w:t xml:space="preserve"> </w:t>
        </w:r>
      </w:ins>
      <w:ins w:id="1816" w:author="angie" w:date="2014-02-13T11:58:00Z">
        <w:r w:rsidR="00FF0D73" w:rsidRPr="00D3615B">
          <w:rPr>
            <w:lang w:val="es-ES_tradnl"/>
          </w:rPr>
          <w:t>Capitulo</w:t>
        </w:r>
      </w:ins>
      <w:ins w:id="1817" w:author="angie" w:date="2014-02-13T11:06:00Z">
        <w:r w:rsidR="00FC657D" w:rsidRPr="006B42CB">
          <w:rPr>
            <w:lang w:val="es-ES_tradnl"/>
          </w:rPr>
          <w:t xml:space="preserve"> VII </w:t>
        </w:r>
      </w:ins>
      <w:ins w:id="1818" w:author="angie" w:date="2014-02-13T11:05:00Z">
        <w:r w:rsidRPr="00276620">
          <w:rPr>
            <w:lang w:val="es-ES_tradnl"/>
          </w:rPr>
          <w:t>(</w:t>
        </w:r>
      </w:ins>
      <w:ins w:id="1819" w:author="angie" w:date="2014-02-13T11:07:00Z">
        <w:r w:rsidR="00FC657D" w:rsidRPr="00DC2ECD">
          <w:rPr>
            <w:lang w:val="es-ES_tradnl"/>
          </w:rPr>
          <w:t xml:space="preserve">De las </w:t>
        </w:r>
      </w:ins>
      <w:ins w:id="1820" w:author="angie" w:date="2014-02-13T11:08:00Z">
        <w:r w:rsidR="00FC657D" w:rsidRPr="00A65A31">
          <w:rPr>
            <w:lang w:val="es-ES_tradnl"/>
          </w:rPr>
          <w:t>o</w:t>
        </w:r>
      </w:ins>
      <w:ins w:id="1821" w:author="angie" w:date="2014-02-13T11:07:00Z">
        <w:r w:rsidR="00FC657D" w:rsidRPr="008403B2">
          <w:rPr>
            <w:lang w:val="es-ES_tradnl"/>
          </w:rPr>
          <w:t>bligaciones de las personas morales</w:t>
        </w:r>
      </w:ins>
      <w:ins w:id="1822" w:author="angie" w:date="2014-02-13T11:05:00Z">
        <w:r w:rsidR="00ED0982" w:rsidRPr="00DD446E">
          <w:rPr>
            <w:lang w:val="es-ES_tradnl"/>
          </w:rPr>
          <w:t>)</w:t>
        </w:r>
      </w:ins>
      <w:ins w:id="1823" w:author="angie" w:date="2014-02-13T11:08:00Z">
        <w:r w:rsidR="00FC657D" w:rsidRPr="00D67767">
          <w:rPr>
            <w:lang w:val="es-ES_tradnl"/>
          </w:rPr>
          <w:t xml:space="preserve"> </w:t>
        </w:r>
      </w:ins>
      <w:ins w:id="1824" w:author="angie" w:date="2014-02-13T11:58:00Z">
        <w:r w:rsidR="00FF0D73" w:rsidRPr="00D5140D">
          <w:rPr>
            <w:lang w:val="es-ES_tradnl"/>
          </w:rPr>
          <w:t>articulo</w:t>
        </w:r>
      </w:ins>
      <w:ins w:id="1825" w:author="angie" w:date="2014-02-13T11:08:00Z">
        <w:r w:rsidR="00FC657D" w:rsidRPr="00997ADF">
          <w:rPr>
            <w:lang w:val="es-ES_tradnl"/>
          </w:rPr>
          <w:t xml:space="preserve"> 71, </w:t>
        </w:r>
      </w:ins>
      <w:ins w:id="1826" w:author="angie" w:date="2014-02-13T11:58:00Z">
        <w:r w:rsidR="00FF0D73" w:rsidRPr="00337F0B">
          <w:rPr>
            <w:lang w:val="es-ES_tradnl"/>
          </w:rPr>
          <w:t>fracción</w:t>
        </w:r>
      </w:ins>
      <w:ins w:id="1827" w:author="angie" w:date="2014-02-13T11:08:00Z">
        <w:r w:rsidR="00FC657D" w:rsidRPr="002A5EF7">
          <w:rPr>
            <w:lang w:val="es-ES_tradnl"/>
          </w:rPr>
          <w:t xml:space="preserve"> XIV</w:t>
        </w:r>
      </w:ins>
      <w:ins w:id="1828" w:author="angie" w:date="2014-02-13T11:55:00Z">
        <w:r w:rsidR="00E92996" w:rsidRPr="00DD36C4">
          <w:rPr>
            <w:lang w:val="es-ES_tradnl"/>
          </w:rPr>
          <w:t>.</w:t>
        </w:r>
      </w:ins>
    </w:p>
    <w:p w14:paraId="058A102D" w14:textId="6B86D05F" w:rsidR="00FC657D" w:rsidRPr="00027DB5" w:rsidRDefault="00FC657D" w:rsidP="00FF0D73">
      <w:pPr>
        <w:pStyle w:val="Quote"/>
        <w:rPr>
          <w:ins w:id="1829" w:author="angie" w:date="2014-02-13T11:57:00Z"/>
          <w:lang w:val="es-ES_tradnl"/>
        </w:rPr>
      </w:pPr>
      <w:ins w:id="1830" w:author="angie" w:date="2014-02-13T11:08:00Z">
        <w:r w:rsidRPr="0051484D">
          <w:rPr>
            <w:lang w:val="es-ES_tradnl"/>
          </w:rPr>
          <w:t xml:space="preserve">Llevar un control de inventarios de </w:t>
        </w:r>
      </w:ins>
      <w:ins w:id="1831" w:author="angie" w:date="2014-02-13T11:58:00Z">
        <w:r w:rsidR="00FF0D73" w:rsidRPr="00B55830">
          <w:rPr>
            <w:lang w:val="es-ES_tradnl"/>
          </w:rPr>
          <w:t>mercancía</w:t>
        </w:r>
        <w:r w:rsidR="00FF0D73" w:rsidRPr="00B3597F">
          <w:rPr>
            <w:lang w:val="es-ES_tradnl"/>
          </w:rPr>
          <w:t>s</w:t>
        </w:r>
      </w:ins>
      <w:ins w:id="1832" w:author="angie" w:date="2014-02-13T11:08:00Z">
        <w:r w:rsidRPr="004A6665">
          <w:rPr>
            <w:lang w:val="es-ES_tradnl"/>
          </w:rPr>
          <w:t xml:space="preserve">, materias primas, productos en proceso y productos terminados, </w:t>
        </w:r>
      </w:ins>
      <w:ins w:id="1833" w:author="angie" w:date="2014-02-13T11:58:00Z">
        <w:r w:rsidR="00FF0D73" w:rsidRPr="00ED7F84">
          <w:rPr>
            <w:lang w:val="es-ES_tradnl"/>
          </w:rPr>
          <w:t>según</w:t>
        </w:r>
      </w:ins>
      <w:ins w:id="1834" w:author="angie" w:date="2014-02-13T11:08:00Z">
        <w:r w:rsidRPr="00ED7F84">
          <w:rPr>
            <w:lang w:val="es-ES_tradnl"/>
          </w:rPr>
          <w:t xml:space="preserve"> se trate, conforme al sistema de </w:t>
        </w:r>
      </w:ins>
      <w:ins w:id="1835" w:author="angie" w:date="2014-02-13T11:58:00Z">
        <w:r w:rsidR="00FF0D73" w:rsidRPr="00AB034B">
          <w:rPr>
            <w:lang w:val="es-ES_tradnl"/>
          </w:rPr>
          <w:t>inventarios</w:t>
        </w:r>
      </w:ins>
      <w:ins w:id="1836" w:author="angie" w:date="2014-02-13T11:08:00Z">
        <w:r w:rsidR="00FD5984" w:rsidRPr="007C18CE">
          <w:rPr>
            <w:lang w:val="es-ES_tradnl"/>
          </w:rPr>
          <w:t xml:space="preserve"> perpetuos</w:t>
        </w:r>
      </w:ins>
      <w:ins w:id="1837" w:author="angie" w:date="2014-02-13T12:48:00Z">
        <w:r w:rsidR="00E63A24" w:rsidRPr="001825AA">
          <w:rPr>
            <w:lang w:val="es-ES_tradnl"/>
          </w:rPr>
          <w:t>..</w:t>
        </w:r>
      </w:ins>
      <w:ins w:id="1838" w:author="angie" w:date="2014-02-13T11:08:00Z">
        <w:r w:rsidRPr="00C8115E">
          <w:rPr>
            <w:lang w:val="es-ES_tradnl"/>
          </w:rPr>
          <w:t>.</w:t>
        </w:r>
      </w:ins>
    </w:p>
    <w:p w14:paraId="0E9466F5" w14:textId="343EE112" w:rsidR="001527CC" w:rsidRPr="00ED0BCD" w:rsidRDefault="006B7586" w:rsidP="00D36273">
      <w:pPr>
        <w:jc w:val="left"/>
        <w:rPr>
          <w:ins w:id="1839" w:author="angie" w:date="2014-02-13T12:41:00Z"/>
          <w:lang w:val="es-ES_tradnl"/>
        </w:rPr>
      </w:pPr>
      <w:ins w:id="1840" w:author="angie" w:date="2014-02-13T12:25:00Z">
        <w:r w:rsidRPr="00422C55">
          <w:rPr>
            <w:lang w:val="es-ES_tradnl"/>
          </w:rPr>
          <w:t>E</w:t>
        </w:r>
        <w:r w:rsidRPr="002736ED">
          <w:rPr>
            <w:lang w:val="es-ES_tradnl"/>
          </w:rPr>
          <w:t>l Código</w:t>
        </w:r>
      </w:ins>
      <w:ins w:id="1841" w:author="angie" w:date="2014-02-13T12:24:00Z">
        <w:r w:rsidRPr="000537A2">
          <w:rPr>
            <w:lang w:val="es-ES_tradnl"/>
          </w:rPr>
          <w:t xml:space="preserve"> Fiscal De La </w:t>
        </w:r>
      </w:ins>
      <w:ins w:id="1842" w:author="angie" w:date="2014-02-13T12:25:00Z">
        <w:r w:rsidRPr="000537A2">
          <w:rPr>
            <w:lang w:val="es-ES_tradnl"/>
          </w:rPr>
          <w:t>Federación</w:t>
        </w:r>
      </w:ins>
      <w:ins w:id="1843" w:author="angie" w:date="2014-02-13T12:24:00Z">
        <w:r w:rsidRPr="000537A2">
          <w:rPr>
            <w:lang w:val="es-ES_tradnl"/>
          </w:rPr>
          <w:t xml:space="preserve">  </w:t>
        </w:r>
      </w:ins>
      <w:ins w:id="1844" w:author="angie" w:date="2014-02-13T12:25:00Z">
        <w:r w:rsidRPr="000537A2">
          <w:rPr>
            <w:lang w:val="es-ES_tradnl"/>
          </w:rPr>
          <w:t xml:space="preserve">(CFF) </w:t>
        </w:r>
      </w:ins>
      <w:ins w:id="1845" w:author="angie" w:date="2014-02-13T12:39:00Z">
        <w:r w:rsidR="001527CC" w:rsidRPr="000537A2">
          <w:rPr>
            <w:lang w:val="es-ES_tradnl"/>
          </w:rPr>
          <w:t xml:space="preserve">establece </w:t>
        </w:r>
      </w:ins>
      <w:ins w:id="1846" w:author="angie" w:date="2014-02-13T12:40:00Z">
        <w:r w:rsidR="001527CC" w:rsidRPr="005F17DF">
          <w:rPr>
            <w:lang w:val="es-ES_tradnl"/>
          </w:rPr>
          <w:t>que l</w:t>
        </w:r>
      </w:ins>
      <w:ins w:id="1847" w:author="angie" w:date="2014-02-13T12:39:00Z">
        <w:r w:rsidR="001527CC" w:rsidRPr="005F17DF">
          <w:rPr>
            <w:lang w:val="es-ES_tradnl"/>
          </w:rPr>
          <w:t xml:space="preserve">as personas que </w:t>
        </w:r>
      </w:ins>
      <w:ins w:id="1848" w:author="angie" w:date="2014-02-13T12:45:00Z">
        <w:r w:rsidR="00240370" w:rsidRPr="005F17DF">
          <w:rPr>
            <w:lang w:val="es-ES_tradnl"/>
          </w:rPr>
          <w:t>están</w:t>
        </w:r>
      </w:ins>
      <w:ins w:id="1849" w:author="angie" w:date="2014-02-13T12:39:00Z">
        <w:r w:rsidR="001527CC" w:rsidRPr="00E24AAA">
          <w:rPr>
            <w:lang w:val="es-ES_tradnl"/>
          </w:rPr>
          <w:t xml:space="preserve"> obligadas a llevar contabilidad</w:t>
        </w:r>
      </w:ins>
      <w:ins w:id="1850" w:author="angie" w:date="2014-02-13T12:40:00Z">
        <w:r w:rsidR="001527CC" w:rsidRPr="00FB3D9A">
          <w:rPr>
            <w:lang w:val="es-ES_tradnl"/>
          </w:rPr>
          <w:t xml:space="preserve">, </w:t>
        </w:r>
      </w:ins>
      <w:ins w:id="1851" w:author="angie" w:date="2014-02-13T12:48:00Z">
        <w:r w:rsidR="007368DA" w:rsidRPr="007F2069">
          <w:rPr>
            <w:lang w:val="es-ES_tradnl"/>
          </w:rPr>
          <w:t>deben</w:t>
        </w:r>
      </w:ins>
      <w:ins w:id="1852" w:author="angie" w:date="2014-02-13T12:40:00Z">
        <w:r w:rsidR="001527CC" w:rsidRPr="00ED0AA2">
          <w:rPr>
            <w:lang w:val="es-ES_tradnl"/>
          </w:rPr>
          <w:t xml:space="preserve"> llevar un inventario. </w:t>
        </w:r>
      </w:ins>
      <w:ins w:id="1853" w:author="angie" w:date="2014-02-13T13:07:00Z">
        <w:r w:rsidR="003A4ED3" w:rsidRPr="000973DA">
          <w:rPr>
            <w:lang w:val="es-ES_tradnl"/>
          </w:rPr>
          <w:t xml:space="preserve">En el </w:t>
        </w:r>
      </w:ins>
      <w:ins w:id="1854" w:author="angie" w:date="2014-02-13T13:06:00Z">
        <w:r w:rsidR="003A4ED3" w:rsidRPr="003A4A26">
          <w:rPr>
            <w:lang w:val="es-ES_tradnl"/>
          </w:rPr>
          <w:t xml:space="preserve">Titulo </w:t>
        </w:r>
        <w:r w:rsidR="003A4ED3" w:rsidRPr="00616B44">
          <w:rPr>
            <w:lang w:val="es-ES_tradnl"/>
          </w:rPr>
          <w:t xml:space="preserve">Segundo </w:t>
        </w:r>
      </w:ins>
      <w:ins w:id="1855" w:author="angie" w:date="2014-02-13T13:07:00Z">
        <w:r w:rsidR="00FE26DB" w:rsidRPr="00616B44">
          <w:rPr>
            <w:lang w:val="es-ES_tradnl"/>
          </w:rPr>
          <w:t>(</w:t>
        </w:r>
      </w:ins>
      <w:ins w:id="1856" w:author="angie" w:date="2014-02-13T13:06:00Z">
        <w:r w:rsidR="003A4ED3" w:rsidRPr="000755F8">
          <w:rPr>
            <w:lang w:val="es-ES_tradnl"/>
          </w:rPr>
          <w:t xml:space="preserve">De </w:t>
        </w:r>
        <w:r w:rsidR="00FE26DB" w:rsidRPr="00AC4790">
          <w:rPr>
            <w:lang w:val="es-ES_tradnl"/>
          </w:rPr>
          <w:t>los derechos y obligaciones de los contribuyentes</w:t>
        </w:r>
      </w:ins>
      <w:ins w:id="1857" w:author="angie" w:date="2014-02-13T13:07:00Z">
        <w:r w:rsidR="00FE26DB" w:rsidRPr="00EB1343">
          <w:rPr>
            <w:lang w:val="es-ES_tradnl"/>
          </w:rPr>
          <w:t>)</w:t>
        </w:r>
      </w:ins>
      <w:ins w:id="1858" w:author="angie" w:date="2014-02-13T13:06:00Z">
        <w:r w:rsidR="003A4ED3" w:rsidRPr="0000299C">
          <w:rPr>
            <w:lang w:val="es-ES_tradnl"/>
          </w:rPr>
          <w:t xml:space="preserve"> </w:t>
        </w:r>
      </w:ins>
      <w:ins w:id="1859" w:author="angie" w:date="2014-02-13T12:24:00Z">
        <w:r w:rsidR="003A4ED3" w:rsidRPr="00DD3238">
          <w:rPr>
            <w:lang w:val="es-ES_tradnl"/>
          </w:rPr>
          <w:t xml:space="preserve">Capitulo </w:t>
        </w:r>
      </w:ins>
      <w:ins w:id="1860" w:author="angie" w:date="2014-02-13T13:08:00Z">
        <w:r w:rsidR="00FE26DB" w:rsidRPr="00055E78">
          <w:rPr>
            <w:lang w:val="es-ES_tradnl"/>
          </w:rPr>
          <w:t>Único</w:t>
        </w:r>
      </w:ins>
      <w:ins w:id="1861" w:author="angie" w:date="2014-02-13T12:40:00Z">
        <w:r w:rsidR="001527CC" w:rsidRPr="00055E78">
          <w:rPr>
            <w:lang w:val="es-ES_tradnl"/>
          </w:rPr>
          <w:t xml:space="preserve">, </w:t>
        </w:r>
      </w:ins>
      <w:ins w:id="1862" w:author="angie" w:date="2014-02-13T12:45:00Z">
        <w:r w:rsidR="00240370" w:rsidRPr="0070357D">
          <w:rPr>
            <w:lang w:val="es-ES_tradnl"/>
          </w:rPr>
          <w:t>artículo</w:t>
        </w:r>
      </w:ins>
      <w:ins w:id="1863" w:author="angie" w:date="2014-02-13T12:24:00Z">
        <w:r w:rsidR="001527CC" w:rsidRPr="00E0141A">
          <w:rPr>
            <w:lang w:val="es-ES_tradnl"/>
          </w:rPr>
          <w:t xml:space="preserve"> 28, </w:t>
        </w:r>
      </w:ins>
      <w:ins w:id="1864" w:author="angie" w:date="2014-02-13T12:41:00Z">
        <w:r w:rsidR="001527CC" w:rsidRPr="00F96DC3">
          <w:rPr>
            <w:lang w:val="es-ES_tradnl"/>
          </w:rPr>
          <w:t>fracción</w:t>
        </w:r>
      </w:ins>
      <w:ins w:id="1865" w:author="angie" w:date="2014-02-13T12:24:00Z">
        <w:r w:rsidR="001527CC" w:rsidRPr="00082B2E">
          <w:rPr>
            <w:lang w:val="es-ES_tradnl"/>
          </w:rPr>
          <w:t xml:space="preserve"> </w:t>
        </w:r>
      </w:ins>
      <w:ins w:id="1866" w:author="angie" w:date="2014-02-13T12:33:00Z">
        <w:r w:rsidR="00616455" w:rsidRPr="00082B2E">
          <w:rPr>
            <w:lang w:val="es-ES_tradnl"/>
          </w:rPr>
          <w:t xml:space="preserve">I. </w:t>
        </w:r>
      </w:ins>
    </w:p>
    <w:p w14:paraId="5ED25C7C" w14:textId="769DF300" w:rsidR="007368DA" w:rsidRPr="0021406B" w:rsidRDefault="00616455" w:rsidP="00A75F1C">
      <w:pPr>
        <w:pStyle w:val="Quote"/>
        <w:rPr>
          <w:ins w:id="1867" w:author="angie" w:date="2014-02-13T13:01:00Z"/>
          <w:lang w:val="es-ES_tradnl"/>
        </w:rPr>
      </w:pPr>
      <w:ins w:id="1868" w:author="angie" w:date="2014-02-13T12:33:00Z">
        <w:r w:rsidRPr="0021406B">
          <w:rPr>
            <w:lang w:val="es-ES_tradnl"/>
          </w:rPr>
          <w:t>La contabilidad, para efectos fiscales, se integra por los libros, sistemas y registros contables, papeles de trabajo, estados de cuenta, cuentas especiales, libros y registros sociales, control de inven</w:t>
        </w:r>
        <w:r w:rsidR="00D81210" w:rsidRPr="0021406B">
          <w:rPr>
            <w:lang w:val="es-ES_tradnl"/>
          </w:rPr>
          <w:t xml:space="preserve">tarios y </w:t>
        </w:r>
      </w:ins>
      <w:ins w:id="1869" w:author="angie" w:date="2014-02-14T08:01:00Z">
        <w:r w:rsidR="001B2EC8" w:rsidRPr="001B2EC8">
          <w:rPr>
            <w:lang w:val="es-ES_tradnl"/>
          </w:rPr>
          <w:t>método</w:t>
        </w:r>
      </w:ins>
      <w:ins w:id="1870" w:author="angie" w:date="2014-02-13T12:33:00Z">
        <w:r w:rsidR="00D81210" w:rsidRPr="0021406B">
          <w:rPr>
            <w:lang w:val="es-ES_tradnl"/>
          </w:rPr>
          <w:t xml:space="preserve"> de </w:t>
        </w:r>
      </w:ins>
      <w:ins w:id="1871" w:author="angie" w:date="2014-02-14T08:05:00Z">
        <w:r w:rsidR="001B2EC8" w:rsidRPr="001B2EC8">
          <w:rPr>
            <w:lang w:val="es-ES_tradnl"/>
          </w:rPr>
          <w:t>valuación</w:t>
        </w:r>
      </w:ins>
      <w:ins w:id="1872" w:author="angie" w:date="2014-02-13T12:41:00Z">
        <w:r w:rsidR="001527CC" w:rsidRPr="0021406B">
          <w:rPr>
            <w:lang w:val="es-ES_tradnl"/>
          </w:rPr>
          <w:t>…</w:t>
        </w:r>
      </w:ins>
    </w:p>
    <w:p w14:paraId="3D36A5FE" w14:textId="05917BB6" w:rsidR="000077B7" w:rsidRPr="0021406B" w:rsidRDefault="001B2EC8" w:rsidP="00BB5F61">
      <w:pPr>
        <w:rPr>
          <w:ins w:id="1873" w:author="angie" w:date="2014-02-13T13:12:00Z"/>
          <w:lang w:val="es-ES_tradnl"/>
        </w:rPr>
      </w:pPr>
      <w:ins w:id="1874" w:author="angie" w:date="2014-02-14T08:05:00Z">
        <w:r w:rsidRPr="001B2EC8">
          <w:rPr>
            <w:lang w:val="es-ES_tradnl"/>
          </w:rPr>
          <w:t>También</w:t>
        </w:r>
      </w:ins>
      <w:ins w:id="1875" w:author="angie" w:date="2014-02-13T13:02:00Z">
        <w:r w:rsidR="00F86C01" w:rsidRPr="0021406B">
          <w:rPr>
            <w:lang w:val="es-ES_tradnl"/>
          </w:rPr>
          <w:t xml:space="preserve"> estable que </w:t>
        </w:r>
        <w:r w:rsidR="003A4ED3" w:rsidRPr="0021406B">
          <w:rPr>
            <w:lang w:val="es-ES_tradnl"/>
          </w:rPr>
          <w:t xml:space="preserve">son infracciones relacionadas con la </w:t>
        </w:r>
      </w:ins>
      <w:ins w:id="1876" w:author="angie" w:date="2014-02-14T08:05:00Z">
        <w:r w:rsidRPr="001B2EC8">
          <w:rPr>
            <w:lang w:val="es-ES_tradnl"/>
          </w:rPr>
          <w:t>obligación</w:t>
        </w:r>
      </w:ins>
      <w:ins w:id="1877" w:author="angie" w:date="2014-02-13T13:02:00Z">
        <w:r w:rsidR="003A4ED3" w:rsidRPr="0021406B">
          <w:rPr>
            <w:lang w:val="es-ES_tradnl"/>
          </w:rPr>
          <w:t xml:space="preserve"> de llevar contabilidad el no llevar un inventario. </w:t>
        </w:r>
      </w:ins>
      <w:ins w:id="1878" w:author="angie" w:date="2014-02-13T13:08:00Z">
        <w:r w:rsidR="000077B7" w:rsidRPr="0021406B">
          <w:rPr>
            <w:lang w:val="es-ES_tradnl"/>
          </w:rPr>
          <w:t xml:space="preserve">En el </w:t>
        </w:r>
      </w:ins>
      <w:ins w:id="1879" w:author="angie" w:date="2014-02-13T13:04:00Z">
        <w:r w:rsidR="000077B7" w:rsidRPr="0021406B">
          <w:rPr>
            <w:lang w:val="es-ES_tradnl"/>
          </w:rPr>
          <w:t>Titulo Cuarto</w:t>
        </w:r>
      </w:ins>
      <w:ins w:id="1880" w:author="angie" w:date="2014-02-13T13:08:00Z">
        <w:r w:rsidR="000077B7" w:rsidRPr="0021406B">
          <w:rPr>
            <w:lang w:val="es-ES_tradnl"/>
          </w:rPr>
          <w:t>,</w:t>
        </w:r>
      </w:ins>
      <w:ins w:id="1881" w:author="angie" w:date="2014-02-13T13:04:00Z">
        <w:r w:rsidR="000077B7" w:rsidRPr="0021406B">
          <w:rPr>
            <w:lang w:val="es-ES_tradnl"/>
          </w:rPr>
          <w:t xml:space="preserve"> Capitulo</w:t>
        </w:r>
        <w:r w:rsidR="003A4ED3" w:rsidRPr="0021406B">
          <w:rPr>
            <w:lang w:val="es-ES_tradnl"/>
          </w:rPr>
          <w:t xml:space="preserve"> I </w:t>
        </w:r>
      </w:ins>
      <w:ins w:id="1882" w:author="angie" w:date="2014-02-13T13:08:00Z">
        <w:r w:rsidR="000077B7" w:rsidRPr="0021406B">
          <w:rPr>
            <w:lang w:val="es-ES_tradnl"/>
          </w:rPr>
          <w:t>(</w:t>
        </w:r>
      </w:ins>
      <w:ins w:id="1883" w:author="angie" w:date="2014-02-13T13:04:00Z">
        <w:r w:rsidR="003A4ED3" w:rsidRPr="0021406B">
          <w:rPr>
            <w:lang w:val="es-ES_tradnl"/>
          </w:rPr>
          <w:t>De las infracciones</w:t>
        </w:r>
      </w:ins>
      <w:ins w:id="1884" w:author="angie" w:date="2014-02-13T13:08:00Z">
        <w:r w:rsidR="000077B7" w:rsidRPr="0021406B">
          <w:rPr>
            <w:lang w:val="es-ES_tradnl"/>
          </w:rPr>
          <w:t xml:space="preserve">) </w:t>
        </w:r>
      </w:ins>
      <w:ins w:id="1885" w:author="angie" w:date="2014-02-14T08:05:00Z">
        <w:r w:rsidRPr="001B2EC8">
          <w:rPr>
            <w:lang w:val="es-ES_tradnl"/>
          </w:rPr>
          <w:t>articulo</w:t>
        </w:r>
      </w:ins>
      <w:ins w:id="1886" w:author="angie" w:date="2014-02-13T13:03:00Z">
        <w:r w:rsidR="003A4ED3" w:rsidRPr="0021406B">
          <w:rPr>
            <w:lang w:val="es-ES_tradnl"/>
          </w:rPr>
          <w:t xml:space="preserve"> 83</w:t>
        </w:r>
        <w:r w:rsidR="000077B7" w:rsidRPr="0021406B">
          <w:rPr>
            <w:lang w:val="es-ES_tradnl"/>
          </w:rPr>
          <w:t xml:space="preserve">, </w:t>
        </w:r>
      </w:ins>
      <w:ins w:id="1887" w:author="angie" w:date="2014-02-14T08:05:00Z">
        <w:r w:rsidRPr="001B2EC8">
          <w:rPr>
            <w:lang w:val="es-ES_tradnl"/>
          </w:rPr>
          <w:t>fracción</w:t>
        </w:r>
      </w:ins>
      <w:ins w:id="1888" w:author="angie" w:date="2014-02-13T13:03:00Z">
        <w:r w:rsidR="000077B7" w:rsidRPr="0021406B">
          <w:rPr>
            <w:lang w:val="es-ES_tradnl"/>
          </w:rPr>
          <w:t xml:space="preserve"> </w:t>
        </w:r>
        <w:r w:rsidR="003A4ED3" w:rsidRPr="0021406B">
          <w:rPr>
            <w:lang w:val="es-ES_tradnl"/>
          </w:rPr>
          <w:t xml:space="preserve">II. </w:t>
        </w:r>
      </w:ins>
    </w:p>
    <w:p w14:paraId="23464E3D" w14:textId="2AEC137E" w:rsidR="00F86C01" w:rsidRPr="0021406B" w:rsidRDefault="003A4ED3" w:rsidP="00BB5F61">
      <w:pPr>
        <w:pStyle w:val="Quote"/>
        <w:rPr>
          <w:ins w:id="1889" w:author="angie" w:date="2014-02-13T12:52:00Z"/>
          <w:lang w:val="es-ES_tradnl"/>
        </w:rPr>
      </w:pPr>
      <w:ins w:id="1890" w:author="angie" w:date="2014-02-13T13:03:00Z">
        <w:r w:rsidRPr="0021406B">
          <w:rPr>
            <w:lang w:val="es-ES_tradnl"/>
          </w:rPr>
          <w:t xml:space="preserve">No llevar </w:t>
        </w:r>
      </w:ins>
      <w:ins w:id="1891" w:author="angie" w:date="2014-02-14T08:05:00Z">
        <w:r w:rsidR="001B2EC8" w:rsidRPr="001B2EC8">
          <w:rPr>
            <w:lang w:val="es-ES_tradnl"/>
          </w:rPr>
          <w:t>algún</w:t>
        </w:r>
      </w:ins>
      <w:ins w:id="1892" w:author="angie" w:date="2014-02-13T13:03:00Z">
        <w:r w:rsidRPr="0021406B">
          <w:rPr>
            <w:lang w:val="es-ES_tradnl"/>
          </w:rPr>
          <w:t xml:space="preserve"> libro o registro especial a que obliguen las leyes fiscales; no cumplir con las obligaciones sobre </w:t>
        </w:r>
      </w:ins>
      <w:ins w:id="1893" w:author="angie" w:date="2014-02-14T08:05:00Z">
        <w:r w:rsidR="001B2EC8" w:rsidRPr="001B2EC8">
          <w:rPr>
            <w:lang w:val="es-ES_tradnl"/>
          </w:rPr>
          <w:t>valuación</w:t>
        </w:r>
      </w:ins>
      <w:ins w:id="1894" w:author="angie" w:date="2014-02-13T13:03:00Z">
        <w:r w:rsidRPr="0021406B">
          <w:rPr>
            <w:lang w:val="es-ES_tradnl"/>
          </w:rPr>
          <w:t xml:space="preserve"> de inventarios o no llevar el procedimiento de control de los mismos, que establezcan las disposiciones fiscales.</w:t>
        </w:r>
      </w:ins>
    </w:p>
    <w:p w14:paraId="6CBF8191" w14:textId="70DAB3C8" w:rsidR="00DE6306" w:rsidRPr="0021406B" w:rsidRDefault="00DE6306">
      <w:pPr>
        <w:spacing w:after="0" w:line="240" w:lineRule="auto"/>
        <w:ind w:firstLine="0"/>
        <w:jc w:val="left"/>
        <w:rPr>
          <w:ins w:id="1895" w:author="angie" w:date="2014-02-13T12:52:00Z"/>
          <w:lang w:val="es-ES_tradnl"/>
        </w:rPr>
      </w:pPr>
    </w:p>
    <w:p w14:paraId="11F724E7" w14:textId="6CA95443" w:rsidR="005300C7" w:rsidRDefault="00EB5477">
      <w:pPr>
        <w:pStyle w:val="Heading2"/>
        <w:rPr>
          <w:ins w:id="1896" w:author="angie" w:date="2014-02-20T09:52:00Z"/>
        </w:rPr>
        <w:pPrChange w:id="1897" w:author="angie" w:date="2014-02-14T08:38:00Z">
          <w:pPr>
            <w:pStyle w:val="Quote"/>
          </w:pPr>
        </w:pPrChange>
      </w:pPr>
      <w:ins w:id="1898" w:author="angie" w:date="2014-02-09T20:14:00Z">
        <w:r w:rsidRPr="0021406B">
          <w:rPr>
            <w:lang w:val="es-ES_tradnl"/>
          </w:rPr>
          <w:lastRenderedPageBreak/>
          <w:t xml:space="preserve"> </w:t>
        </w:r>
      </w:ins>
      <w:bookmarkStart w:id="1899" w:name="_Toc254080285"/>
      <w:ins w:id="1900" w:author="angie" w:date="2014-02-13T15:17:00Z">
        <w:r w:rsidR="002B3522" w:rsidRPr="00200E5A">
          <w:t xml:space="preserve">Aspecto </w:t>
        </w:r>
      </w:ins>
      <w:ins w:id="1901" w:author="angie" w:date="2014-02-13T15:56:00Z">
        <w:r w:rsidR="002B3522" w:rsidRPr="00200E5A">
          <w:t>Técnico</w:t>
        </w:r>
      </w:ins>
      <w:bookmarkEnd w:id="1899"/>
    </w:p>
    <w:p w14:paraId="59559200" w14:textId="08BAEF32" w:rsidR="00DF7923" w:rsidRPr="00DF7923" w:rsidRDefault="006C42FE" w:rsidP="00DF7923">
      <w:pPr>
        <w:rPr>
          <w:ins w:id="1902" w:author="angie" w:date="2014-02-13T15:54:00Z"/>
        </w:rPr>
        <w:pPrChange w:id="1903" w:author="angie" w:date="2014-02-20T09:52:00Z">
          <w:pPr>
            <w:pStyle w:val="Quote"/>
          </w:pPr>
        </w:pPrChange>
      </w:pPr>
      <w:ins w:id="1904" w:author="angie" w:date="2014-02-20T09:52:00Z">
        <w:r>
          <w:t>Para empezar la</w:t>
        </w:r>
        <w:r w:rsidR="00DF7923">
          <w:t xml:space="preserve"> </w:t>
        </w:r>
      </w:ins>
      <w:ins w:id="1905" w:author="angie" w:date="2014-02-20T09:54:00Z">
        <w:r>
          <w:t xml:space="preserve">descripcion tecnica </w:t>
        </w:r>
      </w:ins>
      <w:ins w:id="1906" w:author="angie" w:date="2014-02-20T09:52:00Z">
        <w:r w:rsidR="00DF7923">
          <w:t xml:space="preserve">es necesario saber </w:t>
        </w:r>
      </w:ins>
      <w:ins w:id="1907" w:author="angie" w:date="2014-02-20T09:55:00Z">
        <w:r>
          <w:t>de donde provienen las</w:t>
        </w:r>
      </w:ins>
      <w:ins w:id="1908" w:author="angie" w:date="2014-02-20T09:52:00Z">
        <w:r w:rsidR="00F81F3B">
          <w:t xml:space="preserve"> caracteristicas </w:t>
        </w:r>
      </w:ins>
      <w:ins w:id="1909" w:author="angie" w:date="2014-02-20T09:56:00Z">
        <w:r w:rsidR="00BC3C07">
          <w:t>de un</w:t>
        </w:r>
        <w:r>
          <w:t xml:space="preserve"> </w:t>
        </w:r>
      </w:ins>
      <w:ins w:id="1910" w:author="angie" w:date="2014-02-20T09:59:00Z">
        <w:r w:rsidR="00961001" w:rsidRPr="00C27246">
          <w:t>Sistema Informático</w:t>
        </w:r>
        <w:r w:rsidR="00961001">
          <w:t xml:space="preserve"> </w:t>
        </w:r>
      </w:ins>
      <w:ins w:id="1911" w:author="angie" w:date="2014-02-20T10:00:00Z">
        <w:r w:rsidR="00961001">
          <w:t xml:space="preserve">para una </w:t>
        </w:r>
      </w:ins>
      <w:ins w:id="1912" w:author="angie" w:date="2014-02-20T09:56:00Z">
        <w:r>
          <w:t>Aplicación E</w:t>
        </w:r>
        <w:r w:rsidRPr="00127615">
          <w:t>mpresaria</w:t>
        </w:r>
        <w:r>
          <w:t>l</w:t>
        </w:r>
      </w:ins>
      <w:ins w:id="1913" w:author="angie" w:date="2014-02-20T09:58:00Z">
        <w:r w:rsidR="00F70EBC">
          <w:rPr>
            <w:lang w:val="es-ES_tradnl"/>
          </w:rPr>
          <w:t>.</w:t>
        </w:r>
      </w:ins>
    </w:p>
    <w:p w14:paraId="1FB8F488" w14:textId="0C8D9FBA" w:rsidR="00F726C2" w:rsidRDefault="0059707A">
      <w:pPr>
        <w:pStyle w:val="Heading3"/>
        <w:rPr>
          <w:ins w:id="1914" w:author="angie" w:date="2014-02-15T10:16:00Z"/>
          <w:lang w:val="es-ES_tradnl"/>
        </w:rPr>
        <w:pPrChange w:id="1915" w:author="angie" w:date="2014-02-13T15:56:00Z">
          <w:pPr>
            <w:pStyle w:val="Quote"/>
          </w:pPr>
        </w:pPrChange>
      </w:pPr>
      <w:ins w:id="1916" w:author="angie" w:date="2014-02-13T15:54:00Z">
        <w:r w:rsidRPr="00315B85">
          <w:rPr>
            <w:lang w:val="es-ES_tradnl"/>
          </w:rPr>
          <w:t xml:space="preserve">Sistemas </w:t>
        </w:r>
      </w:ins>
      <w:ins w:id="1917" w:author="angie" w:date="2014-02-13T15:56:00Z">
        <w:r w:rsidR="007E1C22" w:rsidRPr="001B2EC8">
          <w:rPr>
            <w:lang w:val="es-ES_tradnl"/>
          </w:rPr>
          <w:t>Informático</w:t>
        </w:r>
        <w:r w:rsidR="00C9746D">
          <w:rPr>
            <w:lang w:val="es-ES_tradnl"/>
          </w:rPr>
          <w:t>s</w:t>
        </w:r>
      </w:ins>
    </w:p>
    <w:p w14:paraId="6E78F975" w14:textId="15673769" w:rsidR="00C27246" w:rsidRPr="001F160A" w:rsidRDefault="00C27246">
      <w:pPr>
        <w:rPr>
          <w:ins w:id="1918" w:author="angie" w:date="2014-02-13T15:54:00Z"/>
        </w:rPr>
        <w:pPrChange w:id="1919" w:author="angie" w:date="2014-02-15T10:16:00Z">
          <w:pPr>
            <w:pStyle w:val="Quote"/>
          </w:pPr>
        </w:pPrChange>
      </w:pPr>
      <w:ins w:id="1920" w:author="angie" w:date="2014-02-15T10:19:00Z">
        <w:r w:rsidRPr="00C27246">
          <w:t>Un Sistema Informático</w:t>
        </w:r>
      </w:ins>
      <w:ins w:id="1921" w:author="angie" w:date="2014-02-20T08:21:00Z">
        <w:r w:rsidR="00932E91">
          <w:t xml:space="preserve"> </w:t>
        </w:r>
      </w:ins>
      <w:ins w:id="1922" w:author="angie" w:date="2014-02-20T08:38:00Z">
        <w:r w:rsidR="004E30FE">
          <w:t xml:space="preserve">esta compuesto por </w:t>
        </w:r>
      </w:ins>
      <w:ins w:id="1923" w:author="angie" w:date="2014-02-20T08:21:00Z">
        <w:r w:rsidR="00932E91" w:rsidRPr="00C27246">
          <w:t xml:space="preserve">hardware, software y </w:t>
        </w:r>
        <w:r w:rsidR="00932E91">
          <w:t>usuarios</w:t>
        </w:r>
        <w:r w:rsidR="00932E91" w:rsidRPr="00C27246">
          <w:t xml:space="preserve"> </w:t>
        </w:r>
        <w:r w:rsidR="00932E91">
          <w:t>trabajan</w:t>
        </w:r>
      </w:ins>
      <w:ins w:id="1924" w:author="angie" w:date="2014-02-20T08:38:00Z">
        <w:r w:rsidR="004E30FE">
          <w:t>do</w:t>
        </w:r>
      </w:ins>
      <w:ins w:id="1925" w:author="angie" w:date="2014-02-15T10:19:00Z">
        <w:r w:rsidRPr="00C27246">
          <w:t xml:space="preserve"> </w:t>
        </w:r>
      </w:ins>
      <w:ins w:id="1926" w:author="angie" w:date="2014-02-15T10:25:00Z">
        <w:r w:rsidR="002C5FE3">
          <w:t>juntos</w:t>
        </w:r>
      </w:ins>
      <w:ins w:id="1927" w:author="angie" w:date="2014-02-15T10:19:00Z">
        <w:r w:rsidRPr="00C27246">
          <w:t xml:space="preserve"> </w:t>
        </w:r>
      </w:ins>
      <w:ins w:id="1928" w:author="angie" w:date="2014-02-15T10:25:00Z">
        <w:r w:rsidR="002C5FE3">
          <w:t xml:space="preserve">para </w:t>
        </w:r>
      </w:ins>
      <w:ins w:id="1929" w:author="angie" w:date="2014-02-20T08:36:00Z">
        <w:r w:rsidR="001477AA">
          <w:t>procesar</w:t>
        </w:r>
      </w:ins>
      <w:ins w:id="1930" w:author="angie" w:date="2014-02-20T08:40:00Z">
        <w:r w:rsidR="005B7282">
          <w:t xml:space="preserve"> e interpretar</w:t>
        </w:r>
      </w:ins>
      <w:ins w:id="1931" w:author="angie" w:date="2014-02-20T08:36:00Z">
        <w:r w:rsidR="001477AA">
          <w:t xml:space="preserve"> informacion</w:t>
        </w:r>
      </w:ins>
      <w:ins w:id="1932" w:author="angie" w:date="2014-02-15T10:19:00Z">
        <w:r w:rsidRPr="00C27246">
          <w:t>.</w:t>
        </w:r>
      </w:ins>
    </w:p>
    <w:p w14:paraId="3D4C4A8B" w14:textId="11D7DBE6" w:rsidR="003960F6" w:rsidRDefault="00850887">
      <w:pPr>
        <w:rPr>
          <w:ins w:id="1933" w:author="angie" w:date="2014-02-14T09:16:00Z"/>
          <w:lang w:val="es-ES_tradnl"/>
        </w:rPr>
      </w:pPr>
      <w:ins w:id="1934" w:author="angie" w:date="2014-02-15T10:15:00Z">
        <w:r>
          <w:rPr>
            <w:lang w:val="es-ES_tradnl"/>
          </w:rPr>
          <w:t>U</w:t>
        </w:r>
      </w:ins>
      <w:ins w:id="1935" w:author="angie" w:date="2014-02-14T08:50:00Z">
        <w:r w:rsidR="00DD7093">
          <w:rPr>
            <w:lang w:val="es-ES_tradnl"/>
          </w:rPr>
          <w:t>na Aplicación Web</w:t>
        </w:r>
      </w:ins>
      <w:ins w:id="1936" w:author="angie" w:date="2014-02-13T15:55:00Z">
        <w:r w:rsidR="00DD7093">
          <w:rPr>
            <w:lang w:val="es-ES_tradnl"/>
          </w:rPr>
          <w:t xml:space="preserve"> </w:t>
        </w:r>
      </w:ins>
      <w:ins w:id="1937" w:author="angie" w:date="2014-02-15T10:29:00Z">
        <w:r w:rsidR="008F5B95">
          <w:rPr>
            <w:lang w:val="es-ES_tradnl"/>
          </w:rPr>
          <w:t xml:space="preserve">es un </w:t>
        </w:r>
      </w:ins>
      <w:ins w:id="1938" w:author="angie" w:date="2014-02-13T15:55:00Z">
        <w:r w:rsidR="00004ACF">
          <w:rPr>
            <w:lang w:val="es-ES_tradnl"/>
          </w:rPr>
          <w:t>Sistema</w:t>
        </w:r>
      </w:ins>
      <w:ins w:id="1939" w:author="angie" w:date="2014-02-15T10:19:00Z">
        <w:r w:rsidR="00004ACF">
          <w:rPr>
            <w:lang w:val="es-ES_tradnl"/>
          </w:rPr>
          <w:t xml:space="preserve"> </w:t>
        </w:r>
      </w:ins>
      <w:ins w:id="1940" w:author="angie" w:date="2014-02-15T10:20:00Z">
        <w:r w:rsidR="004E30FE">
          <w:rPr>
            <w:lang w:val="es-ES_tradnl"/>
          </w:rPr>
          <w:t>Informático</w:t>
        </w:r>
      </w:ins>
      <w:ins w:id="1941" w:author="angie" w:date="2014-02-13T15:55:00Z">
        <w:r w:rsidR="00DD7093">
          <w:rPr>
            <w:lang w:val="es-ES_tradnl"/>
          </w:rPr>
          <w:t xml:space="preserve"> que </w:t>
        </w:r>
      </w:ins>
      <w:ins w:id="1942" w:author="angie" w:date="2014-02-14T08:50:00Z">
        <w:r w:rsidR="00DD7093" w:rsidRPr="00DD7093">
          <w:rPr>
            <w:lang w:val="es-ES_tradnl"/>
          </w:rPr>
          <w:t>está</w:t>
        </w:r>
        <w:r w:rsidR="00DD7093">
          <w:rPr>
            <w:lang w:val="es-ES_tradnl"/>
          </w:rPr>
          <w:t xml:space="preserve"> ejecutado</w:t>
        </w:r>
        <w:r w:rsidR="00DD7093" w:rsidRPr="00DD7093">
          <w:rPr>
            <w:lang w:val="es-ES_tradnl"/>
          </w:rPr>
          <w:t xml:space="preserve"> en el</w:t>
        </w:r>
      </w:ins>
      <w:ins w:id="1943" w:author="angie" w:date="2014-02-20T08:49:00Z">
        <w:r w:rsidR="004276E9">
          <w:rPr>
            <w:lang w:val="es-ES_tradnl"/>
          </w:rPr>
          <w:t xml:space="preserve"> </w:t>
        </w:r>
      </w:ins>
      <w:ins w:id="1944" w:author="angie" w:date="2014-02-20T09:22:00Z">
        <w:r w:rsidR="006868BE">
          <w:rPr>
            <w:lang w:val="es-ES_tradnl"/>
          </w:rPr>
          <w:t>entorno</w:t>
        </w:r>
      </w:ins>
      <w:ins w:id="1945" w:author="angie" w:date="2014-02-20T08:49:00Z">
        <w:r w:rsidR="004276E9">
          <w:rPr>
            <w:lang w:val="es-ES_tradnl"/>
          </w:rPr>
          <w:t xml:space="preserve"> W</w:t>
        </w:r>
        <w:r w:rsidR="005E7E36">
          <w:rPr>
            <w:lang w:val="es-ES_tradnl"/>
          </w:rPr>
          <w:t xml:space="preserve">eb. </w:t>
        </w:r>
      </w:ins>
      <w:ins w:id="1946" w:author="angie" w:date="2014-02-20T09:06:00Z">
        <w:r w:rsidR="00050FC2">
          <w:rPr>
            <w:lang w:val="es-ES_tradnl"/>
          </w:rPr>
          <w:t>L</w:t>
        </w:r>
      </w:ins>
      <w:ins w:id="1947" w:author="angie" w:date="2014-02-20T08:52:00Z">
        <w:r w:rsidR="00AC26AE">
          <w:rPr>
            <w:lang w:val="es-ES_tradnl"/>
          </w:rPr>
          <w:t>a información esta concentrada</w:t>
        </w:r>
      </w:ins>
      <w:ins w:id="1948" w:author="angie" w:date="2014-02-20T08:58:00Z">
        <w:r w:rsidR="00BB3401">
          <w:rPr>
            <w:lang w:val="es-ES_tradnl"/>
          </w:rPr>
          <w:t xml:space="preserve"> y servida</w:t>
        </w:r>
      </w:ins>
      <w:ins w:id="1949" w:author="angie" w:date="2014-02-20T08:52:00Z">
        <w:r w:rsidR="00AC26AE">
          <w:rPr>
            <w:lang w:val="es-ES_tradnl"/>
          </w:rPr>
          <w:t xml:space="preserve"> en</w:t>
        </w:r>
      </w:ins>
      <w:ins w:id="1950" w:author="angie" w:date="2014-02-20T08:55:00Z">
        <w:r w:rsidR="00AC26AE">
          <w:rPr>
            <w:lang w:val="es-ES_tradnl"/>
          </w:rPr>
          <w:t xml:space="preserve"> uno </w:t>
        </w:r>
      </w:ins>
      <w:ins w:id="1951" w:author="angie" w:date="2014-02-20T08:52:00Z">
        <w:r w:rsidR="005E7E36" w:rsidRPr="00DD7093">
          <w:rPr>
            <w:lang w:val="es-ES_tradnl"/>
          </w:rPr>
          <w:t xml:space="preserve">Servidor </w:t>
        </w:r>
      </w:ins>
      <w:ins w:id="1952" w:author="angie" w:date="2014-02-20T08:57:00Z">
        <w:r w:rsidR="009B2317">
          <w:rPr>
            <w:lang w:val="es-ES_tradnl"/>
          </w:rPr>
          <w:t>(</w:t>
        </w:r>
      </w:ins>
      <w:ins w:id="1953" w:author="angie" w:date="2014-02-20T08:52:00Z">
        <w:r w:rsidR="00AC26AE">
          <w:rPr>
            <w:lang w:val="es-ES_tradnl"/>
          </w:rPr>
          <w:t>Web</w:t>
        </w:r>
        <w:r w:rsidR="005E7E36">
          <w:rPr>
            <w:lang w:val="es-ES_tradnl"/>
          </w:rPr>
          <w:t>,</w:t>
        </w:r>
      </w:ins>
      <w:ins w:id="1954" w:author="angie" w:date="2014-02-20T08:55:00Z">
        <w:r w:rsidR="00AC26AE">
          <w:rPr>
            <w:lang w:val="es-ES_tradnl"/>
          </w:rPr>
          <w:t xml:space="preserve"> Base de Datos</w:t>
        </w:r>
      </w:ins>
      <w:ins w:id="1955" w:author="angie" w:date="2014-02-20T09:14:00Z">
        <w:r w:rsidR="00D33767">
          <w:rPr>
            <w:lang w:val="es-ES_tradnl"/>
          </w:rPr>
          <w:t xml:space="preserve">, </w:t>
        </w:r>
      </w:ins>
      <w:ins w:id="1956" w:author="angie" w:date="2014-02-20T09:15:00Z">
        <w:r w:rsidR="00566968">
          <w:rPr>
            <w:lang w:val="es-ES_tradnl"/>
          </w:rPr>
          <w:t>Aplicaciones</w:t>
        </w:r>
      </w:ins>
      <w:ins w:id="1957" w:author="angie" w:date="2014-02-20T08:56:00Z">
        <w:r w:rsidR="009B2317">
          <w:rPr>
            <w:lang w:val="es-ES_tradnl"/>
          </w:rPr>
          <w:t>)</w:t>
        </w:r>
      </w:ins>
      <w:ins w:id="1958" w:author="angie" w:date="2014-02-20T08:55:00Z">
        <w:r w:rsidR="00BB3401">
          <w:rPr>
            <w:lang w:val="es-ES_tradnl"/>
          </w:rPr>
          <w:t>, l</w:t>
        </w:r>
        <w:r w:rsidR="00AC26AE">
          <w:rPr>
            <w:lang w:val="es-ES_tradnl"/>
          </w:rPr>
          <w:t>a información</w:t>
        </w:r>
        <w:r w:rsidR="00050FC2">
          <w:rPr>
            <w:lang w:val="es-ES_tradnl"/>
          </w:rPr>
          <w:t xml:space="preserve"> es interpretada por</w:t>
        </w:r>
        <w:r w:rsidR="00AC26AE">
          <w:rPr>
            <w:lang w:val="es-ES_tradnl"/>
          </w:rPr>
          <w:t xml:space="preserve"> </w:t>
        </w:r>
      </w:ins>
      <w:ins w:id="1959" w:author="angie" w:date="2014-02-20T09:03:00Z">
        <w:r w:rsidR="003262C4">
          <w:rPr>
            <w:lang w:val="es-ES_tradnl"/>
          </w:rPr>
          <w:t>un</w:t>
        </w:r>
      </w:ins>
      <w:ins w:id="1960" w:author="angie" w:date="2014-02-20T08:55:00Z">
        <w:r w:rsidR="00AC26AE">
          <w:rPr>
            <w:lang w:val="es-ES_tradnl"/>
          </w:rPr>
          <w:t xml:space="preserve"> </w:t>
        </w:r>
      </w:ins>
      <w:ins w:id="1961" w:author="angie" w:date="2014-02-14T08:50:00Z">
        <w:r w:rsidR="005E7E36">
          <w:rPr>
            <w:lang w:val="es-ES_tradnl"/>
          </w:rPr>
          <w:t xml:space="preserve">Cliente </w:t>
        </w:r>
      </w:ins>
      <w:ins w:id="1962" w:author="angie" w:date="2014-02-20T08:57:00Z">
        <w:r w:rsidR="009B2317">
          <w:rPr>
            <w:lang w:val="es-ES_tradnl"/>
          </w:rPr>
          <w:t>(</w:t>
        </w:r>
      </w:ins>
      <w:ins w:id="1963" w:author="angie" w:date="2014-02-14T08:50:00Z">
        <w:r w:rsidR="00DD7093" w:rsidRPr="00DD7093">
          <w:rPr>
            <w:lang w:val="es-ES_tradnl"/>
          </w:rPr>
          <w:t>naveg</w:t>
        </w:r>
        <w:r w:rsidR="00CC0685">
          <w:rPr>
            <w:lang w:val="es-ES_tradnl"/>
          </w:rPr>
          <w:t>ador, explorador,</w:t>
        </w:r>
        <w:r w:rsidR="005E7E36">
          <w:rPr>
            <w:lang w:val="es-ES_tradnl"/>
          </w:rPr>
          <w:t xml:space="preserve"> visualizador</w:t>
        </w:r>
      </w:ins>
      <w:ins w:id="1964" w:author="angie" w:date="2014-02-20T08:57:00Z">
        <w:r w:rsidR="005311A3">
          <w:rPr>
            <w:lang w:val="es-ES_tradnl"/>
          </w:rPr>
          <w:t>) y</w:t>
        </w:r>
      </w:ins>
      <w:ins w:id="1965" w:author="angie" w:date="2014-02-14T08:50:00Z">
        <w:r w:rsidR="00BB3401">
          <w:rPr>
            <w:lang w:val="es-ES_tradnl"/>
          </w:rPr>
          <w:t xml:space="preserve"> l</w:t>
        </w:r>
        <w:r w:rsidR="00AC26AE">
          <w:rPr>
            <w:lang w:val="es-ES_tradnl"/>
          </w:rPr>
          <w:t xml:space="preserve">a </w:t>
        </w:r>
      </w:ins>
      <w:ins w:id="1966" w:author="angie" w:date="2014-02-14T08:51:00Z">
        <w:r w:rsidR="00DD7093" w:rsidRPr="00DD7093">
          <w:rPr>
            <w:lang w:val="es-ES_tradnl"/>
          </w:rPr>
          <w:t>comunicación</w:t>
        </w:r>
      </w:ins>
      <w:ins w:id="1967" w:author="angie" w:date="2014-02-20T08:58:00Z">
        <w:r w:rsidR="00BB3401">
          <w:rPr>
            <w:lang w:val="es-ES_tradnl"/>
          </w:rPr>
          <w:t xml:space="preserve"> es</w:t>
        </w:r>
      </w:ins>
      <w:ins w:id="1968" w:author="angie" w:date="2014-02-14T08:50:00Z">
        <w:r w:rsidR="00DD7093" w:rsidRPr="00DD7093">
          <w:rPr>
            <w:lang w:val="es-ES_tradnl"/>
          </w:rPr>
          <w:t xml:space="preserve"> mediante protocolo</w:t>
        </w:r>
      </w:ins>
      <w:ins w:id="1969" w:author="angie" w:date="2014-02-14T08:53:00Z">
        <w:r w:rsidR="00E325A5">
          <w:rPr>
            <w:lang w:val="es-ES_tradnl"/>
          </w:rPr>
          <w:t>s</w:t>
        </w:r>
      </w:ins>
      <w:ins w:id="1970" w:author="angie" w:date="2014-02-14T08:50:00Z">
        <w:r w:rsidR="00DD7093" w:rsidRPr="00DD7093">
          <w:rPr>
            <w:lang w:val="es-ES_tradnl"/>
          </w:rPr>
          <w:t xml:space="preserve"> de </w:t>
        </w:r>
      </w:ins>
      <w:ins w:id="1971" w:author="angie" w:date="2014-02-14T08:51:00Z">
        <w:r w:rsidR="00DD7093" w:rsidRPr="00DD7093">
          <w:rPr>
            <w:lang w:val="es-ES_tradnl"/>
          </w:rPr>
          <w:t>comunicación</w:t>
        </w:r>
      </w:ins>
      <w:ins w:id="1972" w:author="angie" w:date="2014-02-14T08:50:00Z">
        <w:r w:rsidR="00DD7093" w:rsidRPr="00DD7093">
          <w:rPr>
            <w:lang w:val="es-ES_tradnl"/>
          </w:rPr>
          <w:t xml:space="preserve"> </w:t>
        </w:r>
      </w:ins>
      <w:ins w:id="1973" w:author="angie" w:date="2014-02-14T08:54:00Z">
        <w:r w:rsidR="00E325A5" w:rsidRPr="001B2EC8">
          <w:rPr>
            <w:lang w:val="es-ES_tradnl"/>
          </w:rPr>
          <w:t>estandarizados</w:t>
        </w:r>
        <w:r w:rsidR="00E325A5" w:rsidRPr="00DD7093">
          <w:rPr>
            <w:lang w:val="es-ES_tradnl"/>
          </w:rPr>
          <w:t xml:space="preserve"> </w:t>
        </w:r>
      </w:ins>
      <w:ins w:id="1974" w:author="angie" w:date="2014-02-20T08:39:00Z">
        <w:r w:rsidR="004E30FE">
          <w:rPr>
            <w:lang w:val="es-ES_tradnl"/>
          </w:rPr>
          <w:t>(HTTP,</w:t>
        </w:r>
        <w:r w:rsidR="002306FB">
          <w:rPr>
            <w:lang w:val="es-ES_tradnl"/>
          </w:rPr>
          <w:t xml:space="preserve"> FTP</w:t>
        </w:r>
        <w:r w:rsidR="004E30FE">
          <w:rPr>
            <w:lang w:val="es-ES_tradnl"/>
          </w:rPr>
          <w:t>)</w:t>
        </w:r>
      </w:ins>
      <w:ins w:id="1975" w:author="angie" w:date="2014-02-20T08:40:00Z">
        <w:r w:rsidR="005B7282">
          <w:rPr>
            <w:lang w:val="es-ES_tradnl"/>
          </w:rPr>
          <w:t xml:space="preserve"> </w:t>
        </w:r>
      </w:ins>
      <w:ins w:id="1976" w:author="angie" w:date="2014-02-14T08:54:00Z">
        <w:r w:rsidR="00E325A5">
          <w:rPr>
            <w:lang w:val="es-ES_tradnl"/>
          </w:rPr>
          <w:t>[</w:t>
        </w:r>
        <w:r w:rsidR="00E325A5" w:rsidRPr="00871A9C">
          <w:rPr>
            <w:lang w:val="es-ES_tradnl"/>
          </w:rPr>
          <w:t>Luján</w:t>
        </w:r>
        <w:r w:rsidR="00E325A5">
          <w:rPr>
            <w:lang w:val="es-ES_tradnl"/>
          </w:rPr>
          <w:t>, 2002]</w:t>
        </w:r>
        <w:r w:rsidR="00E325A5" w:rsidRPr="00DD7093">
          <w:rPr>
            <w:lang w:val="es-ES_tradnl"/>
          </w:rPr>
          <w:t>.</w:t>
        </w:r>
        <w:r w:rsidR="00E325A5" w:rsidRPr="00E325A5">
          <w:rPr>
            <w:lang w:val="es-ES_tradnl"/>
          </w:rPr>
          <w:t xml:space="preserve"> </w:t>
        </w:r>
      </w:ins>
    </w:p>
    <w:p w14:paraId="37FEB5D9" w14:textId="2AB48DF0" w:rsidR="003E0230" w:rsidRDefault="00E73361" w:rsidP="001A6D1F">
      <w:pPr>
        <w:rPr>
          <w:ins w:id="1977" w:author="angie" w:date="2014-02-15T10:22:00Z"/>
          <w:lang w:val="es-ES_tradnl"/>
        </w:rPr>
      </w:pPr>
      <w:ins w:id="1978" w:author="angie" w:date="2014-02-15T10:35:00Z">
        <w:r>
          <w:rPr>
            <w:lang w:val="es-ES_tradnl"/>
          </w:rPr>
          <w:t>Las</w:t>
        </w:r>
      </w:ins>
      <w:ins w:id="1979" w:author="angie" w:date="2014-02-14T09:29:00Z">
        <w:r w:rsidR="00DD65E3">
          <w:rPr>
            <w:lang w:val="es-ES_tradnl"/>
          </w:rPr>
          <w:t xml:space="preserve"> </w:t>
        </w:r>
      </w:ins>
      <w:ins w:id="1980" w:author="angie" w:date="2014-02-15T10:35:00Z">
        <w:r>
          <w:rPr>
            <w:lang w:val="es-ES_tradnl"/>
          </w:rPr>
          <w:t>Aplicaciones</w:t>
        </w:r>
      </w:ins>
      <w:ins w:id="1981" w:author="angie" w:date="2014-02-14T09:29:00Z">
        <w:r w:rsidR="00DD65E3">
          <w:rPr>
            <w:lang w:val="es-ES_tradnl"/>
          </w:rPr>
          <w:t xml:space="preserve"> Web</w:t>
        </w:r>
      </w:ins>
      <w:ins w:id="1982" w:author="angie" w:date="2014-02-14T09:17:00Z">
        <w:r w:rsidR="003E0230" w:rsidRPr="003E0230">
          <w:rPr>
            <w:lang w:val="es-ES_tradnl"/>
          </w:rPr>
          <w:t xml:space="preserve"> </w:t>
        </w:r>
        <w:r w:rsidR="00BC7173">
          <w:rPr>
            <w:lang w:val="es-ES_tradnl"/>
          </w:rPr>
          <w:t>posee</w:t>
        </w:r>
      </w:ins>
      <w:ins w:id="1983" w:author="angie" w:date="2014-02-15T10:35:00Z">
        <w:r>
          <w:rPr>
            <w:lang w:val="es-ES_tradnl"/>
          </w:rPr>
          <w:t>n</w:t>
        </w:r>
      </w:ins>
      <w:ins w:id="1984" w:author="angie" w:date="2014-02-14T09:17:00Z">
        <w:r w:rsidR="003E0230" w:rsidRPr="003E0230">
          <w:rPr>
            <w:lang w:val="es-ES_tradnl"/>
          </w:rPr>
          <w:t xml:space="preserve"> </w:t>
        </w:r>
        <w:r w:rsidR="00F10E25">
          <w:rPr>
            <w:lang w:val="es-ES_tradnl"/>
          </w:rPr>
          <w:t>una A</w:t>
        </w:r>
        <w:r w:rsidR="003E0230" w:rsidRPr="003E0230">
          <w:rPr>
            <w:lang w:val="es-ES_tradnl"/>
          </w:rPr>
          <w:t>rquitectura Cliente – Servidor</w:t>
        </w:r>
      </w:ins>
      <w:ins w:id="1985" w:author="angie" w:date="2014-02-15T10:35:00Z">
        <w:r w:rsidR="005B64D9">
          <w:rPr>
            <w:lang w:val="es-ES_tradnl"/>
          </w:rPr>
          <w:t xml:space="preserve">. </w:t>
        </w:r>
      </w:ins>
      <w:ins w:id="1986" w:author="angie" w:date="2014-02-20T09:49:00Z">
        <w:r w:rsidR="00E161E1">
          <w:rPr>
            <w:lang w:val="es-ES_tradnl"/>
          </w:rPr>
          <w:t>Como se muestra en la ilustración 4, el medio de comunicación no es parte del sistema, ya que el sistema funcionaria igual sin importar el medio que se use.</w:t>
        </w:r>
      </w:ins>
    </w:p>
    <w:p w14:paraId="133517EF" w14:textId="3C1F0595" w:rsidR="00BE3884" w:rsidRDefault="00BE3884" w:rsidP="00DF7923">
      <w:pPr>
        <w:pStyle w:val="Caption"/>
        <w:keepNext/>
        <w:rPr>
          <w:ins w:id="1987" w:author="angie" w:date="2014-02-15T10:36:00Z"/>
        </w:rPr>
      </w:pPr>
      <w:bookmarkStart w:id="1988" w:name="_Toc254080535"/>
      <w:bookmarkStart w:id="1989" w:name="_Toc254080664"/>
      <w:ins w:id="1990" w:author="angie" w:date="2014-02-15T10:36:00Z">
        <w:r>
          <w:t xml:space="preserve">Ilustración </w:t>
        </w:r>
        <w:r>
          <w:fldChar w:fldCharType="begin"/>
        </w:r>
        <w:r>
          <w:instrText xml:space="preserve"> SEQ Ilustración \* ARABIC </w:instrText>
        </w:r>
      </w:ins>
      <w:r>
        <w:fldChar w:fldCharType="separate"/>
      </w:r>
      <w:ins w:id="1991" w:author="angie" w:date="2014-02-20T08:41:00Z">
        <w:r w:rsidR="002306FB">
          <w:rPr>
            <w:noProof/>
          </w:rPr>
          <w:t>4</w:t>
        </w:r>
      </w:ins>
      <w:ins w:id="1992" w:author="angie" w:date="2014-02-15T10:36:00Z">
        <w:r>
          <w:fldChar w:fldCharType="end"/>
        </w:r>
        <w:r>
          <w:t>. Arquitectura Cliente – Servidor</w:t>
        </w:r>
      </w:ins>
      <w:ins w:id="1993" w:author="angie" w:date="2014-02-15T10:38:00Z">
        <w:r w:rsidR="00E31ECC">
          <w:t>.</w:t>
        </w:r>
      </w:ins>
      <w:bookmarkEnd w:id="1988"/>
      <w:bookmarkEnd w:id="1989"/>
    </w:p>
    <w:p w14:paraId="396A558E" w14:textId="47FA37C0" w:rsidR="00A153F7" w:rsidRPr="001B2EC8" w:rsidRDefault="008F5B95" w:rsidP="000968DE">
      <w:pPr>
        <w:spacing w:after="0"/>
        <w:ind w:firstLine="0"/>
        <w:jc w:val="center"/>
        <w:rPr>
          <w:ins w:id="1994" w:author="angie" w:date="2014-02-13T16:16:00Z"/>
          <w:lang w:val="es-ES_tradnl"/>
        </w:rPr>
      </w:pPr>
      <w:ins w:id="1995" w:author="angie" w:date="2014-02-15T10:31:00Z">
        <w:r>
          <w:rPr>
            <w:noProof/>
            <w:lang w:val="en-US"/>
          </w:rPr>
          <w:drawing>
            <wp:inline distT="0" distB="0" distL="0" distR="0" wp14:anchorId="6539A8D3" wp14:editId="44FB9196">
              <wp:extent cx="5280660" cy="2571914"/>
              <wp:effectExtent l="50800" t="25400" r="53340" b="6985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ins>
    </w:p>
    <w:p w14:paraId="161905BD" w14:textId="08B90464" w:rsidR="003A1E40" w:rsidRDefault="00127615" w:rsidP="00E8685E">
      <w:pPr>
        <w:rPr>
          <w:ins w:id="1996" w:author="angie" w:date="2014-02-20T08:23:00Z"/>
        </w:rPr>
      </w:pPr>
      <w:ins w:id="1997" w:author="angie" w:date="2014-02-20T08:48:00Z">
        <w:r>
          <w:lastRenderedPageBreak/>
          <w:t>Una Aplicación</w:t>
        </w:r>
      </w:ins>
      <w:ins w:id="1998" w:author="angie" w:date="2014-02-20T08:23:00Z">
        <w:r>
          <w:t xml:space="preserve"> </w:t>
        </w:r>
      </w:ins>
      <w:ins w:id="1999" w:author="angie" w:date="2014-02-20T08:48:00Z">
        <w:r>
          <w:t>E</w:t>
        </w:r>
        <w:r w:rsidRPr="00127615">
          <w:t>mpresaria</w:t>
        </w:r>
        <w:r>
          <w:t>l</w:t>
        </w:r>
      </w:ins>
      <w:ins w:id="2000" w:author="angie" w:date="2014-02-20T08:23:00Z">
        <w:r w:rsidR="000B35CC">
          <w:t xml:space="preserve"> </w:t>
        </w:r>
      </w:ins>
      <w:ins w:id="2001" w:author="angie" w:date="2014-02-20T09:15:00Z">
        <w:r w:rsidR="00380E90">
          <w:t>es una</w:t>
        </w:r>
      </w:ins>
      <w:ins w:id="2002" w:author="angie" w:date="2014-02-20T08:23:00Z">
        <w:r w:rsidR="00E8685E">
          <w:t xml:space="preserve"> aplicacion</w:t>
        </w:r>
        <w:r w:rsidR="00380E90">
          <w:t xml:space="preserve"> crucial</w:t>
        </w:r>
        <w:r w:rsidR="003A1E40">
          <w:t xml:space="preserve"> para el funcionamiento de un negocio.</w:t>
        </w:r>
      </w:ins>
      <w:ins w:id="2003" w:author="angie" w:date="2014-02-20T09:20:00Z">
        <w:r w:rsidR="00E8685E" w:rsidRPr="00E8685E">
          <w:t xml:space="preserve"> </w:t>
        </w:r>
        <w:r w:rsidR="00E8685E">
          <w:t>S</w:t>
        </w:r>
        <w:r w:rsidR="00E8685E" w:rsidRPr="00E8685E">
          <w:t>e utilizan para aumentar la productividad, para medir la productividad y para llevar a cabo las funciones de negocio con precisión.</w:t>
        </w:r>
        <w:r w:rsidR="00E8685E">
          <w:t xml:space="preserve"> Usualemente tienen </w:t>
        </w:r>
      </w:ins>
      <w:ins w:id="2004" w:author="angie" w:date="2014-02-20T08:23:00Z">
        <w:r w:rsidR="003A1E40">
          <w:t>las siguientes características:</w:t>
        </w:r>
      </w:ins>
    </w:p>
    <w:p w14:paraId="58FDDF9A" w14:textId="3B23AED9" w:rsidR="003A1E40" w:rsidRDefault="003A1E40" w:rsidP="00D4649E">
      <w:pPr>
        <w:pStyle w:val="ListParagraph"/>
        <w:numPr>
          <w:ilvl w:val="0"/>
          <w:numId w:val="63"/>
        </w:numPr>
        <w:rPr>
          <w:ins w:id="2005" w:author="angie" w:date="2014-02-20T08:23:00Z"/>
        </w:rPr>
      </w:pPr>
      <w:ins w:id="2006" w:author="angie" w:date="2014-02-20T08:23:00Z">
        <w:r>
          <w:t>La capacidad de acceder y mantener datos en un almacén de datos central</w:t>
        </w:r>
      </w:ins>
      <w:ins w:id="2007" w:author="angie" w:date="2014-02-20T09:16:00Z">
        <w:r w:rsidR="00380E90">
          <w:t>izado</w:t>
        </w:r>
      </w:ins>
      <w:ins w:id="2008" w:author="angie" w:date="2014-02-20T09:20:00Z">
        <w:r w:rsidR="00657DEA">
          <w:t>.</w:t>
        </w:r>
      </w:ins>
    </w:p>
    <w:p w14:paraId="1E77FCC6" w14:textId="0282959B" w:rsidR="003A1E40" w:rsidRDefault="00380E90" w:rsidP="00D4649E">
      <w:pPr>
        <w:pStyle w:val="ListParagraph"/>
        <w:numPr>
          <w:ilvl w:val="0"/>
          <w:numId w:val="63"/>
        </w:numPr>
        <w:rPr>
          <w:ins w:id="2009" w:author="angie" w:date="2014-02-20T08:23:00Z"/>
        </w:rPr>
      </w:pPr>
      <w:ins w:id="2010" w:author="angie" w:date="2014-02-20T09:16:00Z">
        <w:r>
          <w:t>Una</w:t>
        </w:r>
      </w:ins>
      <w:ins w:id="2011" w:author="angie" w:date="2014-02-20T08:23:00Z">
        <w:r w:rsidR="00657DEA">
          <w:t xml:space="preserve"> comunicación </w:t>
        </w:r>
      </w:ins>
      <w:ins w:id="2012" w:author="angie" w:date="2014-02-20T09:21:00Z">
        <w:r w:rsidR="00657DEA">
          <w:t>C</w:t>
        </w:r>
      </w:ins>
      <w:ins w:id="2013" w:author="angie" w:date="2014-02-20T08:23:00Z">
        <w:r w:rsidR="00657DEA">
          <w:t>liente - S</w:t>
        </w:r>
        <w:r w:rsidR="003A1E40">
          <w:t>ervidor</w:t>
        </w:r>
      </w:ins>
      <w:ins w:id="2014" w:author="angie" w:date="2014-02-20T09:21:00Z">
        <w:r w:rsidR="00657DEA">
          <w:t>.</w:t>
        </w:r>
      </w:ins>
    </w:p>
    <w:p w14:paraId="7C290BFF" w14:textId="354CD73B" w:rsidR="003A1E40" w:rsidRDefault="003A1E40" w:rsidP="00D4649E">
      <w:pPr>
        <w:pStyle w:val="ListParagraph"/>
        <w:numPr>
          <w:ilvl w:val="0"/>
          <w:numId w:val="63"/>
        </w:numPr>
        <w:rPr>
          <w:ins w:id="2015" w:author="angie" w:date="2014-02-20T08:23:00Z"/>
        </w:rPr>
      </w:pPr>
      <w:ins w:id="2016" w:author="angie" w:date="2014-02-20T08:23:00Z">
        <w:r>
          <w:t xml:space="preserve">Un flujo de trabajo estructurado </w:t>
        </w:r>
      </w:ins>
      <w:ins w:id="2017" w:author="angie" w:date="2014-02-20T09:24:00Z">
        <w:r w:rsidR="00C817DA">
          <w:t>para</w:t>
        </w:r>
      </w:ins>
      <w:ins w:id="2018" w:author="angie" w:date="2014-02-20T08:23:00Z">
        <w:r w:rsidR="00C817DA">
          <w:t xml:space="preserve"> </w:t>
        </w:r>
      </w:ins>
      <w:ins w:id="2019" w:author="angie" w:date="2014-02-20T09:26:00Z">
        <w:r w:rsidR="00C817DA">
          <w:t>escribir y m</w:t>
        </w:r>
      </w:ins>
      <w:ins w:id="2020" w:author="angie" w:date="2014-02-20T08:23:00Z">
        <w:r>
          <w:t>odifica</w:t>
        </w:r>
      </w:ins>
      <w:ins w:id="2021" w:author="angie" w:date="2014-02-20T09:26:00Z">
        <w:r w:rsidR="00C817DA">
          <w:t>r</w:t>
        </w:r>
      </w:ins>
      <w:ins w:id="2022" w:author="angie" w:date="2014-02-20T08:23:00Z">
        <w:r>
          <w:t xml:space="preserve"> datos</w:t>
        </w:r>
      </w:ins>
      <w:ins w:id="2023" w:author="angie" w:date="2014-02-20T09:24:00Z">
        <w:r w:rsidR="00C817DA">
          <w:t>.</w:t>
        </w:r>
      </w:ins>
    </w:p>
    <w:p w14:paraId="4DBE2E32" w14:textId="7E9B14B8" w:rsidR="003A1E40" w:rsidRDefault="003A1E40" w:rsidP="00D4649E">
      <w:pPr>
        <w:pStyle w:val="ListParagraph"/>
        <w:numPr>
          <w:ilvl w:val="0"/>
          <w:numId w:val="63"/>
        </w:numPr>
        <w:rPr>
          <w:ins w:id="2024" w:author="angie" w:date="2014-02-20T08:23:00Z"/>
        </w:rPr>
      </w:pPr>
      <w:ins w:id="2025" w:author="angie" w:date="2014-02-20T08:23:00Z">
        <w:r>
          <w:t xml:space="preserve">Una interfaz de usuario eficaz para </w:t>
        </w:r>
      </w:ins>
      <w:ins w:id="2026" w:author="angie" w:date="2014-02-20T09:27:00Z">
        <w:r w:rsidR="00C817DA">
          <w:t xml:space="preserve">escribir y modificar </w:t>
        </w:r>
      </w:ins>
      <w:ins w:id="2027" w:author="angie" w:date="2014-02-20T08:23:00Z">
        <w:r>
          <w:t>datos</w:t>
        </w:r>
      </w:ins>
      <w:ins w:id="2028" w:author="angie" w:date="2014-02-20T09:27:00Z">
        <w:r w:rsidR="00C817DA">
          <w:t>.</w:t>
        </w:r>
      </w:ins>
    </w:p>
    <w:p w14:paraId="13FF180C" w14:textId="17CDD419" w:rsidR="003A1E40" w:rsidRDefault="004B4E66" w:rsidP="00D4649E">
      <w:pPr>
        <w:pStyle w:val="ListParagraph"/>
        <w:numPr>
          <w:ilvl w:val="0"/>
          <w:numId w:val="63"/>
        </w:numPr>
        <w:rPr>
          <w:ins w:id="2029" w:author="angie" w:date="2014-02-20T08:23:00Z"/>
        </w:rPr>
      </w:pPr>
      <w:ins w:id="2030" w:author="angie" w:date="2014-02-20T09:35:00Z">
        <w:r>
          <w:t>R</w:t>
        </w:r>
      </w:ins>
      <w:ins w:id="2031" w:author="angie" w:date="2014-02-20T08:23:00Z">
        <w:r w:rsidR="003A1E40">
          <w:t>eglas de</w:t>
        </w:r>
      </w:ins>
      <w:ins w:id="2032" w:author="angie" w:date="2014-02-20T09:35:00Z">
        <w:r>
          <w:t>l</w:t>
        </w:r>
      </w:ins>
      <w:ins w:id="2033" w:author="angie" w:date="2014-02-20T08:23:00Z">
        <w:r w:rsidR="003A1E40">
          <w:t xml:space="preserve"> negocio</w:t>
        </w:r>
      </w:ins>
      <w:ins w:id="2034" w:author="angie" w:date="2014-02-20T09:35:00Z">
        <w:r>
          <w:t>.</w:t>
        </w:r>
      </w:ins>
    </w:p>
    <w:p w14:paraId="3C4A3CB5" w14:textId="4E4E908F" w:rsidR="003A1E40" w:rsidRDefault="00380E90" w:rsidP="00D4649E">
      <w:pPr>
        <w:pStyle w:val="ListParagraph"/>
        <w:numPr>
          <w:ilvl w:val="0"/>
          <w:numId w:val="63"/>
        </w:numPr>
        <w:rPr>
          <w:ins w:id="2035" w:author="angie" w:date="2014-02-20T08:23:00Z"/>
        </w:rPr>
      </w:pPr>
      <w:ins w:id="2036" w:author="angie" w:date="2014-02-20T09:16:00Z">
        <w:r>
          <w:t>R</w:t>
        </w:r>
      </w:ins>
      <w:ins w:id="2037" w:author="angie" w:date="2014-02-20T08:23:00Z">
        <w:r w:rsidR="003A1E40">
          <w:t>eglas de validación de datos</w:t>
        </w:r>
      </w:ins>
      <w:ins w:id="2038" w:author="angie" w:date="2014-02-20T09:35:00Z">
        <w:r w:rsidR="004B4E66">
          <w:t>.</w:t>
        </w:r>
      </w:ins>
    </w:p>
    <w:p w14:paraId="0707B603" w14:textId="1B5BCD88" w:rsidR="003A1E40" w:rsidRDefault="003A1E40" w:rsidP="00D4649E">
      <w:pPr>
        <w:pStyle w:val="ListParagraph"/>
        <w:numPr>
          <w:ilvl w:val="0"/>
          <w:numId w:val="63"/>
        </w:numPr>
        <w:rPr>
          <w:ins w:id="2039" w:author="angie" w:date="2014-02-20T08:23:00Z"/>
        </w:rPr>
      </w:pPr>
      <w:ins w:id="2040" w:author="angie" w:date="2014-02-20T08:23:00Z">
        <w:r>
          <w:t xml:space="preserve">La capacidad de </w:t>
        </w:r>
      </w:ins>
      <w:ins w:id="2041" w:author="angie" w:date="2014-02-20T09:48:00Z">
        <w:r w:rsidR="00F31C2F">
          <w:t>leer</w:t>
        </w:r>
      </w:ins>
      <w:ins w:id="2042" w:author="angie" w:date="2014-02-20T08:23:00Z">
        <w:r w:rsidR="004B4E66">
          <w:t xml:space="preserve"> información </w:t>
        </w:r>
      </w:ins>
      <w:ins w:id="2043" w:author="angie" w:date="2014-02-20T09:35:00Z">
        <w:r w:rsidR="004B4E66">
          <w:t xml:space="preserve">y </w:t>
        </w:r>
      </w:ins>
      <w:ins w:id="2044" w:author="angie" w:date="2014-02-20T09:48:00Z">
        <w:r w:rsidR="00F31C2F">
          <w:t xml:space="preserve">obtener </w:t>
        </w:r>
      </w:ins>
      <w:ins w:id="2045" w:author="angie" w:date="2014-02-20T09:35:00Z">
        <w:r w:rsidR="004B4E66">
          <w:t xml:space="preserve">reportes </w:t>
        </w:r>
      </w:ins>
      <w:ins w:id="2046" w:author="angie" w:date="2014-02-20T08:23:00Z">
        <w:r w:rsidR="004B4E66">
          <w:t>del sistema</w:t>
        </w:r>
      </w:ins>
      <w:ins w:id="2047" w:author="angie" w:date="2014-02-20T09:35:00Z">
        <w:r w:rsidR="004B4E66">
          <w:t>.</w:t>
        </w:r>
      </w:ins>
    </w:p>
    <w:p w14:paraId="23AD7AC5" w14:textId="77777777" w:rsidR="00573B57" w:rsidRPr="00224A44" w:rsidRDefault="00380E90" w:rsidP="00D4649E">
      <w:pPr>
        <w:pStyle w:val="ListParagraph"/>
        <w:numPr>
          <w:ilvl w:val="0"/>
          <w:numId w:val="63"/>
        </w:numPr>
        <w:rPr>
          <w:ins w:id="2048" w:author="angie" w:date="2014-02-20T09:59:00Z"/>
          <w:lang w:val="es-ES_tradnl"/>
        </w:rPr>
      </w:pPr>
      <w:ins w:id="2049" w:author="angie" w:date="2014-02-20T08:23:00Z">
        <w:r>
          <w:t>A</w:t>
        </w:r>
        <w:r w:rsidR="003A1E40">
          <w:t>utenticación y autorización de usuarios</w:t>
        </w:r>
      </w:ins>
      <w:ins w:id="2050" w:author="angie" w:date="2014-02-20T09:17:00Z">
        <w:r>
          <w:t>.</w:t>
        </w:r>
      </w:ins>
      <w:ins w:id="2051" w:author="angie" w:date="2014-02-20T08:23:00Z">
        <w:r w:rsidR="003A1E40" w:rsidRPr="00553C88">
          <w:rPr>
            <w:lang w:val="es-ES_tradnl"/>
          </w:rPr>
          <w:t xml:space="preserve"> </w:t>
        </w:r>
      </w:ins>
    </w:p>
    <w:p w14:paraId="28530644" w14:textId="0270C8D6" w:rsidR="003A1E40" w:rsidRPr="00224A44" w:rsidRDefault="005E7467" w:rsidP="00224A44">
      <w:pPr>
        <w:rPr>
          <w:ins w:id="2052" w:author="angie" w:date="2014-02-20T08:23:00Z"/>
          <w:rFonts w:eastAsiaTheme="majorEastAsia" w:cstheme="majorBidi"/>
          <w:spacing w:val="5"/>
          <w:lang w:val="es-ES_tradnl"/>
        </w:rPr>
      </w:pPr>
      <w:ins w:id="2053" w:author="angie" w:date="2014-02-20T10:00:00Z">
        <w:r>
          <w:rPr>
            <w:lang w:val="es-ES_tradnl"/>
          </w:rPr>
          <w:t xml:space="preserve">Las </w:t>
        </w:r>
        <w:r>
          <w:t>Reglas del negocio</w:t>
        </w:r>
        <w:r w:rsidRPr="00573B57">
          <w:rPr>
            <w:lang w:val="es-ES_tradnl"/>
          </w:rPr>
          <w:t xml:space="preserve"> </w:t>
        </w:r>
        <w:r>
          <w:rPr>
            <w:lang w:val="es-ES_tradnl"/>
          </w:rPr>
          <w:t xml:space="preserve">son establecidas por el </w:t>
        </w:r>
      </w:ins>
      <w:ins w:id="2054" w:author="angie" w:date="2014-02-20T10:01:00Z">
        <w:r>
          <w:rPr>
            <w:lang w:val="es-ES_tradnl"/>
          </w:rPr>
          <w:t>mismo negocio. En este caso son la clasificación de los artículos mercantiles</w:t>
        </w:r>
        <w:r w:rsidR="002421E1">
          <w:rPr>
            <w:lang w:val="es-ES_tradnl"/>
          </w:rPr>
          <w:t xml:space="preserve"> y</w:t>
        </w:r>
        <w:r>
          <w:rPr>
            <w:lang w:val="es-ES_tradnl"/>
          </w:rPr>
          <w:t xml:space="preserve"> </w:t>
        </w:r>
      </w:ins>
      <w:ins w:id="2055" w:author="angie" w:date="2014-02-20T10:02:00Z">
        <w:r>
          <w:rPr>
            <w:lang w:val="es-ES_tradnl"/>
          </w:rPr>
          <w:t>el esquema de usuarios</w:t>
        </w:r>
      </w:ins>
      <w:ins w:id="2056" w:author="angie" w:date="2014-02-20T10:03:00Z">
        <w:r w:rsidR="002421E1">
          <w:rPr>
            <w:lang w:val="es-ES_tradnl"/>
          </w:rPr>
          <w:t>.</w:t>
        </w:r>
      </w:ins>
      <w:ins w:id="2057" w:author="angie" w:date="2014-02-20T08:23:00Z">
        <w:r w:rsidR="003A1E40" w:rsidRPr="00573B57">
          <w:rPr>
            <w:lang w:val="es-ES_tradnl"/>
          </w:rPr>
          <w:br w:type="page"/>
        </w:r>
      </w:ins>
    </w:p>
    <w:p w14:paraId="375692CE" w14:textId="380EBC1A" w:rsidR="006068AF" w:rsidRPr="00061695" w:rsidRDefault="006068AF">
      <w:pPr>
        <w:pStyle w:val="Heading3"/>
        <w:rPr>
          <w:ins w:id="2058" w:author="angie" w:date="2014-02-09T20:17:00Z"/>
          <w:lang w:val="es-ES_tradnl"/>
        </w:rPr>
        <w:pPrChange w:id="2059" w:author="angie" w:date="2014-02-13T15:18:00Z">
          <w:pPr>
            <w:pStyle w:val="Quote"/>
          </w:pPr>
        </w:pPrChange>
      </w:pPr>
      <w:ins w:id="2060" w:author="angie" w:date="2014-02-13T15:18:00Z">
        <w:r w:rsidRPr="00061695">
          <w:rPr>
            <w:lang w:val="es-ES_tradnl"/>
          </w:rPr>
          <w:lastRenderedPageBreak/>
          <w:t>.NET Framework</w:t>
        </w:r>
      </w:ins>
    </w:p>
    <w:p w14:paraId="0CA02C8A" w14:textId="41329B72" w:rsidR="00292F42" w:rsidRPr="009A0979" w:rsidRDefault="00C0604A" w:rsidP="00292F42">
      <w:pPr>
        <w:rPr>
          <w:ins w:id="2061" w:author="angie" w:date="2014-02-13T07:55:00Z"/>
          <w:rFonts w:cs="Arial"/>
          <w:lang w:val="es-ES_tradnl"/>
        </w:rPr>
      </w:pPr>
      <w:ins w:id="2062" w:author="angie" w:date="2014-02-11T08:02:00Z">
        <w:r w:rsidRPr="001B2EC8">
          <w:rPr>
            <w:rFonts w:cs="Arial"/>
            <w:szCs w:val="24"/>
            <w:lang w:val="es-ES_tradnl"/>
          </w:rPr>
          <w:t>La I</w:t>
        </w:r>
      </w:ins>
      <w:ins w:id="2063" w:author="angie" w:date="2014-02-11T08:01:00Z">
        <w:r w:rsidR="000F25D1" w:rsidRPr="001B2EC8">
          <w:rPr>
            <w:rFonts w:cs="Arial"/>
            <w:szCs w:val="24"/>
            <w:lang w:val="es-ES_tradnl"/>
          </w:rPr>
          <w:t>nfraestructura</w:t>
        </w:r>
      </w:ins>
      <w:ins w:id="2064" w:author="angie" w:date="2014-02-09T20:24:00Z">
        <w:r w:rsidR="00377902" w:rsidRPr="001B2EC8">
          <w:rPr>
            <w:rFonts w:cs="Arial"/>
            <w:szCs w:val="24"/>
            <w:lang w:val="es-ES_tradnl"/>
          </w:rPr>
          <w:t xml:space="preserve"> </w:t>
        </w:r>
      </w:ins>
      <w:ins w:id="2065" w:author="angie" w:date="2014-02-11T08:02:00Z">
        <w:r w:rsidRPr="001B2EC8">
          <w:rPr>
            <w:rFonts w:cs="Arial"/>
            <w:szCs w:val="24"/>
            <w:lang w:val="es-ES_tradnl"/>
          </w:rPr>
          <w:t xml:space="preserve">.NET (.NET Framework) </w:t>
        </w:r>
      </w:ins>
      <w:ins w:id="2066" w:author="angie" w:date="2014-02-09T20:24:00Z">
        <w:r w:rsidR="00377902" w:rsidRPr="00F151F6">
          <w:rPr>
            <w:rFonts w:cs="Arial"/>
            <w:szCs w:val="24"/>
            <w:lang w:val="es-ES_tradnl"/>
          </w:rPr>
          <w:t xml:space="preserve">es una plataforma de desarrollo </w:t>
        </w:r>
      </w:ins>
      <w:ins w:id="2067" w:author="angie" w:date="2014-02-09T20:50:00Z">
        <w:r w:rsidR="00BB2642" w:rsidRPr="00D119D3">
          <w:rPr>
            <w:rFonts w:cs="Arial"/>
            <w:szCs w:val="24"/>
            <w:lang w:val="es-ES_tradnl"/>
          </w:rPr>
          <w:t>de</w:t>
        </w:r>
      </w:ins>
      <w:ins w:id="2068" w:author="angie" w:date="2014-02-09T20:24:00Z">
        <w:r w:rsidR="00377902" w:rsidRPr="0031029D">
          <w:rPr>
            <w:rFonts w:cs="Arial"/>
            <w:szCs w:val="24"/>
            <w:lang w:val="es-ES_tradnl"/>
          </w:rPr>
          <w:t xml:space="preserve"> aplicaciones para Windows</w:t>
        </w:r>
      </w:ins>
      <w:ins w:id="2069" w:author="angie" w:date="2014-02-09T20:25:00Z">
        <w:r w:rsidR="00446C06" w:rsidRPr="00456427">
          <w:rPr>
            <w:rFonts w:cs="Arial"/>
            <w:szCs w:val="24"/>
            <w:lang w:val="es-ES_tradnl"/>
          </w:rPr>
          <w:t>. E</w:t>
        </w:r>
        <w:r w:rsidR="00377902" w:rsidRPr="00456427">
          <w:rPr>
            <w:rFonts w:cs="Arial"/>
            <w:szCs w:val="24"/>
            <w:lang w:val="es-ES_tradnl"/>
          </w:rPr>
          <w:t xml:space="preserve">stá formado </w:t>
        </w:r>
      </w:ins>
      <w:ins w:id="2070" w:author="angie" w:date="2014-02-09T20:40:00Z">
        <w:r w:rsidR="00CE7317" w:rsidRPr="00456427">
          <w:rPr>
            <w:rFonts w:cs="Arial"/>
            <w:szCs w:val="24"/>
            <w:lang w:val="es-ES_tradnl"/>
          </w:rPr>
          <w:t xml:space="preserve">principalmente </w:t>
        </w:r>
      </w:ins>
      <w:ins w:id="2071" w:author="angie" w:date="2014-02-09T20:25:00Z">
        <w:r w:rsidR="00377902" w:rsidRPr="00627147">
          <w:rPr>
            <w:rFonts w:cs="Arial"/>
            <w:szCs w:val="24"/>
            <w:lang w:val="es-ES_tradnl"/>
          </w:rPr>
          <w:t xml:space="preserve">por </w:t>
        </w:r>
        <w:r w:rsidR="00207BF2" w:rsidRPr="008D4133">
          <w:rPr>
            <w:rFonts w:cs="Arial"/>
            <w:szCs w:val="24"/>
            <w:lang w:val="es-ES_tradnl"/>
          </w:rPr>
          <w:t>la</w:t>
        </w:r>
        <w:r w:rsidR="00207BF2" w:rsidRPr="00C55FA7">
          <w:rPr>
            <w:rFonts w:cs="Arial"/>
            <w:szCs w:val="24"/>
            <w:lang w:val="es-ES_tradnl"/>
          </w:rPr>
          <w:t xml:space="preserve"> maquina virtual</w:t>
        </w:r>
      </w:ins>
      <w:ins w:id="2072" w:author="angie" w:date="2014-02-12T08:32:00Z">
        <w:r w:rsidR="00BC12CA" w:rsidRPr="00F00EC1">
          <w:rPr>
            <w:rFonts w:cs="Arial"/>
            <w:szCs w:val="24"/>
            <w:lang w:val="es-ES_tradnl"/>
          </w:rPr>
          <w:t>,</w:t>
        </w:r>
      </w:ins>
      <w:ins w:id="2073" w:author="angie" w:date="2014-02-09T20:25:00Z">
        <w:r w:rsidR="00207BF2" w:rsidRPr="00F00EC1">
          <w:rPr>
            <w:rFonts w:cs="Arial"/>
            <w:szCs w:val="24"/>
            <w:lang w:val="es-ES_tradnl"/>
          </w:rPr>
          <w:t xml:space="preserve"> </w:t>
        </w:r>
      </w:ins>
      <w:ins w:id="2074" w:author="angie" w:date="2014-02-10T10:54:00Z">
        <w:r w:rsidR="00546E1A" w:rsidRPr="00EB7EAC">
          <w:rPr>
            <w:rFonts w:cs="Arial"/>
            <w:szCs w:val="24"/>
            <w:lang w:val="es-ES_tradnl"/>
          </w:rPr>
          <w:t>llamada Entorno en Tiempo de Ejecución de Lenguaje Común (</w:t>
        </w:r>
      </w:ins>
      <w:ins w:id="2075" w:author="angie" w:date="2014-02-09T20:25:00Z">
        <w:r w:rsidR="001B290E" w:rsidRPr="0021406B">
          <w:rPr>
            <w:rFonts w:cs="Arial"/>
            <w:szCs w:val="24"/>
            <w:lang w:val="es-ES_tradnl"/>
          </w:rPr>
          <w:t>CLR</w:t>
        </w:r>
      </w:ins>
      <w:ins w:id="2076" w:author="angie" w:date="2014-02-10T10:54:00Z">
        <w:r w:rsidR="00546E1A" w:rsidRPr="00637DC1">
          <w:rPr>
            <w:rFonts w:cs="Arial"/>
            <w:szCs w:val="24"/>
            <w:lang w:val="es-ES_tradnl"/>
          </w:rPr>
          <w:t>)</w:t>
        </w:r>
      </w:ins>
      <w:ins w:id="2077" w:author="angie" w:date="2014-02-12T08:33:00Z">
        <w:r w:rsidR="00BC12CA" w:rsidRPr="00637DC1">
          <w:rPr>
            <w:rFonts w:cs="Arial"/>
            <w:szCs w:val="24"/>
            <w:lang w:val="es-ES_tradnl"/>
          </w:rPr>
          <w:t>,</w:t>
        </w:r>
      </w:ins>
      <w:ins w:id="2078" w:author="angie" w:date="2014-02-09T23:05:00Z">
        <w:r w:rsidR="002D5AE2" w:rsidRPr="000D1619">
          <w:rPr>
            <w:rFonts w:cs="Arial"/>
            <w:szCs w:val="24"/>
            <w:lang w:val="es-ES_tradnl"/>
          </w:rPr>
          <w:t xml:space="preserve"> y por </w:t>
        </w:r>
      </w:ins>
      <w:ins w:id="2079" w:author="angie" w:date="2014-02-12T08:33:00Z">
        <w:r w:rsidR="00BC12CA" w:rsidRPr="00DE5E12">
          <w:rPr>
            <w:rFonts w:cs="Arial"/>
            <w:szCs w:val="24"/>
            <w:lang w:val="es-ES_tradnl"/>
          </w:rPr>
          <w:t>su</w:t>
        </w:r>
      </w:ins>
      <w:ins w:id="2080" w:author="angie" w:date="2014-02-09T23:05:00Z">
        <w:r w:rsidR="002D5AE2" w:rsidRPr="00061695">
          <w:rPr>
            <w:rFonts w:cs="Arial"/>
            <w:szCs w:val="24"/>
            <w:lang w:val="es-ES_tradnl"/>
          </w:rPr>
          <w:t xml:space="preserve"> </w:t>
        </w:r>
        <w:r w:rsidR="00BC12CA" w:rsidRPr="00061695">
          <w:rPr>
            <w:rFonts w:cs="Arial"/>
            <w:szCs w:val="24"/>
            <w:lang w:val="es-ES_tradnl"/>
          </w:rPr>
          <w:t>Librería de Clases</w:t>
        </w:r>
      </w:ins>
      <w:ins w:id="2081" w:author="angie" w:date="2014-02-09T20:34:00Z">
        <w:r w:rsidR="00BC12CA" w:rsidRPr="00061695">
          <w:rPr>
            <w:rFonts w:cs="Arial"/>
            <w:szCs w:val="24"/>
            <w:lang w:val="es-ES_tradnl"/>
          </w:rPr>
          <w:t>.</w:t>
        </w:r>
      </w:ins>
      <w:ins w:id="2082" w:author="angie" w:date="2014-02-09T20:28:00Z">
        <w:r w:rsidR="00BC12CA" w:rsidRPr="00061695">
          <w:rPr>
            <w:rFonts w:cs="Arial"/>
            <w:szCs w:val="24"/>
            <w:lang w:val="es-ES_tradnl"/>
          </w:rPr>
          <w:t xml:space="preserve"> </w:t>
        </w:r>
      </w:ins>
      <w:ins w:id="2083" w:author="angie" w:date="2014-02-13T07:22:00Z">
        <w:r w:rsidR="00292F42" w:rsidRPr="00061695">
          <w:rPr>
            <w:rFonts w:cs="Arial"/>
            <w:lang w:val="es-ES_tradnl"/>
          </w:rPr>
          <w:t xml:space="preserve">La ilustración 3 </w:t>
        </w:r>
      </w:ins>
      <w:ins w:id="2084" w:author="angie" w:date="2014-02-13T15:23:00Z">
        <w:r w:rsidR="00AF0923" w:rsidRPr="00315B85">
          <w:rPr>
            <w:rFonts w:cs="Arial"/>
            <w:lang w:val="es-ES_tradnl"/>
          </w:rPr>
          <w:t xml:space="preserve">muestra la estructura del sistema operativo </w:t>
        </w:r>
      </w:ins>
      <w:ins w:id="2085" w:author="angie" w:date="2014-02-13T07:22:00Z">
        <w:r w:rsidR="00292F42" w:rsidRPr="009A0979">
          <w:rPr>
            <w:rFonts w:cs="Arial"/>
            <w:lang w:val="es-ES_tradnl"/>
          </w:rPr>
          <w:t>el CLR y la Biblioteca de Clases.</w:t>
        </w:r>
      </w:ins>
    </w:p>
    <w:p w14:paraId="3481FC7E" w14:textId="77777777" w:rsidR="00FF397A" w:rsidRPr="002B3522" w:rsidRDefault="00FF397A" w:rsidP="00FF397A">
      <w:pPr>
        <w:pStyle w:val="Caption"/>
        <w:rPr>
          <w:ins w:id="2086" w:author="angie" w:date="2014-02-13T07:55:00Z"/>
          <w:lang w:val="es-ES_tradnl"/>
        </w:rPr>
      </w:pPr>
      <w:bookmarkStart w:id="2087" w:name="_Toc253724398"/>
      <w:bookmarkStart w:id="2088" w:name="_Toc253986325"/>
      <w:bookmarkStart w:id="2089" w:name="_Toc254080536"/>
      <w:bookmarkStart w:id="2090" w:name="_Toc254080665"/>
      <w:ins w:id="2091" w:author="angie" w:date="2014-02-13T07:55:00Z">
        <w:r w:rsidRPr="004622F3">
          <w:rPr>
            <w:lang w:val="es-ES_tradnl"/>
          </w:rPr>
          <w:t xml:space="preserve">Ilustración </w:t>
        </w:r>
        <w:r w:rsidRPr="002B3522">
          <w:rPr>
            <w:lang w:val="es-ES_tradnl"/>
          </w:rPr>
          <w:fldChar w:fldCharType="begin"/>
        </w:r>
        <w:r w:rsidRPr="001B2EC8">
          <w:rPr>
            <w:lang w:val="es-ES_tradnl"/>
          </w:rPr>
          <w:instrText xml:space="preserve"> SEQ Ilustración \* ARABIC </w:instrText>
        </w:r>
        <w:r w:rsidRPr="002B3522">
          <w:rPr>
            <w:lang w:val="es-ES_tradnl"/>
            <w:rPrChange w:id="2092" w:author="angie" w:date="2014-02-14T08:03:00Z">
              <w:rPr>
                <w:lang w:val="es-ES_tradnl"/>
              </w:rPr>
            </w:rPrChange>
          </w:rPr>
          <w:fldChar w:fldCharType="separate"/>
        </w:r>
      </w:ins>
      <w:ins w:id="2093" w:author="angie" w:date="2014-02-20T08:41:00Z">
        <w:r w:rsidR="002306FB">
          <w:rPr>
            <w:noProof/>
            <w:lang w:val="es-ES_tradnl"/>
          </w:rPr>
          <w:t>5</w:t>
        </w:r>
      </w:ins>
      <w:del w:id="2094" w:author="angie" w:date="2014-02-14T08:07:00Z">
        <w:r w:rsidR="001E70DB" w:rsidRPr="002B3522" w:rsidDel="001B2EC8">
          <w:rPr>
            <w:noProof/>
            <w:lang w:val="es-ES_tradnl"/>
          </w:rPr>
          <w:delText>3</w:delText>
        </w:r>
      </w:del>
      <w:ins w:id="2095" w:author="angie" w:date="2014-02-13T07:55:00Z">
        <w:r w:rsidRPr="002B3522">
          <w:rPr>
            <w:lang w:val="es-ES_tradnl"/>
          </w:rPr>
          <w:fldChar w:fldCharType="end"/>
        </w:r>
        <w:r w:rsidRPr="002B3522">
          <w:rPr>
            <w:lang w:val="es-ES_tradnl"/>
          </w:rPr>
          <w:t>. Diagrama de la Infraestructura .NET</w:t>
        </w:r>
        <w:bookmarkEnd w:id="2087"/>
        <w:bookmarkEnd w:id="2088"/>
        <w:bookmarkEnd w:id="2089"/>
        <w:bookmarkEnd w:id="2090"/>
      </w:ins>
    </w:p>
    <w:p w14:paraId="79C04DFA" w14:textId="77777777" w:rsidR="00FF397A" w:rsidRPr="001B2EC8" w:rsidRDefault="00FF397A" w:rsidP="00FF397A">
      <w:pPr>
        <w:keepNext/>
        <w:spacing w:after="0" w:line="240" w:lineRule="auto"/>
        <w:ind w:firstLine="0"/>
        <w:jc w:val="center"/>
        <w:rPr>
          <w:ins w:id="2096" w:author="angie" w:date="2014-02-13T07:55:00Z"/>
          <w:lang w:val="es-ES_tradnl"/>
        </w:rPr>
      </w:pPr>
      <w:r w:rsidRPr="00061695">
        <w:rPr>
          <w:rFonts w:cs="Arial"/>
          <w:noProof/>
          <w:lang w:val="en-US"/>
        </w:rPr>
        <w:drawing>
          <wp:inline distT="0" distB="0" distL="0" distR="0" wp14:anchorId="7F2FD8EC" wp14:editId="648FB850">
            <wp:extent cx="3757892" cy="3447811"/>
            <wp:effectExtent l="0" t="0" r="1905" b="6985"/>
            <wp:docPr id="29"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msdn.microsoft.com_en-us_library_vstudio_zw4w595w.gif"/>
                    <pic:cNvPicPr/>
                  </pic:nvPicPr>
                  <pic:blipFill>
                    <a:blip r:embed="rId31">
                      <a:extLst>
                        <a:ext uri="{28A0092B-C50C-407E-A947-70E740481C1C}">
                          <a14:useLocalDpi xmlns:a14="http://schemas.microsoft.com/office/drawing/2010/main" val="0"/>
                        </a:ext>
                      </a:extLst>
                    </a:blip>
                    <a:stretch>
                      <a:fillRect/>
                    </a:stretch>
                  </pic:blipFill>
                  <pic:spPr>
                    <a:xfrm>
                      <a:off x="0" y="0"/>
                      <a:ext cx="3757892" cy="3447811"/>
                    </a:xfrm>
                    <a:prstGeom prst="rect">
                      <a:avLst/>
                    </a:prstGeom>
                    <a:extLst>
                      <a:ext uri="{FAA26D3D-D897-4be2-8F04-BA451C77F1D7}">
                        <ma14:placeholderFlag xmlns:ma14="http://schemas.microsoft.com/office/mac/drawingml/2011/main" val="1"/>
                      </a:ext>
                    </a:extLst>
                  </pic:spPr>
                </pic:pic>
              </a:graphicData>
            </a:graphic>
          </wp:inline>
        </w:drawing>
      </w:r>
    </w:p>
    <w:p w14:paraId="617C78B6" w14:textId="77777777" w:rsidR="00FF397A" w:rsidRPr="00FC23F7" w:rsidRDefault="00FF397A" w:rsidP="00FC23F7">
      <w:pPr>
        <w:ind w:firstLine="0"/>
        <w:jc w:val="center"/>
        <w:rPr>
          <w:ins w:id="2097" w:author="angie" w:date="2014-02-13T07:55:00Z"/>
          <w:rStyle w:val="SubtleReference"/>
        </w:rPr>
      </w:pPr>
      <w:bookmarkStart w:id="2098" w:name="_Toc253724399"/>
      <w:bookmarkStart w:id="2099" w:name="_Toc253724509"/>
      <w:bookmarkStart w:id="2100" w:name="_Toc253986232"/>
      <w:bookmarkStart w:id="2101" w:name="_Toc253986326"/>
      <w:ins w:id="2102" w:author="angie" w:date="2014-02-13T07:55:00Z">
        <w:r w:rsidRPr="00FC23F7">
          <w:rPr>
            <w:rStyle w:val="SubtleReference"/>
          </w:rPr>
          <w:t>Fuente: msdn.com - Overview of the .NET Framework</w:t>
        </w:r>
        <w:bookmarkEnd w:id="2098"/>
        <w:bookmarkEnd w:id="2099"/>
        <w:bookmarkEnd w:id="2100"/>
        <w:bookmarkEnd w:id="2101"/>
      </w:ins>
    </w:p>
    <w:p w14:paraId="2044BD76" w14:textId="0008B7B3" w:rsidR="00451790" w:rsidRPr="00D32738" w:rsidRDefault="002D5AE2" w:rsidP="00061695">
      <w:pPr>
        <w:pStyle w:val="ListParagraph"/>
        <w:numPr>
          <w:ilvl w:val="0"/>
          <w:numId w:val="20"/>
        </w:numPr>
        <w:spacing w:before="240"/>
        <w:ind w:hanging="357"/>
        <w:rPr>
          <w:ins w:id="2103" w:author="angie" w:date="2014-02-09T23:27:00Z"/>
          <w:rFonts w:eastAsia="Times New Roman"/>
          <w:lang w:val="es-ES_tradnl"/>
        </w:rPr>
      </w:pPr>
      <w:ins w:id="2104" w:author="angie" w:date="2014-02-09T23:05:00Z">
        <w:r w:rsidRPr="00D119D3">
          <w:rPr>
            <w:rFonts w:cs="Arial"/>
            <w:lang w:val="es-ES_tradnl"/>
          </w:rPr>
          <w:t xml:space="preserve">El CRL </w:t>
        </w:r>
      </w:ins>
      <w:ins w:id="2105" w:author="angie" w:date="2014-02-10T20:49:00Z">
        <w:r w:rsidR="009B14B3" w:rsidRPr="0031029D">
          <w:rPr>
            <w:rFonts w:cs="Arial"/>
            <w:lang w:val="es-ES_tradnl"/>
          </w:rPr>
          <w:t>tiene</w:t>
        </w:r>
      </w:ins>
      <w:ins w:id="2106" w:author="angie" w:date="2014-02-09T20:30:00Z">
        <w:r w:rsidR="00207BF2" w:rsidRPr="00456427">
          <w:rPr>
            <w:rFonts w:cs="Arial"/>
            <w:lang w:val="es-ES_tradnl"/>
          </w:rPr>
          <w:t xml:space="preserve"> </w:t>
        </w:r>
      </w:ins>
      <w:ins w:id="2107" w:author="angie" w:date="2014-02-09T20:32:00Z">
        <w:r w:rsidR="00E804CB" w:rsidRPr="00456427">
          <w:rPr>
            <w:rFonts w:cs="Arial"/>
            <w:lang w:val="es-ES_tradnl"/>
          </w:rPr>
          <w:t>compiladores</w:t>
        </w:r>
      </w:ins>
      <w:ins w:id="2108" w:author="angie" w:date="2014-02-09T20:36:00Z">
        <w:r w:rsidR="00C61185" w:rsidRPr="00456427">
          <w:rPr>
            <w:rFonts w:cs="Arial"/>
            <w:lang w:val="es-ES_tradnl"/>
          </w:rPr>
          <w:t xml:space="preserve"> que </w:t>
        </w:r>
      </w:ins>
      <w:ins w:id="2109" w:author="angie" w:date="2014-02-09T20:37:00Z">
        <w:r w:rsidR="00CE7317" w:rsidRPr="00627147">
          <w:rPr>
            <w:rFonts w:cs="Arial"/>
            <w:lang w:val="es-ES_tradnl"/>
          </w:rPr>
          <w:t>producen un código intermedio</w:t>
        </w:r>
      </w:ins>
      <w:ins w:id="2110" w:author="angie" w:date="2014-02-12T08:33:00Z">
        <w:r w:rsidR="00917C1B" w:rsidRPr="008D4133">
          <w:rPr>
            <w:rFonts w:cs="Arial"/>
            <w:lang w:val="es-ES_tradnl"/>
          </w:rPr>
          <w:t>,</w:t>
        </w:r>
      </w:ins>
      <w:ins w:id="2111" w:author="angie" w:date="2014-02-09T20:37:00Z">
        <w:r w:rsidR="00CE7317" w:rsidRPr="00C55FA7">
          <w:rPr>
            <w:rFonts w:cs="Arial"/>
            <w:lang w:val="es-ES_tradnl"/>
          </w:rPr>
          <w:t xml:space="preserve"> </w:t>
        </w:r>
      </w:ins>
      <w:ins w:id="2112" w:author="angie" w:date="2014-02-13T13:21:00Z">
        <w:r w:rsidR="003F090B" w:rsidRPr="00F00EC1">
          <w:rPr>
            <w:rFonts w:cs="Arial"/>
            <w:lang w:val="es-ES_tradnl"/>
          </w:rPr>
          <w:t xml:space="preserve">que </w:t>
        </w:r>
      </w:ins>
      <w:ins w:id="2113" w:author="angie" w:date="2014-02-09T20:59:00Z">
        <w:r w:rsidRPr="00F00EC1">
          <w:rPr>
            <w:rFonts w:cs="Arial"/>
            <w:lang w:val="es-ES_tradnl"/>
          </w:rPr>
          <w:t xml:space="preserve"> es compilado </w:t>
        </w:r>
      </w:ins>
      <w:ins w:id="2114" w:author="angie" w:date="2014-02-09T23:19:00Z">
        <w:r w:rsidR="000C3A20" w:rsidRPr="00EB7EAC">
          <w:rPr>
            <w:rFonts w:cs="Arial"/>
            <w:lang w:val="es-ES_tradnl"/>
          </w:rPr>
          <w:t>justo</w:t>
        </w:r>
      </w:ins>
      <w:ins w:id="2115" w:author="angie" w:date="2014-02-09T20:59:00Z">
        <w:r w:rsidRPr="0021406B">
          <w:rPr>
            <w:rFonts w:cs="Arial"/>
            <w:lang w:val="es-ES_tradnl"/>
          </w:rPr>
          <w:t xml:space="preserve"> </w:t>
        </w:r>
      </w:ins>
      <w:ins w:id="2116" w:author="angie" w:date="2014-02-09T23:21:00Z">
        <w:r w:rsidR="00571FB7" w:rsidRPr="00637DC1">
          <w:rPr>
            <w:rFonts w:cs="Arial"/>
            <w:lang w:val="es-ES_tradnl"/>
          </w:rPr>
          <w:t>a</w:t>
        </w:r>
      </w:ins>
      <w:ins w:id="2117" w:author="angie" w:date="2014-02-09T23:27:00Z">
        <w:r w:rsidR="005154E2" w:rsidRPr="00637DC1">
          <w:rPr>
            <w:rFonts w:cs="Arial"/>
            <w:lang w:val="es-ES_tradnl"/>
          </w:rPr>
          <w:t>l</w:t>
        </w:r>
      </w:ins>
      <w:ins w:id="2118" w:author="angie" w:date="2014-02-09T23:21:00Z">
        <w:r w:rsidR="00571FB7" w:rsidRPr="000D1619">
          <w:rPr>
            <w:rFonts w:cs="Arial"/>
            <w:lang w:val="es-ES_tradnl"/>
          </w:rPr>
          <w:t xml:space="preserve"> tiempo </w:t>
        </w:r>
      </w:ins>
      <w:ins w:id="2119" w:author="angie" w:date="2014-02-09T23:27:00Z">
        <w:r w:rsidR="005154E2" w:rsidRPr="00DE5E12">
          <w:rPr>
            <w:rFonts w:cs="Arial"/>
            <w:lang w:val="es-ES_tradnl"/>
          </w:rPr>
          <w:t>de</w:t>
        </w:r>
      </w:ins>
      <w:ins w:id="2120" w:author="angie" w:date="2014-02-09T23:22:00Z">
        <w:r w:rsidR="00632378" w:rsidRPr="00061695">
          <w:rPr>
            <w:rFonts w:cs="Arial"/>
            <w:lang w:val="es-ES_tradnl"/>
          </w:rPr>
          <w:t xml:space="preserve"> ser</w:t>
        </w:r>
      </w:ins>
      <w:ins w:id="2121" w:author="angie" w:date="2014-02-09T20:59:00Z">
        <w:r w:rsidRPr="00061695">
          <w:rPr>
            <w:rFonts w:cs="Arial"/>
            <w:lang w:val="es-ES_tradnl"/>
          </w:rPr>
          <w:t xml:space="preserve"> ejecutado</w:t>
        </w:r>
      </w:ins>
      <w:ins w:id="2122" w:author="angie" w:date="2014-02-09T23:11:00Z">
        <w:r w:rsidR="0063344B" w:rsidRPr="00061695">
          <w:rPr>
            <w:rFonts w:cs="Arial"/>
            <w:lang w:val="es-ES_tradnl"/>
          </w:rPr>
          <w:t>,</w:t>
        </w:r>
      </w:ins>
      <w:ins w:id="2123" w:author="angie" w:date="2014-02-09T23:10:00Z">
        <w:r w:rsidR="0063344B" w:rsidRPr="00061695">
          <w:rPr>
            <w:rFonts w:cs="Arial"/>
            <w:lang w:val="es-ES_tradnl"/>
          </w:rPr>
          <w:t xml:space="preserve"> haciéndolo agnóstico del </w:t>
        </w:r>
      </w:ins>
      <w:ins w:id="2124" w:author="angie" w:date="2014-02-20T11:09:00Z">
        <w:r w:rsidR="002862CF">
          <w:rPr>
            <w:rFonts w:cs="Arial"/>
            <w:lang w:val="es-ES_tradnl"/>
          </w:rPr>
          <w:t>hardware</w:t>
        </w:r>
      </w:ins>
      <w:ins w:id="2125" w:author="angie" w:date="2014-02-09T23:10:00Z">
        <w:r w:rsidR="0063344B" w:rsidRPr="00315B85">
          <w:rPr>
            <w:rFonts w:cs="Arial"/>
            <w:lang w:val="es-ES_tradnl"/>
          </w:rPr>
          <w:t xml:space="preserve"> </w:t>
        </w:r>
      </w:ins>
      <w:ins w:id="2126" w:author="angie" w:date="2014-02-12T08:34:00Z">
        <w:r w:rsidR="00917C1B" w:rsidRPr="00315B85">
          <w:rPr>
            <w:rFonts w:cs="Arial"/>
            <w:lang w:val="es-ES_tradnl"/>
          </w:rPr>
          <w:t>donde fue</w:t>
        </w:r>
      </w:ins>
      <w:ins w:id="2127" w:author="angie" w:date="2014-02-09T23:10:00Z">
        <w:r w:rsidR="0063344B" w:rsidRPr="009A0979">
          <w:rPr>
            <w:rFonts w:cs="Arial"/>
            <w:lang w:val="es-ES_tradnl"/>
          </w:rPr>
          <w:t xml:space="preserve"> desarrollado</w:t>
        </w:r>
      </w:ins>
      <w:ins w:id="2128" w:author="angie" w:date="2014-02-12T08:34:00Z">
        <w:r w:rsidR="00917C1B" w:rsidRPr="009A0979">
          <w:rPr>
            <w:rFonts w:cs="Arial"/>
            <w:lang w:val="es-ES_tradnl"/>
          </w:rPr>
          <w:t xml:space="preserve"> y donde es </w:t>
        </w:r>
      </w:ins>
      <w:ins w:id="2129" w:author="angie" w:date="2014-02-20T11:09:00Z">
        <w:r w:rsidR="002862CF">
          <w:rPr>
            <w:rFonts w:cs="Arial"/>
            <w:lang w:val="es-ES_tradnl"/>
          </w:rPr>
          <w:t>ejecutado</w:t>
        </w:r>
      </w:ins>
      <w:ins w:id="2130" w:author="angie" w:date="2014-02-12T08:34:00Z">
        <w:r w:rsidR="00917C1B" w:rsidRPr="009A0979">
          <w:rPr>
            <w:rFonts w:cs="Arial"/>
            <w:lang w:val="es-ES_tradnl"/>
          </w:rPr>
          <w:t>.</w:t>
        </w:r>
      </w:ins>
      <w:ins w:id="2131" w:author="angie" w:date="2014-02-12T08:35:00Z">
        <w:r w:rsidR="00917C1B" w:rsidRPr="004622F3">
          <w:rPr>
            <w:rFonts w:cs="Arial"/>
            <w:lang w:val="es-ES_tradnl"/>
          </w:rPr>
          <w:t xml:space="preserve"> </w:t>
        </w:r>
      </w:ins>
    </w:p>
    <w:p w14:paraId="3C799B87" w14:textId="21256BB9" w:rsidR="005154E2" w:rsidRPr="005F14D3" w:rsidRDefault="005154E2" w:rsidP="008B42CF">
      <w:pPr>
        <w:pStyle w:val="ListParagraph"/>
        <w:numPr>
          <w:ilvl w:val="0"/>
          <w:numId w:val="20"/>
        </w:numPr>
        <w:rPr>
          <w:ins w:id="2132" w:author="angie" w:date="2014-02-10T20:53:00Z"/>
          <w:rFonts w:cs="Arial"/>
          <w:lang w:val="es-ES_tradnl"/>
        </w:rPr>
      </w:pPr>
      <w:ins w:id="2133" w:author="angie" w:date="2014-02-09T23:29:00Z">
        <w:r w:rsidRPr="002B3522">
          <w:rPr>
            <w:rFonts w:cs="Arial"/>
            <w:lang w:val="es-ES_tradnl"/>
          </w:rPr>
          <w:t xml:space="preserve">La </w:t>
        </w:r>
        <w:r w:rsidR="00FE0DBB" w:rsidRPr="002B3522">
          <w:rPr>
            <w:rFonts w:cs="Arial"/>
            <w:lang w:val="es-ES_tradnl"/>
          </w:rPr>
          <w:t xml:space="preserve">Librería </w:t>
        </w:r>
      </w:ins>
      <w:ins w:id="2134" w:author="angie" w:date="2014-02-12T08:36:00Z">
        <w:r w:rsidR="00FE0DBB" w:rsidRPr="002B3522">
          <w:rPr>
            <w:rFonts w:cs="Arial"/>
            <w:lang w:val="es-ES_tradnl"/>
          </w:rPr>
          <w:t>d</w:t>
        </w:r>
      </w:ins>
      <w:ins w:id="2135" w:author="angie" w:date="2014-02-09T23:29:00Z">
        <w:r w:rsidR="00FE0DBB" w:rsidRPr="002B3522">
          <w:rPr>
            <w:rFonts w:cs="Arial"/>
            <w:lang w:val="es-ES_tradnl"/>
          </w:rPr>
          <w:t>e Clases</w:t>
        </w:r>
      </w:ins>
      <w:ins w:id="2136" w:author="angie" w:date="2014-02-09T23:40:00Z">
        <w:r w:rsidR="00FE0DBB" w:rsidRPr="002B3522">
          <w:rPr>
            <w:rFonts w:cs="Arial"/>
            <w:lang w:val="es-ES_tradnl"/>
          </w:rPr>
          <w:t xml:space="preserve"> </w:t>
        </w:r>
        <w:r w:rsidR="00487384" w:rsidRPr="002B3522">
          <w:rPr>
            <w:rFonts w:cs="Arial"/>
            <w:lang w:val="es-ES_tradnl"/>
          </w:rPr>
          <w:t>es una colección de</w:t>
        </w:r>
      </w:ins>
      <w:ins w:id="2137" w:author="angie" w:date="2014-02-09T23:41:00Z">
        <w:r w:rsidR="003731E6" w:rsidRPr="00200E5A">
          <w:rPr>
            <w:rFonts w:cs="Arial"/>
            <w:lang w:val="es-ES_tradnl"/>
          </w:rPr>
          <w:t xml:space="preserve"> tipos</w:t>
        </w:r>
      </w:ins>
      <w:ins w:id="2138" w:author="angie" w:date="2014-02-12T08:37:00Z">
        <w:r w:rsidR="009D3623" w:rsidRPr="00200E5A">
          <w:rPr>
            <w:rFonts w:cs="Arial"/>
            <w:lang w:val="es-ES_tradnl"/>
          </w:rPr>
          <w:t>,</w:t>
        </w:r>
      </w:ins>
      <w:ins w:id="2139" w:author="angie" w:date="2014-02-10T21:17:00Z">
        <w:r w:rsidR="008355BC" w:rsidRPr="00E343FC">
          <w:rPr>
            <w:rFonts w:cs="Arial"/>
            <w:lang w:val="es-ES_tradnl"/>
          </w:rPr>
          <w:t xml:space="preserve"> </w:t>
        </w:r>
      </w:ins>
      <w:ins w:id="2140" w:author="angie" w:date="2014-02-12T08:37:00Z">
        <w:r w:rsidR="009D3623" w:rsidRPr="00FF6EAC">
          <w:rPr>
            <w:rFonts w:cs="Arial"/>
            <w:lang w:val="es-ES_tradnl"/>
          </w:rPr>
          <w:t xml:space="preserve">servicios </w:t>
        </w:r>
      </w:ins>
      <w:ins w:id="2141" w:author="angie" w:date="2014-02-10T20:52:00Z">
        <w:r w:rsidR="00FE0DBB" w:rsidRPr="00FF6EAC">
          <w:rPr>
            <w:rFonts w:cs="Arial"/>
            <w:lang w:val="es-ES_tradnl"/>
          </w:rPr>
          <w:t>e</w:t>
        </w:r>
        <w:r w:rsidR="003731E6" w:rsidRPr="00FF6EAC">
          <w:rPr>
            <w:rFonts w:cs="Arial"/>
            <w:lang w:val="es-ES_tradnl"/>
          </w:rPr>
          <w:t xml:space="preserve"> </w:t>
        </w:r>
      </w:ins>
      <w:ins w:id="2142" w:author="angie" w:date="2014-02-10T21:17:00Z">
        <w:r w:rsidR="008355BC" w:rsidRPr="00A00240">
          <w:rPr>
            <w:rFonts w:cs="Arial"/>
            <w:lang w:val="es-ES_tradnl"/>
          </w:rPr>
          <w:t xml:space="preserve">interfaces </w:t>
        </w:r>
      </w:ins>
      <w:ins w:id="2143" w:author="angie" w:date="2014-02-09T23:42:00Z">
        <w:r w:rsidR="00487384" w:rsidRPr="00DD7093">
          <w:rPr>
            <w:rFonts w:cs="Arial"/>
            <w:lang w:val="es-ES_tradnl"/>
          </w:rPr>
          <w:t>usadas</w:t>
        </w:r>
      </w:ins>
      <w:ins w:id="2144" w:author="angie" w:date="2014-02-09T23:40:00Z">
        <w:r w:rsidR="00487384" w:rsidRPr="00871A9C">
          <w:rPr>
            <w:rFonts w:cs="Arial"/>
            <w:lang w:val="es-ES_tradnl"/>
          </w:rPr>
          <w:t xml:space="preserve"> para </w:t>
        </w:r>
      </w:ins>
      <w:ins w:id="2145" w:author="angie" w:date="2014-02-10T20:52:00Z">
        <w:r w:rsidR="003731E6" w:rsidRPr="00FF7FE0">
          <w:rPr>
            <w:rFonts w:cs="Arial"/>
            <w:lang w:val="es-ES_tradnl"/>
          </w:rPr>
          <w:t>crear</w:t>
        </w:r>
      </w:ins>
      <w:ins w:id="2146" w:author="angie" w:date="2014-02-09T23:40:00Z">
        <w:r w:rsidR="00487384" w:rsidRPr="00E325A5">
          <w:rPr>
            <w:rFonts w:cs="Arial"/>
            <w:lang w:val="es-ES_tradnl"/>
          </w:rPr>
          <w:t xml:space="preserve"> </w:t>
        </w:r>
      </w:ins>
      <w:ins w:id="2147" w:author="angie" w:date="2014-02-09T23:41:00Z">
        <w:r w:rsidR="00487384" w:rsidRPr="00F87EE4">
          <w:rPr>
            <w:rFonts w:cs="Arial"/>
            <w:lang w:val="es-ES_tradnl"/>
          </w:rPr>
          <w:t xml:space="preserve">nuestras </w:t>
        </w:r>
      </w:ins>
      <w:ins w:id="2148" w:author="angie" w:date="2014-02-09T23:49:00Z">
        <w:r w:rsidR="003901F5" w:rsidRPr="002F5016">
          <w:rPr>
            <w:rFonts w:cs="Arial"/>
            <w:lang w:val="es-ES_tradnl"/>
          </w:rPr>
          <w:t xml:space="preserve">propias </w:t>
        </w:r>
      </w:ins>
      <w:ins w:id="2149" w:author="angie" w:date="2014-02-09T23:40:00Z">
        <w:r w:rsidR="00487384" w:rsidRPr="003E0230">
          <w:rPr>
            <w:rFonts w:cs="Arial"/>
            <w:lang w:val="es-ES_tradnl"/>
          </w:rPr>
          <w:t>clases</w:t>
        </w:r>
      </w:ins>
      <w:ins w:id="2150" w:author="angie" w:date="2014-02-09T23:52:00Z">
        <w:r w:rsidR="009D3623" w:rsidRPr="003E0230">
          <w:rPr>
            <w:rFonts w:cs="Arial"/>
            <w:lang w:val="es-ES_tradnl"/>
          </w:rPr>
          <w:t xml:space="preserve">. Nos permite </w:t>
        </w:r>
      </w:ins>
      <w:ins w:id="2151" w:author="angie" w:date="2014-02-12T08:38:00Z">
        <w:r w:rsidR="009D3623" w:rsidRPr="004E4FD7">
          <w:rPr>
            <w:rFonts w:cs="Arial"/>
            <w:lang w:val="es-ES_tradnl"/>
          </w:rPr>
          <w:t>utilizar</w:t>
        </w:r>
      </w:ins>
      <w:ins w:id="2152" w:author="angie" w:date="2014-02-09T23:43:00Z">
        <w:r w:rsidR="00D1050F" w:rsidRPr="00237861">
          <w:rPr>
            <w:rFonts w:cs="Arial"/>
            <w:lang w:val="es-ES_tradnl"/>
          </w:rPr>
          <w:t xml:space="preserve"> S</w:t>
        </w:r>
        <w:r w:rsidR="00487384" w:rsidRPr="00C9746D">
          <w:rPr>
            <w:rFonts w:cs="Arial"/>
            <w:lang w:val="es-ES_tradnl"/>
          </w:rPr>
          <w:t xml:space="preserve">trings, </w:t>
        </w:r>
      </w:ins>
      <w:ins w:id="2153" w:author="angie" w:date="2014-02-13T13:22:00Z">
        <w:r w:rsidR="00D1050F" w:rsidRPr="00F93F30">
          <w:rPr>
            <w:rFonts w:cs="Arial"/>
            <w:lang w:val="es-ES_tradnl"/>
          </w:rPr>
          <w:t>Listas</w:t>
        </w:r>
      </w:ins>
      <w:ins w:id="2154" w:author="angie" w:date="2014-02-09T23:43:00Z">
        <w:r w:rsidR="00D96373" w:rsidRPr="00F6370D">
          <w:rPr>
            <w:rFonts w:cs="Arial"/>
            <w:lang w:val="es-ES_tradnl"/>
          </w:rPr>
          <w:t>,</w:t>
        </w:r>
        <w:r w:rsidR="00487384" w:rsidRPr="00DD65E3">
          <w:rPr>
            <w:rFonts w:cs="Arial"/>
            <w:lang w:val="es-ES_tradnl"/>
          </w:rPr>
          <w:t xml:space="preserve"> </w:t>
        </w:r>
      </w:ins>
      <w:ins w:id="2155" w:author="angie" w:date="2014-02-09T23:45:00Z">
        <w:r w:rsidR="004E16F2" w:rsidRPr="00BC7173">
          <w:rPr>
            <w:rFonts w:cs="Arial"/>
            <w:lang w:val="es-ES_tradnl"/>
          </w:rPr>
          <w:t xml:space="preserve">acceder </w:t>
        </w:r>
      </w:ins>
      <w:ins w:id="2156" w:author="angie" w:date="2014-02-09T23:43:00Z">
        <w:r w:rsidR="00487384" w:rsidRPr="00795C22">
          <w:rPr>
            <w:rFonts w:cs="Arial"/>
            <w:lang w:val="es-ES_tradnl"/>
          </w:rPr>
          <w:t>a</w:t>
        </w:r>
        <w:r w:rsidR="00EF3F23" w:rsidRPr="00795C22">
          <w:rPr>
            <w:rFonts w:cs="Arial"/>
            <w:lang w:val="es-ES_tradnl"/>
          </w:rPr>
          <w:t xml:space="preserve"> archivos,</w:t>
        </w:r>
      </w:ins>
      <w:ins w:id="2157" w:author="angie" w:date="2014-02-12T08:40:00Z">
        <w:r w:rsidR="00F4343B" w:rsidRPr="00824A31">
          <w:rPr>
            <w:rFonts w:cs="Arial"/>
            <w:lang w:val="es-ES_tradnl"/>
          </w:rPr>
          <w:t xml:space="preserve"> a bases de datos,</w:t>
        </w:r>
      </w:ins>
      <w:ins w:id="2158" w:author="angie" w:date="2014-02-09T23:37:00Z">
        <w:r w:rsidR="00CB7135" w:rsidRPr="003212D7">
          <w:rPr>
            <w:rFonts w:cs="Arial"/>
            <w:lang w:val="es-ES_tradnl"/>
          </w:rPr>
          <w:t xml:space="preserve"> </w:t>
        </w:r>
      </w:ins>
      <w:ins w:id="2159" w:author="angie" w:date="2014-02-10T20:52:00Z">
        <w:r w:rsidR="003731E6" w:rsidRPr="003212D7">
          <w:rPr>
            <w:rFonts w:cs="Arial"/>
            <w:lang w:val="es-ES_tradnl"/>
          </w:rPr>
          <w:t xml:space="preserve">crear </w:t>
        </w:r>
      </w:ins>
      <w:ins w:id="2160" w:author="angie" w:date="2014-02-12T08:40:00Z">
        <w:r w:rsidR="00F4343B" w:rsidRPr="00D74CB6">
          <w:rPr>
            <w:rFonts w:cs="Arial"/>
            <w:lang w:val="es-ES_tradnl"/>
          </w:rPr>
          <w:t xml:space="preserve">aplicaciones </w:t>
        </w:r>
      </w:ins>
      <w:ins w:id="2161" w:author="angie" w:date="2014-02-13T07:20:00Z">
        <w:r w:rsidR="00A84076" w:rsidRPr="007328E2">
          <w:rPr>
            <w:rFonts w:cs="Arial"/>
            <w:lang w:val="es-ES_tradnl"/>
          </w:rPr>
          <w:t>de</w:t>
        </w:r>
      </w:ins>
      <w:ins w:id="2162" w:author="angie" w:date="2014-02-12T08:40:00Z">
        <w:r w:rsidR="00F4343B" w:rsidRPr="007328E2">
          <w:rPr>
            <w:rFonts w:cs="Arial"/>
            <w:lang w:val="es-ES_tradnl"/>
          </w:rPr>
          <w:t xml:space="preserve"> </w:t>
        </w:r>
      </w:ins>
      <w:ins w:id="2163" w:author="angie" w:date="2014-02-09T23:37:00Z">
        <w:r w:rsidR="00F4343B" w:rsidRPr="00B101CF">
          <w:rPr>
            <w:rFonts w:cs="Arial"/>
            <w:lang w:val="es-ES_tradnl"/>
          </w:rPr>
          <w:t>interfaz</w:t>
        </w:r>
        <w:r w:rsidR="00CB7135" w:rsidRPr="005B7B7D">
          <w:rPr>
            <w:rFonts w:cs="Arial"/>
            <w:lang w:val="es-ES_tradnl"/>
          </w:rPr>
          <w:t xml:space="preserve"> gráfi</w:t>
        </w:r>
        <w:r w:rsidR="00CB7135" w:rsidRPr="003431B7">
          <w:rPr>
            <w:rFonts w:cs="Arial"/>
            <w:lang w:val="es-ES_tradnl"/>
          </w:rPr>
          <w:t>ca</w:t>
        </w:r>
      </w:ins>
      <w:ins w:id="2164" w:author="angie" w:date="2014-02-13T07:57:00Z">
        <w:r w:rsidR="00F85E08" w:rsidRPr="00833653">
          <w:rPr>
            <w:rFonts w:cs="Arial"/>
            <w:lang w:val="es-ES_tradnl"/>
          </w:rPr>
          <w:t xml:space="preserve"> y</w:t>
        </w:r>
      </w:ins>
      <w:ins w:id="2165" w:author="angie" w:date="2014-02-09T23:37:00Z">
        <w:r w:rsidR="00CB7135" w:rsidRPr="00CD00C1">
          <w:rPr>
            <w:rFonts w:cs="Arial"/>
            <w:lang w:val="es-ES_tradnl"/>
          </w:rPr>
          <w:t xml:space="preserve"> de línea de comandos</w:t>
        </w:r>
      </w:ins>
      <w:ins w:id="2166" w:author="angie" w:date="2014-02-09T23:51:00Z">
        <w:r w:rsidR="00F85E08" w:rsidRPr="00203EA2">
          <w:rPr>
            <w:rFonts w:cs="Arial"/>
            <w:lang w:val="es-ES_tradnl"/>
          </w:rPr>
          <w:t>.</w:t>
        </w:r>
      </w:ins>
    </w:p>
    <w:p w14:paraId="4762C39E" w14:textId="77777777" w:rsidR="00292F42" w:rsidRPr="005F14D3" w:rsidRDefault="00292F42" w:rsidP="00292F42">
      <w:pPr>
        <w:pStyle w:val="Heading3"/>
        <w:rPr>
          <w:ins w:id="2167" w:author="angie" w:date="2014-02-13T07:21:00Z"/>
          <w:lang w:val="es-ES_tradnl"/>
        </w:rPr>
      </w:pPr>
      <w:ins w:id="2168" w:author="angie" w:date="2014-02-13T07:21:00Z">
        <w:r w:rsidRPr="005F14D3">
          <w:rPr>
            <w:lang w:val="es-ES_tradnl"/>
          </w:rPr>
          <w:lastRenderedPageBreak/>
          <w:t>IDE - Visual Studio</w:t>
        </w:r>
      </w:ins>
    </w:p>
    <w:p w14:paraId="32F75074" w14:textId="0AA5657F" w:rsidR="00292F42" w:rsidRPr="00BC483B" w:rsidRDefault="00292F42" w:rsidP="00292F42">
      <w:pPr>
        <w:rPr>
          <w:ins w:id="2169" w:author="angie" w:date="2014-02-13T07:22:00Z"/>
          <w:rFonts w:cs="Arial"/>
          <w:szCs w:val="24"/>
          <w:lang w:val="es-ES_tradnl"/>
        </w:rPr>
      </w:pPr>
      <w:ins w:id="2170" w:author="angie" w:date="2014-02-13T07:21:00Z">
        <w:r w:rsidRPr="00DF241C">
          <w:rPr>
            <w:rFonts w:cs="Arial"/>
            <w:szCs w:val="24"/>
            <w:lang w:val="es-ES_tradnl"/>
          </w:rPr>
          <w:t>Es imp</w:t>
        </w:r>
        <w:r w:rsidRPr="00CD6E51">
          <w:rPr>
            <w:rFonts w:cs="Arial"/>
            <w:szCs w:val="24"/>
            <w:lang w:val="es-ES_tradnl"/>
          </w:rPr>
          <w:t xml:space="preserve">ortante mencionar que todas las tecnologías mencionadas a continuación son accesibles mediante </w:t>
        </w:r>
      </w:ins>
      <w:ins w:id="2171" w:author="angie" w:date="2014-02-13T13:23:00Z">
        <w:r w:rsidR="0052057F" w:rsidRPr="00ED1D30">
          <w:rPr>
            <w:rFonts w:cs="Arial"/>
            <w:szCs w:val="24"/>
            <w:lang w:val="es-ES_tradnl"/>
          </w:rPr>
          <w:t>Visual Studio. Es un</w:t>
        </w:r>
      </w:ins>
      <w:ins w:id="2172" w:author="angie" w:date="2014-02-13T07:21:00Z">
        <w:r w:rsidRPr="009B5462">
          <w:rPr>
            <w:rFonts w:cs="Arial"/>
            <w:szCs w:val="24"/>
            <w:lang w:val="es-ES_tradnl"/>
          </w:rPr>
          <w:t xml:space="preserve"> Entorno de Desarrollo Integrado (IDE</w:t>
        </w:r>
      </w:ins>
      <w:ins w:id="2173" w:author="angie" w:date="2014-02-13T13:24:00Z">
        <w:r w:rsidR="001B0915" w:rsidRPr="003F39BB">
          <w:rPr>
            <w:rFonts w:cs="Arial"/>
            <w:szCs w:val="24"/>
            <w:lang w:val="es-ES_tradnl"/>
          </w:rPr>
          <w:t>) con</w:t>
        </w:r>
      </w:ins>
      <w:ins w:id="2174" w:author="angie" w:date="2014-02-13T07:21:00Z">
        <w:r w:rsidRPr="00562886">
          <w:rPr>
            <w:rFonts w:cs="Arial"/>
            <w:szCs w:val="24"/>
            <w:lang w:val="es-ES_tradnl"/>
          </w:rPr>
          <w:t xml:space="preserve"> </w:t>
        </w:r>
      </w:ins>
      <w:ins w:id="2175" w:author="angie" w:date="2014-02-13T13:24:00Z">
        <w:r w:rsidR="00101C1D" w:rsidRPr="002C799A">
          <w:rPr>
            <w:rFonts w:cs="Arial"/>
            <w:szCs w:val="24"/>
            <w:lang w:val="es-ES_tradnl"/>
          </w:rPr>
          <w:t xml:space="preserve">una </w:t>
        </w:r>
      </w:ins>
      <w:ins w:id="2176" w:author="angie" w:date="2014-02-13T07:21:00Z">
        <w:r w:rsidRPr="003B5321">
          <w:rPr>
            <w:rFonts w:cs="Arial"/>
            <w:szCs w:val="24"/>
            <w:lang w:val="es-ES_tradnl"/>
          </w:rPr>
          <w:t xml:space="preserve">colección de herramientas para crear aplicaciones que </w:t>
        </w:r>
      </w:ins>
      <w:ins w:id="2177" w:author="angie" w:date="2014-02-13T13:24:00Z">
        <w:r w:rsidR="001B0915" w:rsidRPr="00D65256">
          <w:rPr>
            <w:rFonts w:cs="Arial"/>
            <w:szCs w:val="24"/>
            <w:lang w:val="es-ES_tradnl"/>
          </w:rPr>
          <w:t>funcionan</w:t>
        </w:r>
      </w:ins>
      <w:ins w:id="2178" w:author="angie" w:date="2014-02-13T07:21:00Z">
        <w:r w:rsidRPr="003F4652">
          <w:rPr>
            <w:rFonts w:cs="Arial"/>
            <w:szCs w:val="24"/>
            <w:lang w:val="es-ES_tradnl"/>
          </w:rPr>
          <w:t xml:space="preserve"> en diferentes dispositivos con plataforma Windows.</w:t>
        </w:r>
      </w:ins>
    </w:p>
    <w:p w14:paraId="77C98B57" w14:textId="0780E9CC" w:rsidR="00204B78" w:rsidRPr="00300645" w:rsidRDefault="008C2A49" w:rsidP="00D14F8A">
      <w:pPr>
        <w:rPr>
          <w:ins w:id="2179" w:author="angie" w:date="2014-02-10T20:23:00Z"/>
          <w:rFonts w:cs="Arial"/>
          <w:szCs w:val="24"/>
          <w:lang w:val="es-ES_tradnl"/>
        </w:rPr>
      </w:pPr>
      <w:ins w:id="2180" w:author="angie" w:date="2014-02-20T11:07:00Z">
        <w:r>
          <w:rPr>
            <w:rFonts w:cs="Arial"/>
            <w:szCs w:val="24"/>
            <w:lang w:val="es-ES_tradnl"/>
          </w:rPr>
          <w:t xml:space="preserve">Las herramientas </w:t>
        </w:r>
      </w:ins>
      <w:ins w:id="2181" w:author="angie" w:date="2014-02-13T13:25:00Z">
        <w:r w:rsidR="00101C1D" w:rsidRPr="00697EFC">
          <w:rPr>
            <w:rFonts w:cs="Arial"/>
            <w:szCs w:val="24"/>
            <w:lang w:val="es-ES_tradnl"/>
          </w:rPr>
          <w:t>I</w:t>
        </w:r>
      </w:ins>
      <w:ins w:id="2182" w:author="angie" w:date="2014-02-10T18:34:00Z">
        <w:r w:rsidR="00F309A7" w:rsidRPr="000466FA">
          <w:rPr>
            <w:rFonts w:cs="Arial"/>
            <w:szCs w:val="24"/>
            <w:lang w:val="es-ES_tradnl"/>
          </w:rPr>
          <w:t>ncluye</w:t>
        </w:r>
      </w:ins>
      <w:ins w:id="2183" w:author="angie" w:date="2014-02-20T11:07:00Z">
        <w:r>
          <w:rPr>
            <w:rFonts w:cs="Arial"/>
            <w:szCs w:val="24"/>
            <w:lang w:val="es-ES_tradnl"/>
          </w:rPr>
          <w:t>n</w:t>
        </w:r>
      </w:ins>
      <w:ins w:id="2184" w:author="angie" w:date="2014-02-10T18:34:00Z">
        <w:r w:rsidR="00F309A7" w:rsidRPr="000466FA">
          <w:rPr>
            <w:rFonts w:cs="Arial"/>
            <w:szCs w:val="24"/>
            <w:lang w:val="es-ES_tradnl"/>
          </w:rPr>
          <w:t xml:space="preserve"> un editor de código con</w:t>
        </w:r>
        <w:r w:rsidR="004C7F51" w:rsidRPr="00257F11">
          <w:rPr>
            <w:rFonts w:cs="Arial"/>
            <w:szCs w:val="24"/>
            <w:lang w:val="es-ES_tradnl"/>
          </w:rPr>
          <w:t xml:space="preserve"> </w:t>
        </w:r>
      </w:ins>
      <w:ins w:id="2185" w:author="angie" w:date="2014-02-13T13:25:00Z">
        <w:r w:rsidR="00964407" w:rsidRPr="002C2C30">
          <w:rPr>
            <w:rFonts w:cs="Arial"/>
            <w:szCs w:val="24"/>
            <w:lang w:val="es-ES_tradnl"/>
          </w:rPr>
          <w:t xml:space="preserve">IntelliSense, </w:t>
        </w:r>
      </w:ins>
      <w:ins w:id="2186" w:author="angie" w:date="2014-02-10T20:56:00Z">
        <w:r w:rsidR="00F309A7" w:rsidRPr="00E90CCA">
          <w:rPr>
            <w:rFonts w:cs="Arial"/>
            <w:szCs w:val="24"/>
            <w:lang w:val="es-ES_tradnl"/>
          </w:rPr>
          <w:t>una herramienta</w:t>
        </w:r>
      </w:ins>
      <w:ins w:id="2187" w:author="angie" w:date="2014-02-10T18:34:00Z">
        <w:r w:rsidR="00F309A7" w:rsidRPr="005E66E8">
          <w:rPr>
            <w:rFonts w:cs="Arial"/>
            <w:szCs w:val="24"/>
            <w:lang w:val="es-ES_tradnl"/>
          </w:rPr>
          <w:t xml:space="preserve"> </w:t>
        </w:r>
      </w:ins>
      <w:ins w:id="2188" w:author="angie" w:date="2014-02-10T20:57:00Z">
        <w:r w:rsidR="00F309A7" w:rsidRPr="00076BFA">
          <w:rPr>
            <w:rFonts w:cs="Arial"/>
            <w:szCs w:val="24"/>
            <w:lang w:val="es-ES_tradnl"/>
          </w:rPr>
          <w:t>para autocompletar variables, funciones y métodos</w:t>
        </w:r>
      </w:ins>
      <w:ins w:id="2189" w:author="angie" w:date="2014-02-10T18:35:00Z">
        <w:r w:rsidR="00D14F8A">
          <w:rPr>
            <w:rFonts w:cs="Arial"/>
            <w:szCs w:val="24"/>
            <w:lang w:val="es-ES_tradnl"/>
          </w:rPr>
          <w:t>, c</w:t>
        </w:r>
      </w:ins>
      <w:ins w:id="2190" w:author="angie" w:date="2014-02-20T11:07:00Z">
        <w:r>
          <w:rPr>
            <w:rFonts w:cs="Arial"/>
            <w:szCs w:val="24"/>
            <w:lang w:val="es-ES_tradnl"/>
          </w:rPr>
          <w:t>ompiladores, depuradores</w:t>
        </w:r>
      </w:ins>
      <w:ins w:id="2191" w:author="angie" w:date="2014-02-20T11:08:00Z">
        <w:r>
          <w:rPr>
            <w:rFonts w:cs="Arial"/>
            <w:szCs w:val="24"/>
            <w:lang w:val="es-ES_tradnl"/>
          </w:rPr>
          <w:t xml:space="preserve">, </w:t>
        </w:r>
      </w:ins>
      <w:ins w:id="2192" w:author="angie" w:date="2014-02-10T21:03:00Z">
        <w:r w:rsidR="001D4E7F" w:rsidRPr="0027064C">
          <w:rPr>
            <w:rFonts w:cs="Arial"/>
            <w:szCs w:val="24"/>
            <w:lang w:val="es-ES_tradnl"/>
          </w:rPr>
          <w:t>diseñadores visuales</w:t>
        </w:r>
      </w:ins>
      <w:ins w:id="2193" w:author="angie" w:date="2014-02-12T09:08:00Z">
        <w:r w:rsidR="00DF2C1E" w:rsidRPr="001252F6">
          <w:rPr>
            <w:rFonts w:cs="Arial"/>
            <w:szCs w:val="24"/>
            <w:lang w:val="es-ES_tradnl"/>
          </w:rPr>
          <w:t>,</w:t>
        </w:r>
      </w:ins>
      <w:ins w:id="2194" w:author="angie" w:date="2014-02-10T21:03:00Z">
        <w:r w:rsidR="001D4E7F" w:rsidRPr="00906C71">
          <w:rPr>
            <w:rFonts w:cs="Arial"/>
            <w:szCs w:val="24"/>
            <w:lang w:val="es-ES_tradnl"/>
          </w:rPr>
          <w:t xml:space="preserve"> </w:t>
        </w:r>
      </w:ins>
      <w:ins w:id="2195" w:author="angie" w:date="2014-02-11T08:24:00Z">
        <w:r w:rsidR="000B387C" w:rsidRPr="00BE0D56">
          <w:rPr>
            <w:rFonts w:cs="Arial"/>
            <w:szCs w:val="24"/>
            <w:lang w:val="es-ES_tradnl"/>
          </w:rPr>
          <w:t>c</w:t>
        </w:r>
      </w:ins>
      <w:ins w:id="2196" w:author="angie" w:date="2014-02-10T21:03:00Z">
        <w:r w:rsidR="001D4E7F" w:rsidRPr="00A0233E">
          <w:rPr>
            <w:rFonts w:cs="Arial"/>
            <w:szCs w:val="24"/>
            <w:lang w:val="es-ES_tradnl"/>
          </w:rPr>
          <w:t xml:space="preserve">omo el </w:t>
        </w:r>
      </w:ins>
      <w:proofErr w:type="spellStart"/>
      <w:ins w:id="2197" w:author="angie" w:date="2014-02-13T13:27:00Z">
        <w:r w:rsidR="00493642" w:rsidRPr="00B6768D">
          <w:rPr>
            <w:rFonts w:cs="Arial"/>
            <w:szCs w:val="24"/>
            <w:lang w:val="es-ES_tradnl"/>
          </w:rPr>
          <w:t>Class</w:t>
        </w:r>
        <w:proofErr w:type="spellEnd"/>
        <w:r w:rsidR="00493642" w:rsidRPr="00B6768D">
          <w:rPr>
            <w:rFonts w:cs="Arial"/>
            <w:szCs w:val="24"/>
            <w:lang w:val="es-ES_tradnl"/>
          </w:rPr>
          <w:t xml:space="preserve"> D</w:t>
        </w:r>
        <w:r w:rsidR="00493642" w:rsidRPr="002A0BE0">
          <w:rPr>
            <w:rFonts w:cs="Arial"/>
            <w:szCs w:val="24"/>
            <w:lang w:val="es-ES_tradnl"/>
          </w:rPr>
          <w:t>esigner</w:t>
        </w:r>
      </w:ins>
      <w:ins w:id="2198" w:author="angie" w:date="2014-02-10T21:03:00Z">
        <w:r w:rsidR="00D14F8A">
          <w:rPr>
            <w:rFonts w:cs="Arial"/>
            <w:szCs w:val="24"/>
            <w:lang w:val="es-ES_tradnl"/>
          </w:rPr>
          <w:t xml:space="preserve"> para </w:t>
        </w:r>
        <w:r w:rsidR="001D4E7F" w:rsidRPr="00F2308E">
          <w:rPr>
            <w:rFonts w:cs="Arial"/>
            <w:szCs w:val="24"/>
            <w:lang w:val="es-ES_tradnl"/>
          </w:rPr>
          <w:t xml:space="preserve">crear y editar </w:t>
        </w:r>
        <w:r w:rsidR="000B387C" w:rsidRPr="001E5A95">
          <w:rPr>
            <w:rFonts w:cs="Arial"/>
            <w:szCs w:val="24"/>
            <w:lang w:val="es-ES_tradnl"/>
          </w:rPr>
          <w:t xml:space="preserve">clases usando </w:t>
        </w:r>
      </w:ins>
      <w:ins w:id="2199" w:author="angie" w:date="2014-02-12T09:08:00Z">
        <w:r w:rsidR="00C818CC" w:rsidRPr="00173744">
          <w:rPr>
            <w:rFonts w:cs="Arial"/>
            <w:szCs w:val="24"/>
            <w:lang w:val="es-ES_tradnl"/>
          </w:rPr>
          <w:t xml:space="preserve">el </w:t>
        </w:r>
      </w:ins>
      <w:ins w:id="2200" w:author="angie" w:date="2014-02-12T09:07:00Z">
        <w:r w:rsidR="00C818CC" w:rsidRPr="000572F0">
          <w:rPr>
            <w:rFonts w:cs="Arial"/>
            <w:szCs w:val="24"/>
            <w:lang w:val="es-ES_tradnl"/>
          </w:rPr>
          <w:t>Lenguaje Unificado de Modelad</w:t>
        </w:r>
      </w:ins>
      <w:ins w:id="2201" w:author="angie" w:date="2014-02-12T09:08:00Z">
        <w:r w:rsidR="00DF2C1E" w:rsidRPr="005066BF">
          <w:rPr>
            <w:rFonts w:cs="Arial"/>
            <w:szCs w:val="24"/>
            <w:lang w:val="es-ES_tradnl"/>
          </w:rPr>
          <w:t>o</w:t>
        </w:r>
      </w:ins>
      <w:ins w:id="2202" w:author="angie" w:date="2014-02-12T09:07:00Z">
        <w:r w:rsidR="00C818CC" w:rsidRPr="00DB52E5">
          <w:rPr>
            <w:rFonts w:cs="Arial"/>
            <w:szCs w:val="24"/>
            <w:lang w:val="es-ES_tradnl"/>
          </w:rPr>
          <w:t xml:space="preserve"> (</w:t>
        </w:r>
      </w:ins>
      <w:ins w:id="2203" w:author="angie" w:date="2014-02-10T21:03:00Z">
        <w:r w:rsidR="000B387C" w:rsidRPr="00986E26">
          <w:rPr>
            <w:rFonts w:cs="Arial"/>
            <w:szCs w:val="24"/>
            <w:lang w:val="es-ES_tradnl"/>
          </w:rPr>
          <w:t>UML</w:t>
        </w:r>
      </w:ins>
      <w:ins w:id="2204" w:author="angie" w:date="2014-02-12T09:08:00Z">
        <w:r w:rsidR="00C818CC" w:rsidRPr="0067528F">
          <w:rPr>
            <w:rFonts w:cs="Arial"/>
            <w:szCs w:val="24"/>
            <w:lang w:val="es-ES_tradnl"/>
          </w:rPr>
          <w:t>)</w:t>
        </w:r>
      </w:ins>
      <w:ins w:id="2205" w:author="angie" w:date="2014-02-10T21:03:00Z">
        <w:r w:rsidR="00D14F8A">
          <w:rPr>
            <w:rFonts w:cs="Arial"/>
            <w:szCs w:val="24"/>
            <w:lang w:val="es-ES_tradnl"/>
          </w:rPr>
          <w:t xml:space="preserve">, </w:t>
        </w:r>
      </w:ins>
      <w:ins w:id="2206" w:author="angie" w:date="2014-02-20T11:11:00Z">
        <w:r w:rsidR="00D14F8A">
          <w:rPr>
            <w:rFonts w:cs="Arial"/>
            <w:szCs w:val="24"/>
            <w:lang w:val="es-ES_tradnl"/>
          </w:rPr>
          <w:t xml:space="preserve">y una extensa </w:t>
        </w:r>
      </w:ins>
      <w:ins w:id="2207" w:author="angie" w:date="2014-02-20T11:12:00Z">
        <w:r w:rsidR="00D14F8A">
          <w:rPr>
            <w:rFonts w:cs="Arial"/>
            <w:szCs w:val="24"/>
            <w:lang w:val="es-ES_tradnl"/>
          </w:rPr>
          <w:t>librería</w:t>
        </w:r>
      </w:ins>
      <w:ins w:id="2208" w:author="angie" w:date="2014-02-20T11:11:00Z">
        <w:r w:rsidR="00D14F8A">
          <w:rPr>
            <w:rFonts w:cs="Arial"/>
            <w:szCs w:val="24"/>
            <w:lang w:val="es-ES_tradnl"/>
          </w:rPr>
          <w:t xml:space="preserve"> </w:t>
        </w:r>
      </w:ins>
      <w:ins w:id="2209" w:author="angie" w:date="2014-02-20T11:12:00Z">
        <w:r w:rsidR="00D14F8A">
          <w:rPr>
            <w:rFonts w:cs="Arial"/>
            <w:szCs w:val="24"/>
            <w:lang w:val="es-ES_tradnl"/>
          </w:rPr>
          <w:t>para comunicarse con el sistema operativo y la red.</w:t>
        </w:r>
      </w:ins>
      <w:ins w:id="2210" w:author="angie" w:date="2014-02-20T11:53:00Z">
        <w:r w:rsidR="00CE5370">
          <w:rPr>
            <w:rFonts w:cs="Arial"/>
            <w:szCs w:val="24"/>
            <w:lang w:val="es-ES_tradnl"/>
          </w:rPr>
          <w:t xml:space="preserve"> </w:t>
        </w:r>
      </w:ins>
    </w:p>
    <w:p w14:paraId="2C20E509" w14:textId="77777777" w:rsidR="00FE69FF" w:rsidRPr="005E6E48" w:rsidRDefault="00FE69FF" w:rsidP="00FE69FF">
      <w:pPr>
        <w:pStyle w:val="Heading3"/>
        <w:numPr>
          <w:ilvl w:val="2"/>
          <w:numId w:val="24"/>
        </w:numPr>
        <w:rPr>
          <w:ins w:id="2211" w:author="angie" w:date="2014-02-10T15:53:00Z"/>
          <w:rFonts w:cs="Arial"/>
          <w:lang w:val="es-ES_tradnl"/>
        </w:rPr>
      </w:pPr>
      <w:ins w:id="2212" w:author="angie" w:date="2014-02-10T15:53:00Z">
        <w:r w:rsidRPr="00857310">
          <w:rPr>
            <w:rStyle w:val="hps"/>
            <w:rFonts w:eastAsia="Times New Roman"/>
            <w:lang w:val="es-ES_tradnl"/>
          </w:rPr>
          <w:t>Arquitectura</w:t>
        </w:r>
        <w:r w:rsidRPr="00167203">
          <w:rPr>
            <w:rStyle w:val="shorttext"/>
            <w:rFonts w:eastAsia="Times New Roman"/>
            <w:lang w:val="es-ES_tradnl"/>
          </w:rPr>
          <w:t xml:space="preserve"> </w:t>
        </w:r>
        <w:r w:rsidRPr="002C2481">
          <w:rPr>
            <w:rStyle w:val="hps"/>
            <w:rFonts w:eastAsia="Times New Roman"/>
            <w:lang w:val="es-ES_tradnl"/>
          </w:rPr>
          <w:t>de Software</w:t>
        </w:r>
      </w:ins>
    </w:p>
    <w:p w14:paraId="37DCAF95" w14:textId="3526C251" w:rsidR="009C37F0" w:rsidRPr="00027DB5" w:rsidRDefault="00724E1B" w:rsidP="00EA667F">
      <w:pPr>
        <w:rPr>
          <w:ins w:id="2213" w:author="angie" w:date="2014-02-13T07:35:00Z"/>
          <w:rFonts w:cs="Arial"/>
          <w:szCs w:val="24"/>
          <w:lang w:val="es-ES_tradnl"/>
        </w:rPr>
      </w:pPr>
      <w:ins w:id="2214" w:author="angie" w:date="2014-02-10T01:00:00Z">
        <w:r w:rsidRPr="00044B94">
          <w:rPr>
            <w:rFonts w:cs="Arial"/>
            <w:szCs w:val="24"/>
            <w:lang w:val="es-ES_tradnl"/>
          </w:rPr>
          <w:t>L</w:t>
        </w:r>
        <w:r w:rsidR="0064459D" w:rsidRPr="006C1D09">
          <w:rPr>
            <w:rFonts w:cs="Arial"/>
            <w:szCs w:val="24"/>
            <w:lang w:val="es-ES_tradnl"/>
          </w:rPr>
          <w:t xml:space="preserve">a ilustración 4 </w:t>
        </w:r>
      </w:ins>
      <w:ins w:id="2215" w:author="angie" w:date="2014-02-10T21:12:00Z">
        <w:r w:rsidR="00364B12" w:rsidRPr="006C1D09">
          <w:rPr>
            <w:rFonts w:cs="Arial"/>
            <w:szCs w:val="24"/>
            <w:lang w:val="es-ES_tradnl"/>
          </w:rPr>
          <w:t>muestra</w:t>
        </w:r>
      </w:ins>
      <w:ins w:id="2216" w:author="angie" w:date="2014-02-10T01:01:00Z">
        <w:r w:rsidR="004A3E34" w:rsidRPr="006C1D09">
          <w:rPr>
            <w:rFonts w:cs="Arial"/>
            <w:szCs w:val="24"/>
            <w:lang w:val="es-ES_tradnl"/>
          </w:rPr>
          <w:t xml:space="preserve"> la</w:t>
        </w:r>
        <w:r w:rsidR="00674559" w:rsidRPr="005358AA">
          <w:rPr>
            <w:rFonts w:cs="Arial"/>
            <w:szCs w:val="24"/>
            <w:lang w:val="es-ES_tradnl"/>
          </w:rPr>
          <w:t xml:space="preserve"> </w:t>
        </w:r>
      </w:ins>
      <w:ins w:id="2217" w:author="angie" w:date="2014-02-13T07:59:00Z">
        <w:r w:rsidR="004A3E34" w:rsidRPr="002B0E3A">
          <w:rPr>
            <w:rFonts w:cs="Arial"/>
            <w:szCs w:val="24"/>
            <w:lang w:val="es-ES_tradnl"/>
          </w:rPr>
          <w:t xml:space="preserve">Plataforma de </w:t>
        </w:r>
      </w:ins>
      <w:ins w:id="2218" w:author="angie" w:date="2014-02-10T01:22:00Z">
        <w:r w:rsidR="009251E1" w:rsidRPr="00B555B9">
          <w:rPr>
            <w:rFonts w:cs="Arial"/>
            <w:szCs w:val="24"/>
            <w:lang w:val="es-ES_tradnl"/>
          </w:rPr>
          <w:t xml:space="preserve">Tecnologías para </w:t>
        </w:r>
      </w:ins>
      <w:ins w:id="2219" w:author="angie" w:date="2014-02-13T07:59:00Z">
        <w:r w:rsidR="004A3E34" w:rsidRPr="00FB03A7">
          <w:rPr>
            <w:rFonts w:cs="Arial"/>
            <w:szCs w:val="24"/>
            <w:lang w:val="es-ES_tradnl"/>
          </w:rPr>
          <w:t xml:space="preserve">el </w:t>
        </w:r>
      </w:ins>
      <w:ins w:id="2220" w:author="angie" w:date="2014-02-10T01:22:00Z">
        <w:r w:rsidR="009251E1" w:rsidRPr="00E12F0E">
          <w:rPr>
            <w:rFonts w:cs="Arial"/>
            <w:szCs w:val="24"/>
            <w:lang w:val="es-ES_tradnl"/>
          </w:rPr>
          <w:t xml:space="preserve">Desarrollo de </w:t>
        </w:r>
      </w:ins>
      <w:ins w:id="2221" w:author="angie" w:date="2014-02-13T07:59:00Z">
        <w:r w:rsidR="00606AFD" w:rsidRPr="00171D2E">
          <w:rPr>
            <w:rFonts w:cs="Arial"/>
            <w:szCs w:val="24"/>
            <w:lang w:val="es-ES_tradnl"/>
          </w:rPr>
          <w:t xml:space="preserve">Aplicaciones </w:t>
        </w:r>
      </w:ins>
      <w:ins w:id="2222" w:author="angie" w:date="2014-02-10T01:22:00Z">
        <w:r w:rsidR="009251E1" w:rsidRPr="00D3615B">
          <w:rPr>
            <w:rFonts w:cs="Arial"/>
            <w:szCs w:val="24"/>
            <w:lang w:val="es-ES_tradnl"/>
          </w:rPr>
          <w:t xml:space="preserve">Microsoft </w:t>
        </w:r>
      </w:ins>
      <w:ins w:id="2223" w:author="angie" w:date="2014-02-13T13:29:00Z">
        <w:r w:rsidR="00264687" w:rsidRPr="006B42CB">
          <w:rPr>
            <w:rFonts w:cs="Arial"/>
            <w:szCs w:val="24"/>
            <w:lang w:val="es-ES_tradnl"/>
          </w:rPr>
          <w:t>de</w:t>
        </w:r>
      </w:ins>
      <w:ins w:id="2224" w:author="angie" w:date="2014-02-10T01:22:00Z">
        <w:r w:rsidR="004E1FD7" w:rsidRPr="00276620">
          <w:rPr>
            <w:rFonts w:cs="Arial"/>
            <w:szCs w:val="24"/>
            <w:lang w:val="es-ES_tradnl"/>
          </w:rPr>
          <w:t xml:space="preserve"> </w:t>
        </w:r>
      </w:ins>
      <w:ins w:id="2225" w:author="angie" w:date="2014-02-10T01:02:00Z">
        <w:r w:rsidR="00674559" w:rsidRPr="00DC2ECD">
          <w:rPr>
            <w:rFonts w:cs="Arial"/>
            <w:szCs w:val="24"/>
            <w:lang w:val="es-ES_tradnl"/>
          </w:rPr>
          <w:t xml:space="preserve">.NET Framework 4.5. </w:t>
        </w:r>
      </w:ins>
      <w:ins w:id="2226" w:author="angie" w:date="2014-02-13T13:31:00Z">
        <w:r w:rsidR="006C4FA7" w:rsidRPr="00A65A31">
          <w:rPr>
            <w:rFonts w:cs="Arial"/>
            <w:szCs w:val="24"/>
            <w:lang w:val="es-ES_tradnl"/>
          </w:rPr>
          <w:t>Esta</w:t>
        </w:r>
      </w:ins>
      <w:ins w:id="2227" w:author="angie" w:date="2014-02-13T07:29:00Z">
        <w:r w:rsidR="00A7250E" w:rsidRPr="008403B2">
          <w:rPr>
            <w:rFonts w:cs="Arial"/>
            <w:szCs w:val="24"/>
            <w:lang w:val="es-ES_tradnl"/>
          </w:rPr>
          <w:t xml:space="preserve"> muestra</w:t>
        </w:r>
      </w:ins>
      <w:ins w:id="2228" w:author="angie" w:date="2014-02-13T08:01:00Z">
        <w:r w:rsidR="004A3E34" w:rsidRPr="00DD446E">
          <w:rPr>
            <w:rFonts w:cs="Arial"/>
            <w:szCs w:val="24"/>
            <w:lang w:val="es-ES_tradnl"/>
          </w:rPr>
          <w:t>n</w:t>
        </w:r>
      </w:ins>
      <w:ins w:id="2229" w:author="angie" w:date="2014-02-10T20:43:00Z">
        <w:r w:rsidR="00274C6B" w:rsidRPr="00D67767">
          <w:rPr>
            <w:rFonts w:cs="Arial"/>
            <w:szCs w:val="24"/>
            <w:lang w:val="es-ES_tradnl"/>
          </w:rPr>
          <w:t xml:space="preserve"> </w:t>
        </w:r>
      </w:ins>
      <w:ins w:id="2230" w:author="angie" w:date="2014-02-13T07:29:00Z">
        <w:r w:rsidR="00A7250E" w:rsidRPr="00D5140D">
          <w:rPr>
            <w:rFonts w:cs="Arial"/>
            <w:szCs w:val="24"/>
            <w:lang w:val="es-ES_tradnl"/>
          </w:rPr>
          <w:t>las</w:t>
        </w:r>
      </w:ins>
      <w:ins w:id="2231" w:author="angie" w:date="2014-02-10T00:44:00Z">
        <w:r w:rsidR="001C4919" w:rsidRPr="00997ADF">
          <w:rPr>
            <w:rFonts w:cs="Arial"/>
            <w:szCs w:val="24"/>
            <w:lang w:val="es-ES_tradnl"/>
          </w:rPr>
          <w:t xml:space="preserve"> </w:t>
        </w:r>
      </w:ins>
      <w:ins w:id="2232" w:author="angie" w:date="2014-02-10T21:13:00Z">
        <w:r w:rsidR="009909AA" w:rsidRPr="00337F0B">
          <w:rPr>
            <w:rFonts w:cs="Arial"/>
            <w:szCs w:val="24"/>
            <w:lang w:val="es-ES_tradnl"/>
          </w:rPr>
          <w:t>conexiones</w:t>
        </w:r>
      </w:ins>
      <w:ins w:id="2233" w:author="angie" w:date="2014-02-10T00:59:00Z">
        <w:r w:rsidR="0064459D" w:rsidRPr="002A5EF7">
          <w:rPr>
            <w:rFonts w:cs="Arial"/>
            <w:szCs w:val="24"/>
            <w:lang w:val="es-ES_tradnl"/>
          </w:rPr>
          <w:t xml:space="preserve"> </w:t>
        </w:r>
      </w:ins>
      <w:ins w:id="2234" w:author="angie" w:date="2014-02-10T21:13:00Z">
        <w:r w:rsidR="009909AA" w:rsidRPr="00DD36C4">
          <w:rPr>
            <w:rFonts w:cs="Arial"/>
            <w:szCs w:val="24"/>
            <w:lang w:val="es-ES_tradnl"/>
          </w:rPr>
          <w:t>entre los</w:t>
        </w:r>
      </w:ins>
      <w:ins w:id="2235" w:author="angie" w:date="2014-02-10T08:07:00Z">
        <w:r w:rsidR="004406E8" w:rsidRPr="00B014D5">
          <w:rPr>
            <w:rFonts w:cs="Arial"/>
            <w:szCs w:val="24"/>
            <w:lang w:val="es-ES_tradnl"/>
          </w:rPr>
          <w:t xml:space="preserve"> componentes</w:t>
        </w:r>
      </w:ins>
      <w:ins w:id="2236" w:author="angie" w:date="2014-02-10T00:59:00Z">
        <w:r w:rsidR="0064459D" w:rsidRPr="0051484D">
          <w:rPr>
            <w:rFonts w:cs="Arial"/>
            <w:szCs w:val="24"/>
            <w:lang w:val="es-ES_tradnl"/>
          </w:rPr>
          <w:t xml:space="preserve"> que </w:t>
        </w:r>
      </w:ins>
      <w:ins w:id="2237" w:author="angie" w:date="2014-02-13T07:29:00Z">
        <w:r w:rsidR="00A7250E" w:rsidRPr="00B55830">
          <w:rPr>
            <w:rFonts w:cs="Arial"/>
            <w:szCs w:val="24"/>
            <w:lang w:val="es-ES_tradnl"/>
          </w:rPr>
          <w:t>integran</w:t>
        </w:r>
      </w:ins>
      <w:ins w:id="2238" w:author="angie" w:date="2014-02-12T09:17:00Z">
        <w:r w:rsidR="003A0041" w:rsidRPr="00B3597F">
          <w:rPr>
            <w:lang w:val="es-ES_tradnl"/>
          </w:rPr>
          <w:t xml:space="preserve"> </w:t>
        </w:r>
        <w:r w:rsidR="001C7676">
          <w:rPr>
            <w:lang w:val="es-ES_tradnl"/>
          </w:rPr>
          <w:t>nuestro</w:t>
        </w:r>
        <w:r w:rsidR="00A7250E" w:rsidRPr="004A6665">
          <w:rPr>
            <w:lang w:val="es-ES_tradnl"/>
          </w:rPr>
          <w:t xml:space="preserve"> Sistema </w:t>
        </w:r>
      </w:ins>
      <w:ins w:id="2239" w:author="angie" w:date="2014-02-13T07:29:00Z">
        <w:r w:rsidR="00A7250E" w:rsidRPr="00ED7F84">
          <w:rPr>
            <w:lang w:val="es-ES_tradnl"/>
          </w:rPr>
          <w:t>Informático</w:t>
        </w:r>
      </w:ins>
      <w:ins w:id="2240" w:author="angie" w:date="2014-02-10T21:13:00Z">
        <w:r w:rsidR="009909AA" w:rsidRPr="00242C15">
          <w:rPr>
            <w:rFonts w:cs="Arial"/>
            <w:szCs w:val="24"/>
            <w:lang w:val="es-ES_tradnl"/>
          </w:rPr>
          <w:t xml:space="preserve">. </w:t>
        </w:r>
      </w:ins>
      <w:ins w:id="2241" w:author="angie" w:date="2014-02-13T07:30:00Z">
        <w:r w:rsidR="00E72476" w:rsidRPr="00AB034B">
          <w:rPr>
            <w:rFonts w:cs="Arial"/>
            <w:szCs w:val="24"/>
            <w:lang w:val="es-ES_tradnl"/>
          </w:rPr>
          <w:t>A continuación</w:t>
        </w:r>
        <w:r w:rsidR="00B7290F" w:rsidRPr="007C18CE">
          <w:rPr>
            <w:rFonts w:cs="Arial"/>
            <w:szCs w:val="24"/>
            <w:lang w:val="es-ES_tradnl"/>
          </w:rPr>
          <w:t xml:space="preserve"> se explica</w:t>
        </w:r>
        <w:r w:rsidR="008130D4" w:rsidRPr="001825AA">
          <w:rPr>
            <w:rFonts w:cs="Arial"/>
            <w:szCs w:val="24"/>
            <w:lang w:val="es-ES_tradnl"/>
          </w:rPr>
          <w:t xml:space="preserve"> cada componente, empezando por las capas</w:t>
        </w:r>
      </w:ins>
      <w:ins w:id="2242" w:author="angie" w:date="2014-02-13T13:31:00Z">
        <w:r w:rsidR="0071052D" w:rsidRPr="00C8115E">
          <w:rPr>
            <w:rFonts w:cs="Arial"/>
            <w:szCs w:val="24"/>
            <w:lang w:val="es-ES_tradnl"/>
          </w:rPr>
          <w:t xml:space="preserve"> de la plataforma</w:t>
        </w:r>
      </w:ins>
      <w:ins w:id="2243" w:author="angie" w:date="2014-02-13T07:30:00Z">
        <w:r w:rsidR="00E72476" w:rsidRPr="00027DB5">
          <w:rPr>
            <w:rFonts w:cs="Arial"/>
            <w:szCs w:val="24"/>
            <w:lang w:val="es-ES_tradnl"/>
          </w:rPr>
          <w:t>.</w:t>
        </w:r>
      </w:ins>
    </w:p>
    <w:p w14:paraId="06296CA1" w14:textId="77777777" w:rsidR="003F090B" w:rsidRPr="002736ED" w:rsidRDefault="003F090B" w:rsidP="003F090B">
      <w:pPr>
        <w:pStyle w:val="ListParagraph"/>
        <w:numPr>
          <w:ilvl w:val="0"/>
          <w:numId w:val="22"/>
        </w:numPr>
        <w:rPr>
          <w:ins w:id="2244" w:author="angie" w:date="2014-02-13T13:20:00Z"/>
          <w:rStyle w:val="hps"/>
          <w:rFonts w:cs="Arial"/>
          <w:lang w:val="es-ES_tradnl"/>
        </w:rPr>
      </w:pPr>
      <w:bookmarkStart w:id="2245" w:name="_Toc253724400"/>
      <w:ins w:id="2246" w:author="angie" w:date="2014-02-13T13:20:00Z">
        <w:r w:rsidRPr="00422C55">
          <w:rPr>
            <w:rFonts w:eastAsia="Times New Roman"/>
            <w:lang w:val="es-ES_tradnl"/>
          </w:rPr>
          <w:t>Los componentes de la capa de Software del Cliente se encargan de la interacción entre el usuario final y el sistema.</w:t>
        </w:r>
      </w:ins>
    </w:p>
    <w:p w14:paraId="7E39058C" w14:textId="77777777" w:rsidR="003F090B" w:rsidRPr="005F17DF" w:rsidRDefault="003F090B" w:rsidP="003F090B">
      <w:pPr>
        <w:pStyle w:val="ListParagraph"/>
        <w:numPr>
          <w:ilvl w:val="0"/>
          <w:numId w:val="22"/>
        </w:numPr>
        <w:rPr>
          <w:ins w:id="2247" w:author="angie" w:date="2014-02-13T13:20:00Z"/>
          <w:rFonts w:cs="Arial"/>
          <w:lang w:val="es-ES_tradnl"/>
        </w:rPr>
      </w:pPr>
      <w:ins w:id="2248" w:author="angie" w:date="2014-02-13T13:20:00Z">
        <w:r w:rsidRPr="000537A2">
          <w:rPr>
            <w:rFonts w:cs="Arial"/>
            <w:lang w:val="es-ES_tradnl"/>
          </w:rPr>
          <w:t xml:space="preserve">Los componentes de la capa de </w:t>
        </w:r>
        <w:r w:rsidRPr="000537A2">
          <w:rPr>
            <w:rStyle w:val="hps"/>
            <w:rFonts w:eastAsia="Times New Roman"/>
            <w:lang w:val="es-ES_tradnl"/>
          </w:rPr>
          <w:t>Servicios de la Aplicación, también llamada capa del negocio, realizan la lógica y las funciones primordiales</w:t>
        </w:r>
        <w:r w:rsidRPr="000537A2">
          <w:rPr>
            <w:rFonts w:eastAsia="Times New Roman"/>
            <w:lang w:val="es-ES_tradnl"/>
          </w:rPr>
          <w:t xml:space="preserve"> </w:t>
        </w:r>
        <w:r w:rsidRPr="000537A2">
          <w:rPr>
            <w:rStyle w:val="hps"/>
            <w:rFonts w:eastAsia="Times New Roman"/>
            <w:lang w:val="es-ES_tradnl"/>
          </w:rPr>
          <w:t>del sistema.</w:t>
        </w:r>
        <w:r w:rsidRPr="005F17DF">
          <w:rPr>
            <w:rFonts w:eastAsia="Times New Roman"/>
            <w:lang w:val="es-ES_tradnl"/>
          </w:rPr>
          <w:t xml:space="preserve"> </w:t>
        </w:r>
      </w:ins>
    </w:p>
    <w:p w14:paraId="4E445ADB" w14:textId="77777777" w:rsidR="00BB134D" w:rsidRPr="00082B2E" w:rsidRDefault="00BB134D" w:rsidP="00BB134D">
      <w:pPr>
        <w:pStyle w:val="ListParagraph"/>
        <w:numPr>
          <w:ilvl w:val="0"/>
          <w:numId w:val="22"/>
        </w:numPr>
        <w:rPr>
          <w:ins w:id="2249" w:author="angie" w:date="2014-02-13T13:30:00Z"/>
          <w:rStyle w:val="hps"/>
          <w:rFonts w:cs="Arial"/>
          <w:lang w:val="es-ES_tradnl"/>
        </w:rPr>
      </w:pPr>
      <w:ins w:id="2250" w:author="angie" w:date="2014-02-13T13:30:00Z">
        <w:r w:rsidRPr="005F17DF">
          <w:rPr>
            <w:rFonts w:cs="Arial"/>
            <w:lang w:val="es-ES_tradnl"/>
          </w:rPr>
          <w:t xml:space="preserve">Los componentes de la  </w:t>
        </w:r>
        <w:r w:rsidRPr="00E24AAA">
          <w:rPr>
            <w:rStyle w:val="hps"/>
            <w:rFonts w:eastAsia="Times New Roman"/>
            <w:lang w:val="es-ES_tradnl"/>
          </w:rPr>
          <w:t>de Servicios de Infraestruct</w:t>
        </w:r>
        <w:r w:rsidRPr="00FB3D9A">
          <w:rPr>
            <w:rStyle w:val="hps"/>
            <w:rFonts w:eastAsia="Times New Roman"/>
            <w:lang w:val="es-ES_tradnl"/>
          </w:rPr>
          <w:t>ura proporcionan</w:t>
        </w:r>
        <w:r w:rsidRPr="007F2069">
          <w:rPr>
            <w:rFonts w:eastAsia="Times New Roman"/>
            <w:lang w:val="es-ES_tradnl"/>
          </w:rPr>
          <w:t xml:space="preserve"> </w:t>
        </w:r>
        <w:r w:rsidRPr="00ED0AA2">
          <w:rPr>
            <w:rStyle w:val="hps"/>
            <w:rFonts w:eastAsia="Times New Roman"/>
            <w:lang w:val="es-ES_tradnl"/>
          </w:rPr>
          <w:t>acceso a los datos</w:t>
        </w:r>
        <w:r w:rsidRPr="000973DA">
          <w:rPr>
            <w:rFonts w:eastAsia="Times New Roman"/>
            <w:lang w:val="es-ES_tradnl"/>
          </w:rPr>
          <w:t xml:space="preserve"> </w:t>
        </w:r>
        <w:r w:rsidRPr="003A4A26">
          <w:rPr>
            <w:rStyle w:val="hps"/>
            <w:rFonts w:eastAsia="Times New Roman"/>
            <w:lang w:val="es-ES_tradnl"/>
          </w:rPr>
          <w:t>del sistema</w:t>
        </w:r>
        <w:r w:rsidRPr="00616B44">
          <w:rPr>
            <w:rFonts w:eastAsia="Times New Roman"/>
            <w:lang w:val="es-ES_tradnl"/>
          </w:rPr>
          <w:t>. Estos componentes crean</w:t>
        </w:r>
        <w:r w:rsidRPr="00616B44">
          <w:rPr>
            <w:rStyle w:val="hps"/>
            <w:rFonts w:eastAsia="Times New Roman"/>
            <w:lang w:val="es-ES_tradnl"/>
          </w:rPr>
          <w:t xml:space="preserve"> servicios</w:t>
        </w:r>
        <w:r w:rsidRPr="000755F8">
          <w:rPr>
            <w:rFonts w:eastAsia="Times New Roman"/>
            <w:lang w:val="es-ES_tradnl"/>
          </w:rPr>
          <w:t xml:space="preserve"> </w:t>
        </w:r>
        <w:r w:rsidRPr="00AC4790">
          <w:rPr>
            <w:rStyle w:val="hps"/>
            <w:rFonts w:eastAsia="Times New Roman"/>
            <w:lang w:val="es-ES_tradnl"/>
          </w:rPr>
          <w:t>que</w:t>
        </w:r>
        <w:r w:rsidRPr="00EB1343">
          <w:rPr>
            <w:rFonts w:eastAsia="Times New Roman"/>
            <w:lang w:val="es-ES_tradnl"/>
          </w:rPr>
          <w:t xml:space="preserve"> </w:t>
        </w:r>
        <w:r w:rsidRPr="0000299C">
          <w:rPr>
            <w:rStyle w:val="hps"/>
            <w:rFonts w:eastAsia="Times New Roman"/>
            <w:lang w:val="es-ES_tradnl"/>
          </w:rPr>
          <w:t>la</w:t>
        </w:r>
        <w:r w:rsidRPr="00DD3238">
          <w:rPr>
            <w:rFonts w:eastAsia="Times New Roman"/>
            <w:lang w:val="es-ES_tradnl"/>
          </w:rPr>
          <w:t xml:space="preserve"> </w:t>
        </w:r>
        <w:r w:rsidRPr="00055E78">
          <w:rPr>
            <w:rStyle w:val="hps"/>
            <w:rFonts w:eastAsia="Times New Roman"/>
            <w:lang w:val="es-ES_tradnl"/>
          </w:rPr>
          <w:t>capa del negocio</w:t>
        </w:r>
        <w:r w:rsidRPr="0070357D">
          <w:rPr>
            <w:rFonts w:eastAsia="Times New Roman"/>
            <w:lang w:val="es-ES_tradnl"/>
          </w:rPr>
          <w:t xml:space="preserve"> </w:t>
        </w:r>
        <w:r w:rsidRPr="00E0141A">
          <w:rPr>
            <w:rStyle w:val="hps"/>
            <w:rFonts w:eastAsia="Times New Roman"/>
            <w:lang w:val="es-ES_tradnl"/>
          </w:rPr>
          <w:t>pueden</w:t>
        </w:r>
        <w:r w:rsidRPr="00F96DC3">
          <w:rPr>
            <w:rFonts w:eastAsia="Times New Roman"/>
            <w:lang w:val="es-ES_tradnl"/>
          </w:rPr>
          <w:t xml:space="preserve"> </w:t>
        </w:r>
        <w:r w:rsidRPr="00082B2E">
          <w:rPr>
            <w:rStyle w:val="hps"/>
            <w:rFonts w:eastAsia="Times New Roman"/>
            <w:lang w:val="es-ES_tradnl"/>
          </w:rPr>
          <w:t xml:space="preserve">consumir. </w:t>
        </w:r>
      </w:ins>
    </w:p>
    <w:p w14:paraId="4B26FC1E" w14:textId="77777777" w:rsidR="0038516F" w:rsidRPr="002C00C7" w:rsidRDefault="0038516F" w:rsidP="0038516F">
      <w:pPr>
        <w:pStyle w:val="ListParagraph"/>
        <w:numPr>
          <w:ilvl w:val="0"/>
          <w:numId w:val="22"/>
        </w:numPr>
        <w:rPr>
          <w:ins w:id="2251" w:author="angie" w:date="2014-02-13T13:30:00Z"/>
          <w:rStyle w:val="hps"/>
          <w:rFonts w:cs="Arial"/>
          <w:lang w:val="es-ES_tradnl"/>
        </w:rPr>
      </w:pPr>
      <w:ins w:id="2252" w:author="angie" w:date="2014-02-13T13:30:00Z">
        <w:r w:rsidRPr="00ED0BCD">
          <w:rPr>
            <w:rFonts w:cs="Arial"/>
            <w:lang w:val="es-ES_tradnl"/>
          </w:rPr>
          <w:t xml:space="preserve">Los componentes del </w:t>
        </w:r>
        <w:r w:rsidRPr="00BF01E8">
          <w:rPr>
            <w:rStyle w:val="hps"/>
            <w:rFonts w:eastAsia="Times New Roman"/>
            <w:lang w:val="es-ES_tradnl"/>
          </w:rPr>
          <w:t>Entorno de Implementación son clústeres</w:t>
        </w:r>
        <w:r w:rsidRPr="00C5504D">
          <w:rPr>
            <w:rFonts w:eastAsia="Times New Roman"/>
            <w:lang w:val="es-ES_tradnl"/>
          </w:rPr>
          <w:t xml:space="preserve"> y servidores </w:t>
        </w:r>
        <w:r w:rsidRPr="002C00C7">
          <w:rPr>
            <w:rStyle w:val="hps"/>
            <w:rFonts w:eastAsia="Times New Roman"/>
            <w:lang w:val="es-ES_tradnl"/>
          </w:rPr>
          <w:t>que hospedan datos, servicios y aplicaciones.</w:t>
        </w:r>
      </w:ins>
    </w:p>
    <w:p w14:paraId="48071992" w14:textId="77777777" w:rsidR="0038516F" w:rsidRPr="001B2EC8" w:rsidRDefault="0038516F" w:rsidP="00541D9C">
      <w:pPr>
        <w:rPr>
          <w:ins w:id="2253" w:author="angie" w:date="2014-02-13T07:46:00Z"/>
          <w:lang w:val="es-ES_tradnl"/>
        </w:rPr>
        <w:sectPr w:rsidR="0038516F" w:rsidRPr="001B2EC8" w:rsidSect="009B3565">
          <w:headerReference w:type="default" r:id="rId32"/>
          <w:footerReference w:type="default" r:id="rId33"/>
          <w:pgSz w:w="12240" w:h="15840"/>
          <w:pgMar w:top="1417" w:right="1701" w:bottom="1417" w:left="1701" w:header="708" w:footer="708" w:gutter="0"/>
          <w:cols w:space="708"/>
          <w:docGrid w:linePitch="360"/>
        </w:sectPr>
      </w:pPr>
    </w:p>
    <w:p w14:paraId="0C41726D" w14:textId="77777777" w:rsidR="002136A8" w:rsidRPr="001B2EC8" w:rsidRDefault="002136A8" w:rsidP="00724E1B">
      <w:pPr>
        <w:pStyle w:val="Caption"/>
        <w:keepNext/>
        <w:rPr>
          <w:ins w:id="2254" w:author="angie" w:date="2014-02-13T07:54:00Z"/>
          <w:lang w:val="es-ES_tradnl"/>
        </w:rPr>
      </w:pPr>
    </w:p>
    <w:p w14:paraId="6E951F62" w14:textId="0F30B077" w:rsidR="00724E1B" w:rsidRPr="00044B94" w:rsidRDefault="00724E1B" w:rsidP="00724E1B">
      <w:pPr>
        <w:pStyle w:val="Caption"/>
        <w:keepNext/>
        <w:rPr>
          <w:ins w:id="2255" w:author="angie" w:date="2014-02-12T09:17:00Z"/>
          <w:lang w:val="es-ES_tradnl"/>
        </w:rPr>
      </w:pPr>
      <w:bookmarkStart w:id="2256" w:name="_Toc253986327"/>
      <w:bookmarkStart w:id="2257" w:name="_Toc254080537"/>
      <w:bookmarkStart w:id="2258" w:name="_Toc254080666"/>
      <w:ins w:id="2259" w:author="angie" w:date="2014-02-12T09:17:00Z">
        <w:r w:rsidRPr="001B2EC8">
          <w:rPr>
            <w:lang w:val="es-ES_tradnl"/>
          </w:rPr>
          <w:t>Ilustración</w:t>
        </w:r>
      </w:ins>
      <w:ins w:id="2260" w:author="angie" w:date="2014-02-15T10:47:00Z">
        <w:r w:rsidR="009E3440">
          <w:rPr>
            <w:lang w:val="es-ES_tradnl"/>
          </w:rPr>
          <w:t xml:space="preserve"> </w:t>
        </w:r>
      </w:ins>
      <w:ins w:id="2261" w:author="angie" w:date="2014-02-12T09:17:00Z">
        <w:r w:rsidRPr="00044B94">
          <w:rPr>
            <w:lang w:val="es-ES_tradnl"/>
          </w:rPr>
          <w:fldChar w:fldCharType="begin"/>
        </w:r>
        <w:r w:rsidRPr="001B2EC8">
          <w:rPr>
            <w:lang w:val="es-ES_tradnl"/>
          </w:rPr>
          <w:instrText xml:space="preserve"> SEQ Ilustración \* ARABIC </w:instrText>
        </w:r>
        <w:r w:rsidRPr="00044B94">
          <w:rPr>
            <w:lang w:val="es-ES_tradnl"/>
            <w:rPrChange w:id="2262" w:author="angie" w:date="2014-02-14T08:03:00Z">
              <w:rPr>
                <w:lang w:val="es-ES_tradnl"/>
              </w:rPr>
            </w:rPrChange>
          </w:rPr>
          <w:fldChar w:fldCharType="separate"/>
        </w:r>
      </w:ins>
      <w:ins w:id="2263" w:author="angie" w:date="2014-02-20T08:41:00Z">
        <w:r w:rsidR="002306FB">
          <w:rPr>
            <w:noProof/>
            <w:lang w:val="es-ES_tradnl"/>
          </w:rPr>
          <w:t>6</w:t>
        </w:r>
      </w:ins>
      <w:del w:id="2264" w:author="angie" w:date="2014-02-14T08:07:00Z">
        <w:r w:rsidR="001E70DB" w:rsidRPr="005E6E48" w:rsidDel="001B2EC8">
          <w:rPr>
            <w:noProof/>
            <w:lang w:val="es-ES_tradnl"/>
          </w:rPr>
          <w:delText>4</w:delText>
        </w:r>
      </w:del>
      <w:ins w:id="2265" w:author="angie" w:date="2014-02-12T09:17:00Z">
        <w:r w:rsidRPr="00044B94">
          <w:rPr>
            <w:lang w:val="es-ES_tradnl"/>
          </w:rPr>
          <w:fldChar w:fldCharType="end"/>
        </w:r>
        <w:r w:rsidRPr="002C2481">
          <w:rPr>
            <w:lang w:val="es-ES_tradnl"/>
          </w:rPr>
          <w:t xml:space="preserve">. </w:t>
        </w:r>
      </w:ins>
      <w:bookmarkEnd w:id="2245"/>
      <w:ins w:id="2266" w:author="angie" w:date="2014-02-13T08:00:00Z">
        <w:r w:rsidR="004A3E34" w:rsidRPr="005E6E48">
          <w:rPr>
            <w:lang w:val="es-ES_tradnl"/>
          </w:rPr>
          <w:t>Plataforma de Tecnologías para el Desarrollo de Aplicaciones Microsoft</w:t>
        </w:r>
      </w:ins>
      <w:bookmarkEnd w:id="2256"/>
      <w:bookmarkEnd w:id="2257"/>
      <w:bookmarkEnd w:id="2258"/>
    </w:p>
    <w:p w14:paraId="69E1EDA2" w14:textId="77777777" w:rsidR="00724E1B" w:rsidRPr="001B2EC8" w:rsidRDefault="00724E1B" w:rsidP="00724E1B">
      <w:pPr>
        <w:keepNext/>
        <w:spacing w:after="0" w:line="240" w:lineRule="auto"/>
        <w:ind w:firstLine="0"/>
        <w:rPr>
          <w:ins w:id="2267" w:author="angie" w:date="2014-02-12T09:17:00Z"/>
          <w:lang w:val="es-ES_tradnl"/>
        </w:rPr>
      </w:pPr>
      <w:r w:rsidRPr="00061695">
        <w:rPr>
          <w:rFonts w:cs="Arial"/>
          <w:noProof/>
          <w:szCs w:val="24"/>
          <w:lang w:val="en-US"/>
        </w:rPr>
        <w:drawing>
          <wp:inline distT="0" distB="0" distL="0" distR="0" wp14:anchorId="3D3B7BE7" wp14:editId="1185E069">
            <wp:extent cx="8321250" cy="4706370"/>
            <wp:effectExtent l="0" t="0" r="1016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development-platform-technologies.png"/>
                    <pic:cNvPicPr/>
                  </pic:nvPicPr>
                  <pic:blipFill>
                    <a:blip r:embed="rId34">
                      <a:extLst>
                        <a:ext uri="{BEBA8EAE-BF5A-486C-A8C5-ECC9F3942E4B}">
                          <a14:imgProps xmlns:a14="http://schemas.microsoft.com/office/drawing/2010/main">
                            <a14:imgLayer r:embed="rId35">
                              <a14:imgEffect>
                                <a14:sharpenSoften amount="50000"/>
                              </a14:imgEffect>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8327988" cy="4710181"/>
                    </a:xfrm>
                    <a:prstGeom prst="rect">
                      <a:avLst/>
                    </a:prstGeom>
                  </pic:spPr>
                </pic:pic>
              </a:graphicData>
            </a:graphic>
          </wp:inline>
        </w:drawing>
      </w:r>
    </w:p>
    <w:p w14:paraId="1B664395" w14:textId="61AAF188" w:rsidR="00724E1B" w:rsidRPr="00FC23F7" w:rsidRDefault="00724E1B" w:rsidP="00FC23F7">
      <w:pPr>
        <w:ind w:firstLine="0"/>
        <w:jc w:val="center"/>
        <w:rPr>
          <w:ins w:id="2268" w:author="angie" w:date="2014-02-12T09:17:00Z"/>
          <w:rStyle w:val="SubtleReference"/>
        </w:rPr>
      </w:pPr>
      <w:bookmarkStart w:id="2269" w:name="_Toc253724401"/>
      <w:bookmarkStart w:id="2270" w:name="_Toc253724511"/>
      <w:bookmarkStart w:id="2271" w:name="_Toc253986234"/>
      <w:bookmarkStart w:id="2272" w:name="_Toc253986328"/>
      <w:ins w:id="2273" w:author="angie" w:date="2014-02-12T09:17:00Z">
        <w:r w:rsidRPr="00FC23F7">
          <w:rPr>
            <w:rStyle w:val="SubtleReference"/>
          </w:rPr>
          <w:t>Fuente:</w:t>
        </w:r>
      </w:ins>
      <w:ins w:id="2274" w:author="angie" w:date="2014-02-13T07:55:00Z">
        <w:r w:rsidR="00D35754" w:rsidRPr="00FC23F7">
          <w:rPr>
            <w:rStyle w:val="SubtleReference"/>
          </w:rPr>
          <w:t xml:space="preserve"> </w:t>
        </w:r>
      </w:ins>
      <w:ins w:id="2275" w:author="angie" w:date="2014-02-13T09:00:00Z">
        <w:r w:rsidR="00CB3C49" w:rsidRPr="00FC23F7">
          <w:rPr>
            <w:rStyle w:val="SubtleReference"/>
          </w:rPr>
          <w:t>Guía</w:t>
        </w:r>
      </w:ins>
      <w:ins w:id="2276" w:author="angie" w:date="2014-02-12T09:58:00Z">
        <w:r w:rsidR="001D3CCC" w:rsidRPr="00FC23F7">
          <w:rPr>
            <w:rStyle w:val="SubtleReference"/>
          </w:rPr>
          <w:t xml:space="preserve"> </w:t>
        </w:r>
      </w:ins>
      <w:ins w:id="2277" w:author="angie" w:date="2014-02-12T09:17:00Z">
        <w:r w:rsidRPr="00FC23F7">
          <w:rPr>
            <w:rStyle w:val="SubtleReference"/>
          </w:rPr>
          <w:t>.NET Technology Guide for Business Applications</w:t>
        </w:r>
        <w:bookmarkEnd w:id="2269"/>
        <w:bookmarkEnd w:id="2270"/>
        <w:bookmarkEnd w:id="2271"/>
        <w:bookmarkEnd w:id="2272"/>
      </w:ins>
    </w:p>
    <w:p w14:paraId="4602E46C" w14:textId="77777777" w:rsidR="009B3565" w:rsidRPr="00FC23F7" w:rsidRDefault="009B3565">
      <w:pPr>
        <w:spacing w:after="0" w:line="240" w:lineRule="auto"/>
        <w:ind w:firstLine="0"/>
        <w:jc w:val="left"/>
        <w:rPr>
          <w:ins w:id="2278" w:author="angie" w:date="2014-02-13T07:46:00Z"/>
          <w:rStyle w:val="SubtleReference"/>
        </w:rPr>
        <w:sectPr w:rsidR="009B3565" w:rsidRPr="00FC23F7" w:rsidSect="00A34912">
          <w:pgSz w:w="15842" w:h="12242" w:orient="landscape"/>
          <w:pgMar w:top="1701" w:right="1418" w:bottom="1701" w:left="1418" w:header="709" w:footer="709" w:gutter="0"/>
          <w:cols w:space="708"/>
          <w:docGrid w:linePitch="360"/>
        </w:sectPr>
      </w:pPr>
    </w:p>
    <w:p w14:paraId="13B2CEF9" w14:textId="73C444AD" w:rsidR="00E346D0" w:rsidRPr="00E276A6" w:rsidRDefault="0045497A">
      <w:pPr>
        <w:pStyle w:val="Heading3"/>
        <w:rPr>
          <w:ins w:id="2279" w:author="angie" w:date="2014-02-10T09:32:00Z"/>
          <w:lang w:val="es-ES_tradnl"/>
        </w:rPr>
        <w:pPrChange w:id="2280" w:author="angie" w:date="2014-02-10T08:57:00Z">
          <w:pPr>
            <w:pStyle w:val="ListParagraph"/>
            <w:numPr>
              <w:numId w:val="22"/>
            </w:numPr>
            <w:ind w:left="1429" w:hanging="360"/>
          </w:pPr>
        </w:pPrChange>
      </w:pPr>
      <w:ins w:id="2281" w:author="angie" w:date="2014-02-11T06:30:00Z">
        <w:r w:rsidRPr="0079725D">
          <w:rPr>
            <w:lang w:val="es-ES_tradnl"/>
          </w:rPr>
          <w:lastRenderedPageBreak/>
          <w:t>HTML 5</w:t>
        </w:r>
      </w:ins>
      <w:ins w:id="2282" w:author="angie" w:date="2014-02-10T08:57:00Z">
        <w:r w:rsidR="00902E88" w:rsidRPr="000848E8">
          <w:rPr>
            <w:lang w:val="es-ES_tradnl"/>
          </w:rPr>
          <w:t xml:space="preserve"> y </w:t>
        </w:r>
      </w:ins>
      <w:ins w:id="2283" w:author="angie" w:date="2014-02-11T06:30:00Z">
        <w:r w:rsidRPr="001B1787">
          <w:rPr>
            <w:lang w:val="es-ES_tradnl"/>
          </w:rPr>
          <w:t>LIBRERÍAS</w:t>
        </w:r>
      </w:ins>
      <w:ins w:id="2284" w:author="angie" w:date="2014-02-10T09:39:00Z">
        <w:r w:rsidR="00625E67" w:rsidRPr="00DE2ACF">
          <w:rPr>
            <w:lang w:val="es-ES_tradnl"/>
          </w:rPr>
          <w:t xml:space="preserve"> </w:t>
        </w:r>
      </w:ins>
      <w:ins w:id="2285" w:author="angie" w:date="2014-02-10T08:57:00Z">
        <w:r w:rsidR="00902E88" w:rsidRPr="00C7418C">
          <w:rPr>
            <w:lang w:val="es-ES_tradnl"/>
          </w:rPr>
          <w:t>Javascript</w:t>
        </w:r>
      </w:ins>
    </w:p>
    <w:p w14:paraId="46DAD073" w14:textId="7C4D2429" w:rsidR="00625E67" w:rsidRPr="00E30D74" w:rsidRDefault="0045497A">
      <w:pPr>
        <w:pStyle w:val="Heading4"/>
        <w:rPr>
          <w:ins w:id="2286" w:author="angie" w:date="2014-02-10T08:55:00Z"/>
          <w:lang w:val="es-ES_tradnl"/>
        </w:rPr>
        <w:pPrChange w:id="2287" w:author="angie" w:date="2014-02-10T09:32:00Z">
          <w:pPr>
            <w:pStyle w:val="ListParagraph"/>
            <w:numPr>
              <w:numId w:val="22"/>
            </w:numPr>
            <w:ind w:left="1429" w:hanging="360"/>
          </w:pPr>
        </w:pPrChange>
      </w:pPr>
      <w:ins w:id="2288" w:author="angie" w:date="2014-02-11T06:30:00Z">
        <w:r w:rsidRPr="004168B5">
          <w:rPr>
            <w:lang w:val="es-ES_tradnl"/>
          </w:rPr>
          <w:t>HTML 5</w:t>
        </w:r>
      </w:ins>
    </w:p>
    <w:p w14:paraId="6DBF1CBD" w14:textId="77777777" w:rsidR="00A16B34" w:rsidRPr="008F5B95" w:rsidRDefault="007E0002" w:rsidP="00573E18">
      <w:pPr>
        <w:rPr>
          <w:ins w:id="2289" w:author="angie" w:date="2014-02-13T09:27:00Z"/>
          <w:rFonts w:cs="Arial"/>
          <w:szCs w:val="24"/>
          <w:lang w:val="es-ES_tradnl"/>
        </w:rPr>
      </w:pPr>
      <w:ins w:id="2290" w:author="angie" w:date="2014-02-11T08:04:00Z">
        <w:r w:rsidRPr="00A95080">
          <w:rPr>
            <w:rFonts w:eastAsia="Times New Roman"/>
            <w:lang w:val="es-ES_tradnl"/>
          </w:rPr>
          <w:t xml:space="preserve">El Lenguaje de Marcas de Hipertexto </w:t>
        </w:r>
      </w:ins>
      <w:ins w:id="2291" w:author="angie" w:date="2014-02-10T10:51:00Z">
        <w:r w:rsidR="00CA2EC2" w:rsidRPr="00E507DE">
          <w:rPr>
            <w:rFonts w:eastAsia="Times New Roman"/>
            <w:lang w:val="es-ES_tradnl"/>
          </w:rPr>
          <w:t>(</w:t>
        </w:r>
      </w:ins>
      <w:ins w:id="2292" w:author="angie" w:date="2014-02-10T09:03:00Z">
        <w:r w:rsidR="00EE2FDE" w:rsidRPr="00850887">
          <w:rPr>
            <w:rFonts w:cs="Arial"/>
            <w:szCs w:val="24"/>
            <w:lang w:val="es-ES_tradnl"/>
          </w:rPr>
          <w:t>HTML</w:t>
        </w:r>
      </w:ins>
      <w:ins w:id="2293" w:author="angie" w:date="2014-02-10T10:51:00Z">
        <w:r w:rsidR="00CA2EC2" w:rsidRPr="00C27246">
          <w:rPr>
            <w:rFonts w:cs="Arial"/>
            <w:szCs w:val="24"/>
            <w:lang w:val="es-ES_tradnl"/>
          </w:rPr>
          <w:t>)</w:t>
        </w:r>
      </w:ins>
      <w:ins w:id="2294" w:author="angie" w:date="2014-02-10T09:03:00Z">
        <w:r w:rsidR="00EE2FDE" w:rsidRPr="00004ACF">
          <w:rPr>
            <w:rFonts w:cs="Arial"/>
            <w:szCs w:val="24"/>
            <w:lang w:val="es-ES_tradnl"/>
          </w:rPr>
          <w:t xml:space="preserve"> es un lenguaje </w:t>
        </w:r>
      </w:ins>
      <w:ins w:id="2295" w:author="angie" w:date="2014-02-10T10:01:00Z">
        <w:r w:rsidR="006A7E88" w:rsidRPr="001A6D1F">
          <w:rPr>
            <w:rFonts w:cs="Arial"/>
            <w:szCs w:val="24"/>
            <w:lang w:val="es-ES_tradnl"/>
          </w:rPr>
          <w:t xml:space="preserve">de notación </w:t>
        </w:r>
      </w:ins>
      <w:ins w:id="2296" w:author="angie" w:date="2014-02-10T09:03:00Z">
        <w:r w:rsidR="00EE2FDE" w:rsidRPr="001A6D1F">
          <w:rPr>
            <w:rFonts w:cs="Arial"/>
            <w:szCs w:val="24"/>
            <w:lang w:val="es-ES_tradnl"/>
          </w:rPr>
          <w:t>para crear p</w:t>
        </w:r>
        <w:r w:rsidR="00EE2FDE" w:rsidRPr="00E72BC7">
          <w:rPr>
            <w:rFonts w:cs="Arial"/>
            <w:szCs w:val="24"/>
            <w:lang w:val="es-ES_tradnl"/>
          </w:rPr>
          <w:t>aginas web</w:t>
        </w:r>
      </w:ins>
      <w:ins w:id="2297" w:author="angie" w:date="2014-02-10T09:04:00Z">
        <w:r w:rsidR="00EE2FDE" w:rsidRPr="00C93EA3">
          <w:rPr>
            <w:rFonts w:cs="Arial"/>
            <w:szCs w:val="24"/>
            <w:lang w:val="es-ES_tradnl"/>
          </w:rPr>
          <w:t>, un navegador lo interpreta y lo despliega</w:t>
        </w:r>
      </w:ins>
      <w:ins w:id="2298" w:author="angie" w:date="2014-02-10T09:05:00Z">
        <w:r w:rsidR="00EE2FDE" w:rsidRPr="00C93EA3">
          <w:rPr>
            <w:rFonts w:cs="Arial"/>
            <w:szCs w:val="24"/>
            <w:lang w:val="es-ES_tradnl"/>
          </w:rPr>
          <w:t xml:space="preserve">. </w:t>
        </w:r>
      </w:ins>
      <w:ins w:id="2299" w:author="angie" w:date="2014-02-10T09:08:00Z">
        <w:r w:rsidR="008E6672" w:rsidRPr="00A153F7">
          <w:rPr>
            <w:rFonts w:cs="Arial"/>
            <w:szCs w:val="24"/>
            <w:lang w:val="es-ES_tradnl"/>
          </w:rPr>
          <w:t>Tiene notaci</w:t>
        </w:r>
        <w:r w:rsidR="00A965B3" w:rsidRPr="00A64E8F">
          <w:rPr>
            <w:rFonts w:cs="Arial"/>
            <w:szCs w:val="24"/>
            <w:lang w:val="es-ES_tradnl"/>
          </w:rPr>
          <w:t>ones para usar imágenes, enlace</w:t>
        </w:r>
        <w:r w:rsidR="00A965B3" w:rsidRPr="002C5FE3">
          <w:rPr>
            <w:rFonts w:cs="Arial"/>
            <w:szCs w:val="24"/>
            <w:lang w:val="es-ES_tradnl"/>
          </w:rPr>
          <w:t>s</w:t>
        </w:r>
        <w:r w:rsidR="008E6672" w:rsidRPr="008F5B95">
          <w:rPr>
            <w:rFonts w:cs="Arial"/>
            <w:szCs w:val="24"/>
            <w:lang w:val="es-ES_tradnl"/>
          </w:rPr>
          <w:t xml:space="preserve"> a otras paginas</w:t>
        </w:r>
      </w:ins>
      <w:ins w:id="2300" w:author="angie" w:date="2014-02-10T09:10:00Z">
        <w:r w:rsidR="008E6672" w:rsidRPr="008F5B95">
          <w:rPr>
            <w:rFonts w:cs="Arial"/>
            <w:szCs w:val="24"/>
            <w:lang w:val="es-ES_tradnl"/>
          </w:rPr>
          <w:t>, crear formularios</w:t>
        </w:r>
      </w:ins>
      <w:ins w:id="2301" w:author="angie" w:date="2014-02-13T08:02:00Z">
        <w:r w:rsidR="00A965B3" w:rsidRPr="008F5B95">
          <w:rPr>
            <w:rFonts w:cs="Arial"/>
            <w:szCs w:val="24"/>
            <w:lang w:val="es-ES_tradnl"/>
          </w:rPr>
          <w:t>, etc</w:t>
        </w:r>
      </w:ins>
      <w:ins w:id="2302" w:author="angie" w:date="2014-02-10T09:08:00Z">
        <w:r w:rsidR="008E6672" w:rsidRPr="008F5B95">
          <w:rPr>
            <w:rFonts w:cs="Arial"/>
            <w:szCs w:val="24"/>
            <w:lang w:val="es-ES_tradnl"/>
          </w:rPr>
          <w:t xml:space="preserve">. </w:t>
        </w:r>
      </w:ins>
    </w:p>
    <w:p w14:paraId="78C29336" w14:textId="57BE75DF" w:rsidR="006135A2" w:rsidRPr="001B2EC8" w:rsidRDefault="008E6672" w:rsidP="00573E18">
      <w:pPr>
        <w:rPr>
          <w:ins w:id="2303" w:author="angie" w:date="2014-02-10T09:19:00Z"/>
          <w:rFonts w:cs="Arial"/>
          <w:szCs w:val="24"/>
          <w:lang w:val="es-ES_tradnl"/>
        </w:rPr>
      </w:pPr>
      <w:ins w:id="2304" w:author="angie" w:date="2014-02-10T09:10:00Z">
        <w:r w:rsidRPr="00E73361">
          <w:rPr>
            <w:rFonts w:cs="Arial"/>
            <w:szCs w:val="24"/>
            <w:lang w:val="es-ES_tradnl"/>
          </w:rPr>
          <w:t xml:space="preserve">La ultima versión </w:t>
        </w:r>
      </w:ins>
      <w:ins w:id="2305" w:author="angie" w:date="2014-02-11T06:30:00Z">
        <w:r w:rsidR="0045497A" w:rsidRPr="005B64D9">
          <w:rPr>
            <w:rFonts w:cs="Arial"/>
            <w:szCs w:val="24"/>
            <w:lang w:val="es-ES_tradnl"/>
          </w:rPr>
          <w:t>HTML 5</w:t>
        </w:r>
      </w:ins>
      <w:ins w:id="2306" w:author="angie" w:date="2014-02-10T09:10:00Z">
        <w:r w:rsidRPr="00BE3884">
          <w:rPr>
            <w:rFonts w:cs="Arial"/>
            <w:szCs w:val="24"/>
            <w:lang w:val="es-ES_tradnl"/>
          </w:rPr>
          <w:t xml:space="preserve"> incorpora nuevas notaciones </w:t>
        </w:r>
      </w:ins>
      <w:ins w:id="2307" w:author="angie" w:date="2014-02-10T09:11:00Z">
        <w:r w:rsidR="004E014C" w:rsidRPr="00E54D28">
          <w:rPr>
            <w:rFonts w:cs="Arial"/>
            <w:szCs w:val="24"/>
            <w:lang w:val="es-ES_tradnl"/>
          </w:rPr>
          <w:t>para usar video, geo-localización</w:t>
        </w:r>
        <w:r w:rsidR="00E8638E" w:rsidRPr="00093811">
          <w:rPr>
            <w:rFonts w:cs="Arial"/>
            <w:szCs w:val="24"/>
            <w:lang w:val="es-ES_tradnl"/>
          </w:rPr>
          <w:t>, almacenamiento local</w:t>
        </w:r>
        <w:r w:rsidR="004E014C" w:rsidRPr="00434A75">
          <w:rPr>
            <w:rFonts w:cs="Arial"/>
            <w:szCs w:val="24"/>
            <w:lang w:val="es-ES_tradnl"/>
          </w:rPr>
          <w:t>, marcar teléfonos</w:t>
        </w:r>
      </w:ins>
      <w:ins w:id="2308" w:author="angie" w:date="2014-02-13T08:02:00Z">
        <w:r w:rsidR="0082473D" w:rsidRPr="0052396A">
          <w:rPr>
            <w:rFonts w:cs="Arial"/>
            <w:szCs w:val="24"/>
            <w:lang w:val="es-ES_tradnl"/>
          </w:rPr>
          <w:t>,</w:t>
        </w:r>
      </w:ins>
      <w:ins w:id="2309" w:author="angie" w:date="2014-02-10T09:12:00Z">
        <w:r w:rsidR="004E014C" w:rsidRPr="0052396A">
          <w:rPr>
            <w:rFonts w:cs="Arial"/>
            <w:szCs w:val="24"/>
            <w:lang w:val="es-ES_tradnl"/>
          </w:rPr>
          <w:t xml:space="preserve"> validar formularios</w:t>
        </w:r>
      </w:ins>
      <w:ins w:id="2310" w:author="angie" w:date="2014-02-13T08:03:00Z">
        <w:r w:rsidR="0082473D" w:rsidRPr="0052396A">
          <w:rPr>
            <w:rFonts w:cs="Arial"/>
            <w:szCs w:val="24"/>
            <w:lang w:val="es-ES_tradnl"/>
          </w:rPr>
          <w:t>, etc</w:t>
        </w:r>
      </w:ins>
      <w:ins w:id="2311" w:author="angie" w:date="2014-02-10T09:11:00Z">
        <w:r w:rsidR="004E014C" w:rsidRPr="0052396A">
          <w:rPr>
            <w:rFonts w:cs="Arial"/>
            <w:szCs w:val="24"/>
            <w:lang w:val="es-ES_tradnl"/>
          </w:rPr>
          <w:t>.</w:t>
        </w:r>
      </w:ins>
      <w:ins w:id="2312" w:author="angie" w:date="2014-02-10T09:16:00Z">
        <w:r w:rsidR="00241FB5" w:rsidRPr="00E31ECC">
          <w:rPr>
            <w:rFonts w:cs="Arial"/>
            <w:szCs w:val="24"/>
            <w:lang w:val="es-ES_tradnl"/>
          </w:rPr>
          <w:t xml:space="preserve"> L</w:t>
        </w:r>
        <w:r w:rsidR="00BC47E9" w:rsidRPr="00F10E25">
          <w:rPr>
            <w:rFonts w:cs="Arial"/>
            <w:szCs w:val="24"/>
            <w:lang w:val="es-ES_tradnl"/>
          </w:rPr>
          <w:t xml:space="preserve">a </w:t>
        </w:r>
        <w:r w:rsidR="00241FB5" w:rsidRPr="00F10E25">
          <w:rPr>
            <w:rFonts w:cs="Arial"/>
            <w:szCs w:val="24"/>
            <w:lang w:val="es-ES_tradnl"/>
          </w:rPr>
          <w:t>implement</w:t>
        </w:r>
        <w:r w:rsidR="00241FB5" w:rsidRPr="00296627">
          <w:rPr>
            <w:rFonts w:cs="Arial"/>
            <w:szCs w:val="24"/>
            <w:lang w:val="es-ES_tradnl"/>
          </w:rPr>
          <w:t xml:space="preserve">ación de </w:t>
        </w:r>
      </w:ins>
      <w:ins w:id="2313" w:author="angie" w:date="2014-02-13T08:04:00Z">
        <w:r w:rsidR="004829F7" w:rsidRPr="0001446F">
          <w:rPr>
            <w:rFonts w:cs="Arial"/>
            <w:szCs w:val="24"/>
            <w:lang w:val="es-ES_tradnl"/>
          </w:rPr>
          <w:t>estas</w:t>
        </w:r>
      </w:ins>
      <w:ins w:id="2314" w:author="angie" w:date="2014-02-10T09:16:00Z">
        <w:r w:rsidR="00241FB5" w:rsidRPr="0001446F">
          <w:rPr>
            <w:rFonts w:cs="Arial"/>
            <w:szCs w:val="24"/>
            <w:lang w:val="es-ES_tradnl"/>
          </w:rPr>
          <w:t xml:space="preserve"> </w:t>
        </w:r>
      </w:ins>
      <w:ins w:id="2315" w:author="angie" w:date="2014-02-10T09:17:00Z">
        <w:r w:rsidR="00241FB5" w:rsidRPr="00636CE6">
          <w:rPr>
            <w:rFonts w:cs="Arial"/>
            <w:szCs w:val="24"/>
            <w:lang w:val="es-ES_tradnl"/>
          </w:rPr>
          <w:t>características</w:t>
        </w:r>
      </w:ins>
      <w:ins w:id="2316" w:author="angie" w:date="2014-02-10T09:16:00Z">
        <w:r w:rsidR="00241FB5" w:rsidRPr="005E3F5B">
          <w:rPr>
            <w:rFonts w:cs="Arial"/>
            <w:szCs w:val="24"/>
            <w:lang w:val="es-ES_tradnl"/>
          </w:rPr>
          <w:t xml:space="preserve"> depende de cada navegador</w:t>
        </w:r>
      </w:ins>
      <w:ins w:id="2317" w:author="angie" w:date="2014-02-10T09:17:00Z">
        <w:r w:rsidR="00241FB5" w:rsidRPr="00EB3E01">
          <w:rPr>
            <w:rFonts w:cs="Arial"/>
            <w:szCs w:val="24"/>
            <w:lang w:val="es-ES_tradnl"/>
          </w:rPr>
          <w:t>.</w:t>
        </w:r>
      </w:ins>
      <w:ins w:id="2318" w:author="angie" w:date="2014-02-10T09:11:00Z">
        <w:r w:rsidR="004E014C" w:rsidRPr="00EB3E01">
          <w:rPr>
            <w:rFonts w:cs="Arial"/>
            <w:szCs w:val="24"/>
            <w:lang w:val="es-ES_tradnl"/>
          </w:rPr>
          <w:t xml:space="preserve"> </w:t>
        </w:r>
      </w:ins>
      <w:ins w:id="2319" w:author="angie" w:date="2014-02-10T09:05:00Z">
        <w:r w:rsidR="00EE2FDE" w:rsidRPr="00023A3C">
          <w:rPr>
            <w:rFonts w:cs="Arial"/>
            <w:szCs w:val="24"/>
            <w:lang w:val="es-ES_tradnl"/>
          </w:rPr>
          <w:t xml:space="preserve">Es usado junto con </w:t>
        </w:r>
      </w:ins>
      <w:ins w:id="2320" w:author="angie" w:date="2014-02-10T09:45:00Z">
        <w:r w:rsidR="001E6F6C" w:rsidRPr="009E3440">
          <w:rPr>
            <w:rFonts w:cs="Arial"/>
            <w:szCs w:val="24"/>
            <w:lang w:val="es-ES_tradnl"/>
          </w:rPr>
          <w:t xml:space="preserve">hojas de estilo </w:t>
        </w:r>
      </w:ins>
      <w:ins w:id="2321" w:author="angie" w:date="2014-02-10T10:52:00Z">
        <w:r w:rsidR="005826D2" w:rsidRPr="009E3440">
          <w:rPr>
            <w:rFonts w:cs="Arial"/>
            <w:szCs w:val="24"/>
            <w:lang w:val="es-ES_tradnl"/>
          </w:rPr>
          <w:t>(</w:t>
        </w:r>
      </w:ins>
      <w:ins w:id="2322" w:author="angie" w:date="2014-02-10T09:06:00Z">
        <w:r w:rsidRPr="005B21AC">
          <w:rPr>
            <w:rFonts w:cs="Arial"/>
            <w:szCs w:val="24"/>
            <w:lang w:val="es-ES_tradnl"/>
          </w:rPr>
          <w:t>CSS</w:t>
        </w:r>
      </w:ins>
      <w:ins w:id="2323" w:author="angie" w:date="2014-02-10T10:52:00Z">
        <w:r w:rsidR="005826D2" w:rsidRPr="00FC23F7">
          <w:rPr>
            <w:rFonts w:cs="Arial"/>
            <w:szCs w:val="24"/>
            <w:lang w:val="es-ES_tradnl"/>
          </w:rPr>
          <w:t>)</w:t>
        </w:r>
      </w:ins>
      <w:ins w:id="2324" w:author="angie" w:date="2014-02-10T09:06:00Z">
        <w:r w:rsidRPr="00FC23F7">
          <w:rPr>
            <w:rFonts w:cs="Arial"/>
            <w:szCs w:val="24"/>
            <w:lang w:val="es-ES_tradnl"/>
          </w:rPr>
          <w:t xml:space="preserve"> para darle un </w:t>
        </w:r>
      </w:ins>
      <w:ins w:id="2325" w:author="angie" w:date="2014-02-10T09:45:00Z">
        <w:r w:rsidR="001E6F6C" w:rsidRPr="00FC23F7">
          <w:rPr>
            <w:rFonts w:cs="Arial"/>
            <w:szCs w:val="24"/>
            <w:lang w:val="es-ES_tradnl"/>
          </w:rPr>
          <w:t xml:space="preserve">vista </w:t>
        </w:r>
      </w:ins>
      <w:ins w:id="2326" w:author="angie" w:date="2014-02-10T09:06:00Z">
        <w:r w:rsidRPr="001B2EC8">
          <w:rPr>
            <w:rFonts w:cs="Arial"/>
            <w:szCs w:val="24"/>
            <w:lang w:val="es-ES_tradnl"/>
          </w:rPr>
          <w:t>a la pagina web</w:t>
        </w:r>
      </w:ins>
      <w:ins w:id="2327" w:author="angie" w:date="2014-02-10T09:13:00Z">
        <w:r w:rsidR="004E014C" w:rsidRPr="001B2EC8">
          <w:rPr>
            <w:rFonts w:cs="Arial"/>
            <w:szCs w:val="24"/>
            <w:lang w:val="es-ES_tradnl"/>
          </w:rPr>
          <w:t>.</w:t>
        </w:r>
      </w:ins>
    </w:p>
    <w:p w14:paraId="66A8BDCE" w14:textId="3794B4DC" w:rsidR="00241FB5" w:rsidRPr="001B2EC8" w:rsidRDefault="00BC47E9" w:rsidP="00573E18">
      <w:pPr>
        <w:rPr>
          <w:ins w:id="2328" w:author="angie" w:date="2014-02-10T09:38:00Z"/>
          <w:rFonts w:cs="Arial"/>
          <w:szCs w:val="24"/>
          <w:lang w:val="es-ES_tradnl"/>
        </w:rPr>
      </w:pPr>
      <w:ins w:id="2329" w:author="angie" w:date="2014-02-10T09:19:00Z">
        <w:r w:rsidRPr="001B2EC8">
          <w:rPr>
            <w:rFonts w:cs="Arial"/>
            <w:szCs w:val="24"/>
            <w:lang w:val="es-ES_tradnl"/>
          </w:rPr>
          <w:t>HTML e</w:t>
        </w:r>
        <w:r w:rsidR="00D463A6" w:rsidRPr="001B2EC8">
          <w:rPr>
            <w:rFonts w:cs="Arial"/>
            <w:szCs w:val="24"/>
            <w:lang w:val="es-ES_tradnl"/>
          </w:rPr>
          <w:t xml:space="preserve">s estático </w:t>
        </w:r>
      </w:ins>
      <w:ins w:id="2330" w:author="angie" w:date="2014-02-10T09:20:00Z">
        <w:r w:rsidRPr="001B2EC8">
          <w:rPr>
            <w:rFonts w:cs="Arial"/>
            <w:szCs w:val="24"/>
            <w:lang w:val="es-ES_tradnl"/>
          </w:rPr>
          <w:t>su función es de</w:t>
        </w:r>
      </w:ins>
      <w:ins w:id="2331" w:author="angie" w:date="2014-02-10T09:19:00Z">
        <w:r w:rsidRPr="001B2EC8">
          <w:rPr>
            <w:rFonts w:cs="Arial"/>
            <w:szCs w:val="24"/>
            <w:lang w:val="es-ES_tradnl"/>
          </w:rPr>
          <w:t xml:space="preserve"> solo </w:t>
        </w:r>
      </w:ins>
      <w:ins w:id="2332" w:author="angie" w:date="2014-02-10T09:21:00Z">
        <w:r w:rsidR="0090789C" w:rsidRPr="001B2EC8">
          <w:rPr>
            <w:rFonts w:cs="Arial"/>
            <w:szCs w:val="24"/>
            <w:lang w:val="es-ES_tradnl"/>
          </w:rPr>
          <w:t>desplegar</w:t>
        </w:r>
      </w:ins>
      <w:ins w:id="2333" w:author="angie" w:date="2014-02-10T09:19:00Z">
        <w:r w:rsidR="0090789C" w:rsidRPr="001B2EC8">
          <w:rPr>
            <w:rFonts w:cs="Arial"/>
            <w:szCs w:val="24"/>
            <w:lang w:val="es-ES_tradnl"/>
          </w:rPr>
          <w:t xml:space="preserve"> </w:t>
        </w:r>
        <w:r w:rsidRPr="001B2EC8">
          <w:rPr>
            <w:rFonts w:cs="Arial"/>
            <w:szCs w:val="24"/>
            <w:lang w:val="es-ES_tradnl"/>
          </w:rPr>
          <w:t>contenido</w:t>
        </w:r>
      </w:ins>
      <w:ins w:id="2334" w:author="angie" w:date="2014-02-13T08:05:00Z">
        <w:r w:rsidR="00D463A6" w:rsidRPr="001B2EC8">
          <w:rPr>
            <w:rFonts w:cs="Arial"/>
            <w:szCs w:val="24"/>
            <w:lang w:val="es-ES_tradnl"/>
          </w:rPr>
          <w:t>,</w:t>
        </w:r>
      </w:ins>
      <w:ins w:id="2335" w:author="angie" w:date="2014-02-10T09:19:00Z">
        <w:r w:rsidRPr="001B2EC8">
          <w:rPr>
            <w:rFonts w:cs="Arial"/>
            <w:szCs w:val="24"/>
            <w:lang w:val="es-ES_tradnl"/>
          </w:rPr>
          <w:t xml:space="preserve"> </w:t>
        </w:r>
      </w:ins>
      <w:ins w:id="2336" w:author="angie" w:date="2014-02-10T09:22:00Z">
        <w:r w:rsidR="0090789C" w:rsidRPr="001B2EC8">
          <w:rPr>
            <w:rFonts w:cs="Arial"/>
            <w:szCs w:val="24"/>
            <w:lang w:val="es-ES_tradnl"/>
          </w:rPr>
          <w:t>como un periódico o una revista</w:t>
        </w:r>
      </w:ins>
      <w:ins w:id="2337" w:author="angie" w:date="2014-02-10T09:19:00Z">
        <w:r w:rsidRPr="001B2EC8">
          <w:rPr>
            <w:rFonts w:cs="Arial"/>
            <w:szCs w:val="24"/>
            <w:lang w:val="es-ES_tradnl"/>
          </w:rPr>
          <w:t xml:space="preserve">. </w:t>
        </w:r>
      </w:ins>
      <w:ins w:id="2338" w:author="angie" w:date="2014-02-10T09:21:00Z">
        <w:r w:rsidR="0090789C" w:rsidRPr="001B2EC8">
          <w:rPr>
            <w:rFonts w:cs="Arial"/>
            <w:szCs w:val="24"/>
            <w:lang w:val="es-ES_tradnl"/>
          </w:rPr>
          <w:t xml:space="preserve">Para </w:t>
        </w:r>
      </w:ins>
      <w:ins w:id="2339" w:author="angie" w:date="2014-02-13T08:05:00Z">
        <w:r w:rsidR="00D463A6" w:rsidRPr="001B2EC8">
          <w:rPr>
            <w:rFonts w:cs="Arial"/>
            <w:szCs w:val="24"/>
            <w:lang w:val="es-ES_tradnl"/>
          </w:rPr>
          <w:t>tener respuesta</w:t>
        </w:r>
      </w:ins>
      <w:ins w:id="2340" w:author="angie" w:date="2014-02-10T09:21:00Z">
        <w:r w:rsidR="0090789C" w:rsidRPr="001B2EC8">
          <w:rPr>
            <w:rFonts w:cs="Arial"/>
            <w:szCs w:val="24"/>
            <w:lang w:val="es-ES_tradnl"/>
          </w:rPr>
          <w:t xml:space="preserve"> </w:t>
        </w:r>
      </w:ins>
      <w:ins w:id="2341" w:author="angie" w:date="2014-02-13T08:05:00Z">
        <w:r w:rsidR="00D463A6" w:rsidRPr="001B2EC8">
          <w:rPr>
            <w:rFonts w:cs="Arial"/>
            <w:szCs w:val="24"/>
            <w:lang w:val="es-ES_tradnl"/>
          </w:rPr>
          <w:t>de</w:t>
        </w:r>
      </w:ins>
      <w:ins w:id="2342" w:author="angie" w:date="2014-02-10T09:21:00Z">
        <w:r w:rsidR="0090789C" w:rsidRPr="001B2EC8">
          <w:rPr>
            <w:rFonts w:cs="Arial"/>
            <w:szCs w:val="24"/>
            <w:lang w:val="es-ES_tradnl"/>
          </w:rPr>
          <w:t xml:space="preserve"> </w:t>
        </w:r>
      </w:ins>
      <w:ins w:id="2343" w:author="angie" w:date="2014-02-10T09:23:00Z">
        <w:r w:rsidR="0090789C" w:rsidRPr="001B2EC8">
          <w:rPr>
            <w:rFonts w:cs="Arial"/>
            <w:szCs w:val="24"/>
            <w:lang w:val="es-ES_tradnl"/>
          </w:rPr>
          <w:t xml:space="preserve">una pagina web, </w:t>
        </w:r>
      </w:ins>
      <w:ins w:id="2344" w:author="angie" w:date="2014-02-13T08:06:00Z">
        <w:r w:rsidR="00BD55C5" w:rsidRPr="001B2EC8">
          <w:rPr>
            <w:rFonts w:cs="Arial"/>
            <w:szCs w:val="24"/>
            <w:lang w:val="es-ES_tradnl"/>
          </w:rPr>
          <w:t xml:space="preserve">como </w:t>
        </w:r>
      </w:ins>
      <w:ins w:id="2345" w:author="angie" w:date="2014-02-10T09:29:00Z">
        <w:r w:rsidR="00151579" w:rsidRPr="001B2EC8">
          <w:rPr>
            <w:rFonts w:cs="Arial"/>
            <w:szCs w:val="24"/>
            <w:lang w:val="es-ES_tradnl"/>
          </w:rPr>
          <w:t>buscar algo</w:t>
        </w:r>
      </w:ins>
      <w:ins w:id="2346" w:author="angie" w:date="2014-02-13T08:06:00Z">
        <w:r w:rsidR="00BD55C5" w:rsidRPr="001B2EC8">
          <w:rPr>
            <w:rFonts w:cs="Arial"/>
            <w:szCs w:val="24"/>
            <w:lang w:val="es-ES_tradnl"/>
          </w:rPr>
          <w:t>,</w:t>
        </w:r>
      </w:ins>
      <w:ins w:id="2347" w:author="angie" w:date="2014-02-10T09:29:00Z">
        <w:r w:rsidR="00151579" w:rsidRPr="001B2EC8">
          <w:rPr>
            <w:rFonts w:cs="Arial"/>
            <w:szCs w:val="24"/>
            <w:lang w:val="es-ES_tradnl"/>
          </w:rPr>
          <w:t xml:space="preserve"> </w:t>
        </w:r>
      </w:ins>
      <w:ins w:id="2348" w:author="angie" w:date="2014-02-10T09:26:00Z">
        <w:r w:rsidR="00B970AB" w:rsidRPr="001B2EC8">
          <w:rPr>
            <w:rFonts w:cs="Arial"/>
            <w:szCs w:val="24"/>
            <w:lang w:val="es-ES_tradnl"/>
          </w:rPr>
          <w:t>es necesario usar</w:t>
        </w:r>
      </w:ins>
      <w:ins w:id="2349" w:author="angie" w:date="2014-02-13T08:06:00Z">
        <w:r w:rsidR="00BD55C5" w:rsidRPr="001B2EC8">
          <w:rPr>
            <w:rFonts w:cs="Arial"/>
            <w:szCs w:val="24"/>
            <w:lang w:val="es-ES_tradnl"/>
          </w:rPr>
          <w:t xml:space="preserve">lo en </w:t>
        </w:r>
      </w:ins>
      <w:ins w:id="2350" w:author="angie" w:date="2014-02-13T08:07:00Z">
        <w:r w:rsidR="00BD55C5" w:rsidRPr="001B2EC8">
          <w:rPr>
            <w:rFonts w:cs="Arial"/>
            <w:szCs w:val="24"/>
            <w:lang w:val="es-ES_tradnl"/>
          </w:rPr>
          <w:t>combinación</w:t>
        </w:r>
      </w:ins>
      <w:ins w:id="2351" w:author="angie" w:date="2014-02-10T09:26:00Z">
        <w:r w:rsidR="00B970AB" w:rsidRPr="001B2EC8">
          <w:rPr>
            <w:rFonts w:cs="Arial"/>
            <w:szCs w:val="24"/>
            <w:lang w:val="es-ES_tradnl"/>
          </w:rPr>
          <w:t xml:space="preserve"> otra tecnología</w:t>
        </w:r>
        <w:r w:rsidR="00151579" w:rsidRPr="001B2EC8">
          <w:rPr>
            <w:rFonts w:cs="Arial"/>
            <w:szCs w:val="24"/>
            <w:lang w:val="es-ES_tradnl"/>
          </w:rPr>
          <w:t xml:space="preserve"> que permita </w:t>
        </w:r>
      </w:ins>
      <w:ins w:id="2352" w:author="angie" w:date="2014-02-13T08:07:00Z">
        <w:r w:rsidR="00BD55C5" w:rsidRPr="001B2EC8">
          <w:rPr>
            <w:rFonts w:cs="Arial"/>
            <w:szCs w:val="24"/>
            <w:lang w:val="es-ES_tradnl"/>
          </w:rPr>
          <w:t>la</w:t>
        </w:r>
      </w:ins>
      <w:ins w:id="2353" w:author="angie" w:date="2014-02-10T10:11:00Z">
        <w:r w:rsidR="00925D48" w:rsidRPr="001B2EC8">
          <w:rPr>
            <w:rFonts w:cs="Arial"/>
            <w:szCs w:val="24"/>
            <w:lang w:val="es-ES_tradnl"/>
          </w:rPr>
          <w:t xml:space="preserve"> </w:t>
        </w:r>
      </w:ins>
      <w:ins w:id="2354" w:author="angie" w:date="2014-02-10T09:26:00Z">
        <w:r w:rsidR="00925D48" w:rsidRPr="001B2EC8">
          <w:rPr>
            <w:rFonts w:cs="Arial"/>
            <w:szCs w:val="24"/>
            <w:lang w:val="es-ES_tradnl"/>
          </w:rPr>
          <w:t>comunicar</w:t>
        </w:r>
        <w:r w:rsidR="00151579" w:rsidRPr="001B2EC8">
          <w:rPr>
            <w:rFonts w:cs="Arial"/>
            <w:szCs w:val="24"/>
            <w:lang w:val="es-ES_tradnl"/>
          </w:rPr>
          <w:t xml:space="preserve"> con los datos almacenados</w:t>
        </w:r>
      </w:ins>
      <w:ins w:id="2355" w:author="angie" w:date="2014-02-10T09:31:00Z">
        <w:r w:rsidR="00625E67" w:rsidRPr="001B2EC8">
          <w:rPr>
            <w:rFonts w:cs="Arial"/>
            <w:szCs w:val="24"/>
            <w:lang w:val="es-ES_tradnl"/>
          </w:rPr>
          <w:t xml:space="preserve">. Un sitio comprende varios archivos HTML, CSS, </w:t>
        </w:r>
      </w:ins>
      <w:ins w:id="2356" w:author="angie" w:date="2014-02-10T11:57:00Z">
        <w:r w:rsidR="00A125F0" w:rsidRPr="001B2EC8">
          <w:rPr>
            <w:rFonts w:cs="Arial"/>
            <w:szCs w:val="24"/>
            <w:lang w:val="es-ES_tradnl"/>
          </w:rPr>
          <w:t>JavaScript</w:t>
        </w:r>
      </w:ins>
      <w:ins w:id="2357" w:author="angie" w:date="2014-02-10T09:31:00Z">
        <w:r w:rsidR="00625E67" w:rsidRPr="001B2EC8">
          <w:rPr>
            <w:rFonts w:cs="Arial"/>
            <w:szCs w:val="24"/>
            <w:lang w:val="es-ES_tradnl"/>
          </w:rPr>
          <w:t xml:space="preserve"> </w:t>
        </w:r>
      </w:ins>
      <w:ins w:id="2358" w:author="angie" w:date="2014-02-10T09:32:00Z">
        <w:r w:rsidR="00625E67" w:rsidRPr="001B2EC8">
          <w:rPr>
            <w:rFonts w:cs="Arial"/>
            <w:szCs w:val="24"/>
            <w:lang w:val="es-ES_tradnl"/>
          </w:rPr>
          <w:t>entre otros.</w:t>
        </w:r>
      </w:ins>
    </w:p>
    <w:p w14:paraId="4BE5D52D" w14:textId="68CAA381" w:rsidR="00625E67" w:rsidRPr="00932E91" w:rsidRDefault="00625E67">
      <w:pPr>
        <w:pStyle w:val="Heading4"/>
        <w:rPr>
          <w:ins w:id="2359" w:author="angie" w:date="2014-02-10T09:39:00Z"/>
          <w:lang w:val="es-ES_tradnl"/>
        </w:rPr>
        <w:pPrChange w:id="2360" w:author="angie" w:date="2014-02-10T09:39:00Z">
          <w:pPr/>
        </w:pPrChange>
      </w:pPr>
      <w:ins w:id="2361" w:author="angie" w:date="2014-02-10T09:38:00Z">
        <w:r w:rsidRPr="00932E91">
          <w:rPr>
            <w:lang w:val="es-ES_tradnl"/>
          </w:rPr>
          <w:t>Javascript</w:t>
        </w:r>
      </w:ins>
    </w:p>
    <w:p w14:paraId="3FFA2411" w14:textId="46F93909" w:rsidR="00625E67" w:rsidRPr="001B2EC8" w:rsidRDefault="00967CC5" w:rsidP="00567CCB">
      <w:pPr>
        <w:rPr>
          <w:ins w:id="2362" w:author="angie" w:date="2014-02-10T10:15:00Z"/>
          <w:lang w:val="es-ES_tradnl"/>
        </w:rPr>
      </w:pPr>
      <w:ins w:id="2363" w:author="angie" w:date="2014-02-10T09:40:00Z">
        <w:r w:rsidRPr="001B2EC8">
          <w:rPr>
            <w:lang w:val="es-ES_tradnl"/>
          </w:rPr>
          <w:t xml:space="preserve">Es un lenguaje </w:t>
        </w:r>
      </w:ins>
      <w:ins w:id="2364" w:author="angie" w:date="2014-02-10T11:57:00Z">
        <w:r w:rsidR="00A125F0" w:rsidRPr="001B2EC8">
          <w:rPr>
            <w:lang w:val="es-ES_tradnl"/>
          </w:rPr>
          <w:t>dinámico</w:t>
        </w:r>
      </w:ins>
      <w:ins w:id="2365" w:author="angie" w:date="2014-02-10T09:40:00Z">
        <w:r w:rsidRPr="001B2EC8">
          <w:rPr>
            <w:lang w:val="es-ES_tradnl"/>
          </w:rPr>
          <w:t xml:space="preserve"> </w:t>
        </w:r>
      </w:ins>
      <w:ins w:id="2366" w:author="angie" w:date="2014-02-10T10:08:00Z">
        <w:r w:rsidR="0015405A" w:rsidRPr="001B2EC8">
          <w:rPr>
            <w:lang w:val="es-ES_tradnl"/>
          </w:rPr>
          <w:t xml:space="preserve">usado </w:t>
        </w:r>
      </w:ins>
      <w:ins w:id="2367" w:author="angie" w:date="2014-02-10T09:55:00Z">
        <w:r w:rsidR="008928E1" w:rsidRPr="001B2EC8">
          <w:rPr>
            <w:lang w:val="es-ES_tradnl"/>
          </w:rPr>
          <w:t>para manipular</w:t>
        </w:r>
      </w:ins>
      <w:ins w:id="2368" w:author="angie" w:date="2014-02-10T09:56:00Z">
        <w:r w:rsidR="008928E1" w:rsidRPr="001B2EC8">
          <w:rPr>
            <w:lang w:val="es-ES_tradnl"/>
          </w:rPr>
          <w:t xml:space="preserve"> objetos</w:t>
        </w:r>
      </w:ins>
      <w:ins w:id="2369" w:author="angie" w:date="2014-02-10T09:55:00Z">
        <w:r w:rsidR="00DE0949" w:rsidRPr="001B2EC8">
          <w:rPr>
            <w:lang w:val="es-ES_tradnl"/>
          </w:rPr>
          <w:t xml:space="preserve"> y </w:t>
        </w:r>
      </w:ins>
      <w:ins w:id="2370" w:author="angie" w:date="2014-02-10T09:56:00Z">
        <w:r w:rsidR="008928E1" w:rsidRPr="001B2EC8">
          <w:rPr>
            <w:lang w:val="es-ES_tradnl"/>
          </w:rPr>
          <w:t>estilo</w:t>
        </w:r>
      </w:ins>
      <w:ins w:id="2371" w:author="angie" w:date="2014-02-10T21:23:00Z">
        <w:r w:rsidR="00DE0949" w:rsidRPr="001B2EC8">
          <w:rPr>
            <w:lang w:val="es-ES_tradnl"/>
          </w:rPr>
          <w:t>s</w:t>
        </w:r>
      </w:ins>
      <w:ins w:id="2372" w:author="angie" w:date="2014-02-10T09:56:00Z">
        <w:r w:rsidR="008928E1" w:rsidRPr="001B2EC8">
          <w:rPr>
            <w:lang w:val="es-ES_tradnl"/>
          </w:rPr>
          <w:t xml:space="preserve"> de una pagina</w:t>
        </w:r>
      </w:ins>
      <w:ins w:id="2373" w:author="angie" w:date="2014-02-10T10:09:00Z">
        <w:r w:rsidR="00523BC3" w:rsidRPr="001B2EC8">
          <w:rPr>
            <w:lang w:val="es-ES_tradnl"/>
          </w:rPr>
          <w:t>,</w:t>
        </w:r>
        <w:r w:rsidR="00FA36C8" w:rsidRPr="001B2EC8">
          <w:rPr>
            <w:lang w:val="es-ES_tradnl"/>
          </w:rPr>
          <w:t xml:space="preserve"> </w:t>
        </w:r>
      </w:ins>
      <w:ins w:id="2374" w:author="angie" w:date="2014-02-13T08:11:00Z">
        <w:r w:rsidR="00D75DFF" w:rsidRPr="001B2EC8">
          <w:rPr>
            <w:lang w:val="es-ES_tradnl"/>
          </w:rPr>
          <w:t>agrega muchas funciones que no son disponibles en HTML</w:t>
        </w:r>
      </w:ins>
      <w:ins w:id="2375" w:author="angie" w:date="2014-02-10T10:05:00Z">
        <w:r w:rsidR="00724FC2" w:rsidRPr="001B2EC8">
          <w:rPr>
            <w:lang w:val="es-ES_tradnl"/>
          </w:rPr>
          <w:t>, como el poder interactuar con el usuario.</w:t>
        </w:r>
      </w:ins>
      <w:ins w:id="2376" w:author="angie" w:date="2014-02-10T10:07:00Z">
        <w:r w:rsidR="00B538CB" w:rsidRPr="001B2EC8">
          <w:rPr>
            <w:lang w:val="es-ES_tradnl"/>
          </w:rPr>
          <w:t xml:space="preserve"> A</w:t>
        </w:r>
      </w:ins>
      <w:ins w:id="2377" w:author="angie" w:date="2014-02-10T09:56:00Z">
        <w:r w:rsidR="008928E1" w:rsidRPr="001B2EC8">
          <w:rPr>
            <w:lang w:val="es-ES_tradnl"/>
          </w:rPr>
          <w:t xml:space="preserve">l igual que HTML </w:t>
        </w:r>
      </w:ins>
      <w:ins w:id="2378" w:author="angie" w:date="2014-02-10T11:57:00Z">
        <w:r w:rsidR="00A125F0" w:rsidRPr="001B2EC8">
          <w:rPr>
            <w:lang w:val="es-ES_tradnl"/>
          </w:rPr>
          <w:t>también</w:t>
        </w:r>
      </w:ins>
      <w:ins w:id="2379" w:author="angie" w:date="2014-02-10T09:57:00Z">
        <w:r w:rsidR="008928E1" w:rsidRPr="001B2EC8">
          <w:rPr>
            <w:lang w:val="es-ES_tradnl"/>
          </w:rPr>
          <w:t xml:space="preserve"> es</w:t>
        </w:r>
      </w:ins>
      <w:ins w:id="2380" w:author="angie" w:date="2014-02-10T09:56:00Z">
        <w:r w:rsidR="008928E1" w:rsidRPr="001B2EC8">
          <w:rPr>
            <w:lang w:val="es-ES_tradnl"/>
          </w:rPr>
          <w:t xml:space="preserve"> </w:t>
        </w:r>
      </w:ins>
      <w:ins w:id="2381" w:author="angie" w:date="2014-02-10T09:55:00Z">
        <w:r w:rsidR="008928E1" w:rsidRPr="001B2EC8">
          <w:rPr>
            <w:lang w:val="es-ES_tradnl"/>
          </w:rPr>
          <w:t>interpretado</w:t>
        </w:r>
      </w:ins>
      <w:ins w:id="2382" w:author="angie" w:date="2014-02-10T09:40:00Z">
        <w:r w:rsidRPr="001B2EC8">
          <w:rPr>
            <w:lang w:val="es-ES_tradnl"/>
          </w:rPr>
          <w:t xml:space="preserve"> por el navegador</w:t>
        </w:r>
      </w:ins>
      <w:ins w:id="2383" w:author="angie" w:date="2014-02-10T09:44:00Z">
        <w:r w:rsidR="001E6F6C" w:rsidRPr="001B2EC8">
          <w:rPr>
            <w:lang w:val="es-ES_tradnl"/>
          </w:rPr>
          <w:t>.</w:t>
        </w:r>
      </w:ins>
      <w:ins w:id="2384" w:author="angie" w:date="2014-02-10T10:02:00Z">
        <w:r w:rsidR="009808BE" w:rsidRPr="001B2EC8">
          <w:rPr>
            <w:lang w:val="es-ES_tradnl"/>
          </w:rPr>
          <w:t xml:space="preserve"> Este lenguaje tiene</w:t>
        </w:r>
      </w:ins>
      <w:ins w:id="2385" w:author="angie" w:date="2014-02-10T10:06:00Z">
        <w:r w:rsidR="00AF4039" w:rsidRPr="001B2EC8">
          <w:rPr>
            <w:lang w:val="es-ES_tradnl"/>
          </w:rPr>
          <w:t xml:space="preserve"> sintaxis,</w:t>
        </w:r>
      </w:ins>
      <w:ins w:id="2386" w:author="angie" w:date="2014-02-10T10:02:00Z">
        <w:r w:rsidR="009808BE" w:rsidRPr="001B2EC8">
          <w:rPr>
            <w:lang w:val="es-ES_tradnl"/>
          </w:rPr>
          <w:t xml:space="preserve"> </w:t>
        </w:r>
      </w:ins>
      <w:ins w:id="2387" w:author="angie" w:date="2014-02-10T10:03:00Z">
        <w:r w:rsidR="009808BE" w:rsidRPr="001B2EC8">
          <w:rPr>
            <w:lang w:val="es-ES_tradnl"/>
          </w:rPr>
          <w:t>patrones de diseño, es orientado a objetos, pero no usa clases</w:t>
        </w:r>
      </w:ins>
      <w:ins w:id="2388" w:author="angie" w:date="2014-02-10T10:08:00Z">
        <w:r w:rsidR="00715187" w:rsidRPr="001B2EC8">
          <w:rPr>
            <w:lang w:val="es-ES_tradnl"/>
          </w:rPr>
          <w:t>, sino prototipos</w:t>
        </w:r>
      </w:ins>
      <w:ins w:id="2389" w:author="angie" w:date="2014-02-10T10:03:00Z">
        <w:r w:rsidR="009808BE" w:rsidRPr="001B2EC8">
          <w:rPr>
            <w:lang w:val="es-ES_tradnl"/>
          </w:rPr>
          <w:t>.</w:t>
        </w:r>
      </w:ins>
    </w:p>
    <w:p w14:paraId="40843E43" w14:textId="73B545EF" w:rsidR="00795EF5" w:rsidRPr="001B2EC8" w:rsidRDefault="00F877C4" w:rsidP="00567CCB">
      <w:pPr>
        <w:rPr>
          <w:ins w:id="2390" w:author="angie" w:date="2014-02-10T12:54:00Z"/>
          <w:lang w:val="es-ES_tradnl"/>
        </w:rPr>
      </w:pPr>
      <w:ins w:id="2391" w:author="angie" w:date="2014-02-10T10:15:00Z">
        <w:r w:rsidRPr="001B2EC8">
          <w:rPr>
            <w:lang w:val="es-ES_tradnl"/>
          </w:rPr>
          <w:t xml:space="preserve">Ajax usa </w:t>
        </w:r>
      </w:ins>
      <w:ins w:id="2392" w:author="angie" w:date="2014-02-10T11:57:00Z">
        <w:r w:rsidR="00A125F0" w:rsidRPr="001B2EC8">
          <w:rPr>
            <w:lang w:val="es-ES_tradnl"/>
          </w:rPr>
          <w:t>JavaScript</w:t>
        </w:r>
      </w:ins>
      <w:ins w:id="2393" w:author="angie" w:date="2014-02-10T10:15:00Z">
        <w:r w:rsidRPr="001B2EC8">
          <w:rPr>
            <w:lang w:val="es-ES_tradnl"/>
          </w:rPr>
          <w:t xml:space="preserve"> para comunicarse con un servicio</w:t>
        </w:r>
      </w:ins>
      <w:ins w:id="2394" w:author="angie" w:date="2014-02-10T10:16:00Z">
        <w:r w:rsidRPr="001B2EC8">
          <w:rPr>
            <w:lang w:val="es-ES_tradnl"/>
          </w:rPr>
          <w:t xml:space="preserve"> sin </w:t>
        </w:r>
      </w:ins>
      <w:ins w:id="2395" w:author="angie" w:date="2014-02-10T10:17:00Z">
        <w:r w:rsidRPr="001B2EC8">
          <w:rPr>
            <w:lang w:val="es-ES_tradnl"/>
          </w:rPr>
          <w:t>ten</w:t>
        </w:r>
      </w:ins>
      <w:ins w:id="2396" w:author="angie" w:date="2014-02-10T10:20:00Z">
        <w:r w:rsidR="00EF62CB" w:rsidRPr="001B2EC8">
          <w:rPr>
            <w:lang w:val="es-ES_tradnl"/>
          </w:rPr>
          <w:t>e</w:t>
        </w:r>
      </w:ins>
      <w:ins w:id="2397" w:author="angie" w:date="2014-02-10T10:17:00Z">
        <w:r w:rsidRPr="001B2EC8">
          <w:rPr>
            <w:lang w:val="es-ES_tradnl"/>
          </w:rPr>
          <w:t xml:space="preserve">r que </w:t>
        </w:r>
      </w:ins>
      <w:ins w:id="2398" w:author="angie" w:date="2014-02-10T10:16:00Z">
        <w:r w:rsidRPr="001B2EC8">
          <w:rPr>
            <w:lang w:val="es-ES_tradnl"/>
          </w:rPr>
          <w:t>recargar la pagina</w:t>
        </w:r>
      </w:ins>
      <w:ins w:id="2399" w:author="angie" w:date="2014-02-10T10:18:00Z">
        <w:r w:rsidRPr="001B2EC8">
          <w:rPr>
            <w:lang w:val="es-ES_tradnl"/>
          </w:rPr>
          <w:t xml:space="preserve"> obteniendo </w:t>
        </w:r>
      </w:ins>
      <w:ins w:id="2400" w:author="angie" w:date="2014-02-10T21:09:00Z">
        <w:r w:rsidR="006317FD" w:rsidRPr="001B2EC8">
          <w:rPr>
            <w:lang w:val="es-ES_tradnl"/>
          </w:rPr>
          <w:t>una</w:t>
        </w:r>
      </w:ins>
      <w:ins w:id="2401" w:author="angie" w:date="2014-02-10T10:18:00Z">
        <w:r w:rsidRPr="001B2EC8">
          <w:rPr>
            <w:lang w:val="es-ES_tradnl"/>
          </w:rPr>
          <w:t xml:space="preserve"> respuesta casi al instante. </w:t>
        </w:r>
      </w:ins>
      <w:ins w:id="2402" w:author="angie" w:date="2014-02-10T10:20:00Z">
        <w:r w:rsidR="00EF62CB" w:rsidRPr="001B2EC8">
          <w:rPr>
            <w:lang w:val="es-ES_tradnl"/>
          </w:rPr>
          <w:t>Con la popularidad de Ajax se</w:t>
        </w:r>
      </w:ins>
      <w:ins w:id="2403" w:author="angie" w:date="2014-02-13T08:13:00Z">
        <w:r w:rsidR="00A07AB8" w:rsidRPr="001B2EC8">
          <w:rPr>
            <w:lang w:val="es-ES_tradnl"/>
          </w:rPr>
          <w:t xml:space="preserve"> empezaron a</w:t>
        </w:r>
      </w:ins>
      <w:ins w:id="2404" w:author="angie" w:date="2014-02-10T10:20:00Z">
        <w:r w:rsidR="00EF62CB" w:rsidRPr="001B2EC8">
          <w:rPr>
            <w:lang w:val="es-ES_tradnl"/>
          </w:rPr>
          <w:t xml:space="preserve"> desarrollaron </w:t>
        </w:r>
      </w:ins>
      <w:ins w:id="2405" w:author="angie" w:date="2014-02-10T11:57:00Z">
        <w:r w:rsidR="00A125F0" w:rsidRPr="001B2EC8">
          <w:rPr>
            <w:lang w:val="es-ES_tradnl"/>
          </w:rPr>
          <w:t>librerías</w:t>
        </w:r>
      </w:ins>
      <w:ins w:id="2406" w:author="angie" w:date="2014-02-10T10:20:00Z">
        <w:r w:rsidR="00A07AB8" w:rsidRPr="001B2EC8">
          <w:rPr>
            <w:lang w:val="es-ES_tradnl"/>
          </w:rPr>
          <w:t xml:space="preserve"> y </w:t>
        </w:r>
      </w:ins>
      <w:ins w:id="2407" w:author="angie" w:date="2014-02-13T08:14:00Z">
        <w:r w:rsidR="00A07AB8" w:rsidRPr="001B2EC8">
          <w:rPr>
            <w:lang w:val="es-ES_tradnl"/>
          </w:rPr>
          <w:t>Infraestructuras (</w:t>
        </w:r>
      </w:ins>
      <w:ins w:id="2408" w:author="angie" w:date="2014-02-10T10:20:00Z">
        <w:r w:rsidR="00A07AB8" w:rsidRPr="001B2EC8">
          <w:rPr>
            <w:lang w:val="es-ES_tradnl"/>
          </w:rPr>
          <w:t>Frameworks</w:t>
        </w:r>
      </w:ins>
      <w:ins w:id="2409" w:author="angie" w:date="2014-02-13T08:14:00Z">
        <w:r w:rsidR="00A07AB8" w:rsidRPr="001B2EC8">
          <w:rPr>
            <w:lang w:val="es-ES_tradnl"/>
          </w:rPr>
          <w:t>)</w:t>
        </w:r>
      </w:ins>
      <w:ins w:id="2410" w:author="angie" w:date="2014-02-11T08:03:00Z">
        <w:r w:rsidR="00A07AB8" w:rsidRPr="001B2EC8">
          <w:rPr>
            <w:lang w:val="es-ES_tradnl"/>
          </w:rPr>
          <w:t>.</w:t>
        </w:r>
      </w:ins>
    </w:p>
    <w:p w14:paraId="2CEA6766" w14:textId="55330C00" w:rsidR="00F877C4" w:rsidRPr="001B2EC8" w:rsidRDefault="00986B40" w:rsidP="00567CCB">
      <w:pPr>
        <w:rPr>
          <w:ins w:id="2411" w:author="angie" w:date="2014-02-10T10:08:00Z"/>
          <w:lang w:val="es-ES_tradnl"/>
        </w:rPr>
      </w:pPr>
      <w:ins w:id="2412" w:author="angie" w:date="2014-02-13T08:26:00Z">
        <w:r w:rsidRPr="001B2EC8">
          <w:rPr>
            <w:lang w:val="es-ES_tradnl"/>
          </w:rPr>
          <w:t>El Sistema Informático</w:t>
        </w:r>
      </w:ins>
      <w:ins w:id="2413" w:author="angie" w:date="2014-02-13T08:18:00Z">
        <w:r w:rsidR="00972547" w:rsidRPr="001B2EC8">
          <w:rPr>
            <w:lang w:val="es-ES_tradnl"/>
          </w:rPr>
          <w:t xml:space="preserve"> usa</w:t>
        </w:r>
      </w:ins>
      <w:ins w:id="2414" w:author="angie" w:date="2014-02-13T08:25:00Z">
        <w:r w:rsidRPr="001B2EC8">
          <w:rPr>
            <w:lang w:val="es-ES_tradnl"/>
          </w:rPr>
          <w:t xml:space="preserve"> las librerías</w:t>
        </w:r>
      </w:ins>
      <w:ins w:id="2415" w:author="angie" w:date="2014-02-10T11:13:00Z">
        <w:r w:rsidR="00A33C10" w:rsidRPr="001B2EC8">
          <w:rPr>
            <w:lang w:val="es-ES_tradnl"/>
          </w:rPr>
          <w:t xml:space="preserve"> </w:t>
        </w:r>
      </w:ins>
      <w:ins w:id="2416" w:author="angie" w:date="2014-02-11T08:05:00Z">
        <w:r w:rsidR="00131632" w:rsidRPr="001B2EC8">
          <w:rPr>
            <w:lang w:val="es-ES_tradnl"/>
          </w:rPr>
          <w:t xml:space="preserve">jQuery </w:t>
        </w:r>
      </w:ins>
      <w:ins w:id="2417" w:author="angie" w:date="2014-02-10T12:57:00Z">
        <w:r w:rsidR="00EF503C" w:rsidRPr="001B2EC8">
          <w:rPr>
            <w:lang w:val="es-ES_tradnl"/>
          </w:rPr>
          <w:t xml:space="preserve">porque </w:t>
        </w:r>
      </w:ins>
      <w:ins w:id="2418" w:author="angie" w:date="2014-02-10T11:20:00Z">
        <w:r w:rsidR="001F21C8" w:rsidRPr="001B2EC8">
          <w:rPr>
            <w:lang w:val="es-ES_tradnl"/>
          </w:rPr>
          <w:t xml:space="preserve">simplifica mucho la </w:t>
        </w:r>
      </w:ins>
      <w:ins w:id="2419" w:author="angie" w:date="2014-02-10T11:57:00Z">
        <w:r w:rsidR="00A125F0" w:rsidRPr="001B2EC8">
          <w:rPr>
            <w:lang w:val="es-ES_tradnl"/>
          </w:rPr>
          <w:t>programación</w:t>
        </w:r>
      </w:ins>
      <w:ins w:id="2420" w:author="angie" w:date="2014-02-10T11:20:00Z">
        <w:r w:rsidR="001F21C8" w:rsidRPr="001B2EC8">
          <w:rPr>
            <w:lang w:val="es-ES_tradnl"/>
          </w:rPr>
          <w:t xml:space="preserve">, </w:t>
        </w:r>
      </w:ins>
      <w:ins w:id="2421" w:author="angie" w:date="2014-02-10T12:58:00Z">
        <w:r w:rsidR="00EF503C" w:rsidRPr="001B2EC8">
          <w:rPr>
            <w:lang w:val="es-ES_tradnl"/>
          </w:rPr>
          <w:t xml:space="preserve">y </w:t>
        </w:r>
      </w:ins>
      <w:ins w:id="2422" w:author="angie" w:date="2014-02-10T11:13:00Z">
        <w:r w:rsidR="00A33C10" w:rsidRPr="001B2EC8">
          <w:rPr>
            <w:rStyle w:val="hps"/>
            <w:rFonts w:eastAsia="Times New Roman"/>
            <w:lang w:val="es-ES_tradnl"/>
          </w:rPr>
          <w:t>Modernizr</w:t>
        </w:r>
        <w:r w:rsidR="00A33C10" w:rsidRPr="001B2EC8">
          <w:rPr>
            <w:rFonts w:eastAsia="Times New Roman"/>
            <w:lang w:val="es-ES_tradnl"/>
          </w:rPr>
          <w:t xml:space="preserve"> </w:t>
        </w:r>
      </w:ins>
      <w:ins w:id="2423" w:author="angie" w:date="2014-02-10T12:58:00Z">
        <w:r w:rsidR="00EF503C" w:rsidRPr="001B2EC8">
          <w:rPr>
            <w:rFonts w:eastAsia="Times New Roman"/>
            <w:lang w:val="es-ES_tradnl"/>
          </w:rPr>
          <w:t xml:space="preserve">que </w:t>
        </w:r>
      </w:ins>
      <w:ins w:id="2424" w:author="angie" w:date="2014-02-10T11:13:00Z">
        <w:r w:rsidR="00A33C10" w:rsidRPr="001B2EC8">
          <w:rPr>
            <w:rFonts w:eastAsia="Times New Roman"/>
            <w:lang w:val="es-ES_tradnl"/>
          </w:rPr>
          <w:t xml:space="preserve">detecta </w:t>
        </w:r>
      </w:ins>
      <w:ins w:id="2425" w:author="angie" w:date="2014-02-10T11:14:00Z">
        <w:r w:rsidR="00A33C10" w:rsidRPr="001B2EC8">
          <w:rPr>
            <w:rFonts w:eastAsia="Times New Roman"/>
            <w:lang w:val="es-ES_tradnl"/>
          </w:rPr>
          <w:t xml:space="preserve">características </w:t>
        </w:r>
      </w:ins>
      <w:ins w:id="2426" w:author="angie" w:date="2014-02-10T12:58:00Z">
        <w:r w:rsidR="00EF503C" w:rsidRPr="001B2EC8">
          <w:rPr>
            <w:rFonts w:eastAsia="Times New Roman"/>
            <w:lang w:val="es-ES_tradnl"/>
          </w:rPr>
          <w:t xml:space="preserve">no </w:t>
        </w:r>
      </w:ins>
      <w:ins w:id="2427" w:author="angie" w:date="2014-02-10T11:14:00Z">
        <w:r w:rsidR="00A33C10" w:rsidRPr="001B2EC8">
          <w:rPr>
            <w:rFonts w:eastAsia="Times New Roman"/>
            <w:lang w:val="es-ES_tradnl"/>
          </w:rPr>
          <w:t xml:space="preserve">soportadas por </w:t>
        </w:r>
      </w:ins>
      <w:ins w:id="2428" w:author="angie" w:date="2014-02-10T11:13:00Z">
        <w:r w:rsidR="00A33C10" w:rsidRPr="001B2EC8">
          <w:rPr>
            <w:rStyle w:val="hps"/>
            <w:rFonts w:eastAsia="Times New Roman"/>
            <w:lang w:val="es-ES_tradnl"/>
          </w:rPr>
          <w:t>el navegador y</w:t>
        </w:r>
        <w:r w:rsidR="00A33C10" w:rsidRPr="001B2EC8">
          <w:rPr>
            <w:rFonts w:eastAsia="Times New Roman"/>
            <w:lang w:val="es-ES_tradnl"/>
          </w:rPr>
          <w:t xml:space="preserve"> </w:t>
        </w:r>
      </w:ins>
      <w:ins w:id="2429" w:author="angie" w:date="2014-02-13T08:17:00Z">
        <w:r w:rsidR="00C17B30" w:rsidRPr="001B2EC8">
          <w:rPr>
            <w:rStyle w:val="hps"/>
            <w:rFonts w:eastAsia="Times New Roman"/>
            <w:lang w:val="es-ES_tradnl"/>
          </w:rPr>
          <w:t>agrega elementos</w:t>
        </w:r>
      </w:ins>
      <w:ins w:id="2430" w:author="angie" w:date="2014-02-10T12:58:00Z">
        <w:r w:rsidR="00EF503C" w:rsidRPr="001B2EC8">
          <w:rPr>
            <w:rStyle w:val="hps"/>
            <w:rFonts w:eastAsia="Times New Roman"/>
            <w:lang w:val="es-ES_tradnl"/>
          </w:rPr>
          <w:t xml:space="preserve"> para dar la misma </w:t>
        </w:r>
      </w:ins>
      <w:ins w:id="2431" w:author="angie" w:date="2014-02-10T12:59:00Z">
        <w:r w:rsidR="00DF1FC7" w:rsidRPr="001B2EC8">
          <w:rPr>
            <w:rStyle w:val="hps"/>
            <w:rFonts w:eastAsia="Times New Roman"/>
            <w:lang w:val="es-ES_tradnl"/>
          </w:rPr>
          <w:t>experiencia</w:t>
        </w:r>
      </w:ins>
      <w:ins w:id="2432" w:author="angie" w:date="2014-02-10T12:58:00Z">
        <w:r w:rsidR="00EF503C" w:rsidRPr="001B2EC8">
          <w:rPr>
            <w:rStyle w:val="hps"/>
            <w:rFonts w:eastAsia="Times New Roman"/>
            <w:lang w:val="es-ES_tradnl"/>
          </w:rPr>
          <w:t xml:space="preserve"> al usuario</w:t>
        </w:r>
      </w:ins>
      <w:ins w:id="2433" w:author="angie" w:date="2014-02-10T11:14:00Z">
        <w:r w:rsidR="00972547" w:rsidRPr="001B2EC8">
          <w:rPr>
            <w:rStyle w:val="hps"/>
            <w:rFonts w:eastAsia="Times New Roman"/>
            <w:lang w:val="es-ES_tradnl"/>
          </w:rPr>
          <w:t>.</w:t>
        </w:r>
        <w:r w:rsidR="00A33C10" w:rsidRPr="001B2EC8">
          <w:rPr>
            <w:rStyle w:val="hps"/>
            <w:rFonts w:eastAsia="Times New Roman"/>
            <w:lang w:val="es-ES_tradnl"/>
          </w:rPr>
          <w:t xml:space="preserve"> </w:t>
        </w:r>
      </w:ins>
    </w:p>
    <w:p w14:paraId="726683C3" w14:textId="3D9F3A71" w:rsidR="0015405A" w:rsidRPr="00932E91" w:rsidRDefault="006A59BB">
      <w:pPr>
        <w:pStyle w:val="Heading3"/>
        <w:rPr>
          <w:ins w:id="2434" w:author="angie" w:date="2014-02-10T10:32:00Z"/>
          <w:lang w:val="es-ES_tradnl"/>
        </w:rPr>
        <w:pPrChange w:id="2435" w:author="angie" w:date="2014-02-10T10:32:00Z">
          <w:pPr/>
        </w:pPrChange>
      </w:pPr>
      <w:ins w:id="2436" w:author="angie" w:date="2014-02-10T10:32:00Z">
        <w:r w:rsidRPr="00932E91">
          <w:rPr>
            <w:lang w:val="es-ES_tradnl"/>
          </w:rPr>
          <w:lastRenderedPageBreak/>
          <w:t>ASP.NET MVC</w:t>
        </w:r>
      </w:ins>
    </w:p>
    <w:p w14:paraId="18087F8F" w14:textId="4A2AFFE2" w:rsidR="003F1642" w:rsidRPr="001B2EC8" w:rsidRDefault="00167FDF" w:rsidP="00567CCB">
      <w:pPr>
        <w:rPr>
          <w:ins w:id="2437" w:author="angie" w:date="2014-02-10T10:37:00Z"/>
          <w:lang w:val="es-ES_tradnl"/>
        </w:rPr>
      </w:pPr>
      <w:ins w:id="2438" w:author="angie" w:date="2014-02-10T13:07:00Z">
        <w:r w:rsidRPr="001B2EC8">
          <w:rPr>
            <w:lang w:val="es-ES_tradnl"/>
          </w:rPr>
          <w:t xml:space="preserve">ASP.NET MVC </w:t>
        </w:r>
      </w:ins>
      <w:ins w:id="2439" w:author="angie" w:date="2014-02-11T01:47:00Z">
        <w:r w:rsidR="00195141" w:rsidRPr="001B2EC8">
          <w:rPr>
            <w:lang w:val="es-ES_tradnl"/>
          </w:rPr>
          <w:t>usa</w:t>
        </w:r>
      </w:ins>
      <w:ins w:id="2440" w:author="angie" w:date="2014-02-10T11:10:00Z">
        <w:r w:rsidR="00BA26ED" w:rsidRPr="001B2EC8">
          <w:rPr>
            <w:lang w:val="es-ES_tradnl"/>
          </w:rPr>
          <w:t xml:space="preserve"> el patrón de </w:t>
        </w:r>
      </w:ins>
      <w:ins w:id="2441" w:author="angie" w:date="2014-02-20T11:50:00Z">
        <w:r w:rsidR="006249C9">
          <w:rPr>
            <w:lang w:val="es-ES_tradnl"/>
          </w:rPr>
          <w:t>diseño</w:t>
        </w:r>
      </w:ins>
      <w:ins w:id="2442" w:author="angie" w:date="2014-02-10T11:10:00Z">
        <w:r w:rsidR="00BA26ED" w:rsidRPr="001B2EC8">
          <w:rPr>
            <w:lang w:val="es-ES_tradnl"/>
          </w:rPr>
          <w:t xml:space="preserve"> Model</w:t>
        </w:r>
      </w:ins>
      <w:ins w:id="2443" w:author="angie" w:date="2014-02-10T11:56:00Z">
        <w:r w:rsidR="004B5E93" w:rsidRPr="001B2EC8">
          <w:rPr>
            <w:lang w:val="es-ES_tradnl"/>
          </w:rPr>
          <w:t>o</w:t>
        </w:r>
      </w:ins>
      <w:ins w:id="2444" w:author="angie" w:date="2014-02-10T11:10:00Z">
        <w:r w:rsidR="00BA26ED" w:rsidRPr="001B2EC8">
          <w:rPr>
            <w:lang w:val="es-ES_tradnl"/>
          </w:rPr>
          <w:t>-</w:t>
        </w:r>
      </w:ins>
      <w:ins w:id="2445" w:author="angie" w:date="2014-02-10T11:56:00Z">
        <w:r w:rsidR="004B5E93" w:rsidRPr="001B2EC8">
          <w:rPr>
            <w:lang w:val="es-ES_tradnl"/>
          </w:rPr>
          <w:t>Vista</w:t>
        </w:r>
      </w:ins>
      <w:ins w:id="2446" w:author="angie" w:date="2014-02-10T11:10:00Z">
        <w:r w:rsidR="00BA26ED" w:rsidRPr="001B2EC8">
          <w:rPr>
            <w:lang w:val="es-ES_tradnl"/>
          </w:rPr>
          <w:t>-</w:t>
        </w:r>
      </w:ins>
      <w:ins w:id="2447" w:author="angie" w:date="2014-02-10T11:56:00Z">
        <w:r w:rsidR="004B5E93" w:rsidRPr="001B2EC8">
          <w:rPr>
            <w:lang w:val="es-ES_tradnl"/>
          </w:rPr>
          <w:t>Controlador</w:t>
        </w:r>
      </w:ins>
      <w:ins w:id="2448" w:author="angie" w:date="2014-02-10T11:10:00Z">
        <w:r w:rsidR="00BA26ED" w:rsidRPr="001B2EC8">
          <w:rPr>
            <w:lang w:val="es-ES_tradnl"/>
          </w:rPr>
          <w:t xml:space="preserve"> (MVC) para </w:t>
        </w:r>
      </w:ins>
      <w:ins w:id="2449" w:author="angie" w:date="2014-02-10T11:09:00Z">
        <w:r w:rsidR="00BA26ED" w:rsidRPr="001B2EC8">
          <w:rPr>
            <w:lang w:val="es-ES_tradnl"/>
          </w:rPr>
          <w:t xml:space="preserve">separar </w:t>
        </w:r>
      </w:ins>
      <w:ins w:id="2450" w:author="angie" w:date="2014-02-10T13:01:00Z">
        <w:r w:rsidR="00DF1FC7" w:rsidRPr="001B2EC8">
          <w:rPr>
            <w:lang w:val="es-ES_tradnl"/>
          </w:rPr>
          <w:t>la aplicación en 3 componentes</w:t>
        </w:r>
      </w:ins>
      <w:ins w:id="2451" w:author="angie" w:date="2014-02-12T09:22:00Z">
        <w:r w:rsidR="004F6AEB" w:rsidRPr="001B2EC8">
          <w:rPr>
            <w:lang w:val="es-ES_tradnl"/>
          </w:rPr>
          <w:t>:</w:t>
        </w:r>
      </w:ins>
      <w:ins w:id="2452" w:author="angie" w:date="2014-02-10T13:01:00Z">
        <w:r w:rsidR="00DF1FC7" w:rsidRPr="001B2EC8">
          <w:rPr>
            <w:lang w:val="es-ES_tradnl"/>
          </w:rPr>
          <w:t xml:space="preserve"> </w:t>
        </w:r>
      </w:ins>
      <w:ins w:id="2453" w:author="angie" w:date="2014-02-10T13:12:00Z">
        <w:r w:rsidR="00DE1F75" w:rsidRPr="001B2EC8">
          <w:rPr>
            <w:lang w:val="es-ES_tradnl"/>
          </w:rPr>
          <w:t xml:space="preserve">el </w:t>
        </w:r>
      </w:ins>
      <w:ins w:id="2454" w:author="angie" w:date="2014-02-10T11:09:00Z">
        <w:r w:rsidR="00711A0D" w:rsidRPr="001B2EC8">
          <w:rPr>
            <w:lang w:val="es-ES_tradnl"/>
          </w:rPr>
          <w:t>M</w:t>
        </w:r>
        <w:r w:rsidR="00BA26ED" w:rsidRPr="001B2EC8">
          <w:rPr>
            <w:lang w:val="es-ES_tradnl"/>
          </w:rPr>
          <w:t>odelo,</w:t>
        </w:r>
      </w:ins>
      <w:ins w:id="2455" w:author="angie" w:date="2014-02-10T13:12:00Z">
        <w:r w:rsidR="00DE1F75" w:rsidRPr="001B2EC8">
          <w:rPr>
            <w:lang w:val="es-ES_tradnl"/>
          </w:rPr>
          <w:t xml:space="preserve"> la</w:t>
        </w:r>
      </w:ins>
      <w:ins w:id="2456" w:author="angie" w:date="2014-02-10T11:09:00Z">
        <w:r w:rsidR="00711A0D" w:rsidRPr="001B2EC8">
          <w:rPr>
            <w:lang w:val="es-ES_tradnl"/>
          </w:rPr>
          <w:t xml:space="preserve"> V</w:t>
        </w:r>
        <w:r w:rsidR="00BA26ED" w:rsidRPr="001B2EC8">
          <w:rPr>
            <w:lang w:val="es-ES_tradnl"/>
          </w:rPr>
          <w:t>ista y</w:t>
        </w:r>
      </w:ins>
      <w:ins w:id="2457" w:author="angie" w:date="2014-02-10T13:12:00Z">
        <w:r w:rsidR="00DE1F75" w:rsidRPr="001B2EC8">
          <w:rPr>
            <w:lang w:val="es-ES_tradnl"/>
          </w:rPr>
          <w:t xml:space="preserve"> el</w:t>
        </w:r>
      </w:ins>
      <w:ins w:id="2458" w:author="angie" w:date="2014-02-10T11:09:00Z">
        <w:r w:rsidR="00BA26ED" w:rsidRPr="001B2EC8">
          <w:rPr>
            <w:lang w:val="es-ES_tradnl"/>
          </w:rPr>
          <w:t xml:space="preserve"> </w:t>
        </w:r>
      </w:ins>
      <w:ins w:id="2459" w:author="angie" w:date="2014-02-12T09:23:00Z">
        <w:r w:rsidR="00711A0D" w:rsidRPr="001B2EC8">
          <w:rPr>
            <w:lang w:val="es-ES_tradnl"/>
          </w:rPr>
          <w:t>C</w:t>
        </w:r>
      </w:ins>
      <w:ins w:id="2460" w:author="angie" w:date="2014-02-10T11:09:00Z">
        <w:r w:rsidR="00BA26ED" w:rsidRPr="001B2EC8">
          <w:rPr>
            <w:lang w:val="es-ES_tradnl"/>
          </w:rPr>
          <w:t>ontrolador</w:t>
        </w:r>
      </w:ins>
      <w:ins w:id="2461" w:author="angie" w:date="2014-02-10T10:34:00Z">
        <w:r w:rsidR="00BA26ED" w:rsidRPr="001B2EC8">
          <w:rPr>
            <w:lang w:val="es-ES_tradnl"/>
          </w:rPr>
          <w:t>.</w:t>
        </w:r>
      </w:ins>
    </w:p>
    <w:p w14:paraId="09B64018" w14:textId="6D54DDA8" w:rsidR="003F1642" w:rsidRPr="001B2EC8" w:rsidRDefault="00711A0D" w:rsidP="00414BAC">
      <w:pPr>
        <w:pStyle w:val="ListParagraph"/>
        <w:numPr>
          <w:ilvl w:val="0"/>
          <w:numId w:val="23"/>
        </w:numPr>
        <w:rPr>
          <w:ins w:id="2462" w:author="angie" w:date="2014-02-10T10:39:00Z"/>
          <w:lang w:val="es-ES_tradnl"/>
        </w:rPr>
      </w:pPr>
      <w:ins w:id="2463" w:author="angie" w:date="2014-02-10T10:37:00Z">
        <w:r w:rsidRPr="001B2EC8">
          <w:rPr>
            <w:lang w:val="es-ES_tradnl"/>
          </w:rPr>
          <w:t>El M</w:t>
        </w:r>
        <w:r w:rsidR="003F1642" w:rsidRPr="001B2EC8">
          <w:rPr>
            <w:lang w:val="es-ES_tradnl"/>
          </w:rPr>
          <w:t xml:space="preserve">odelo </w:t>
        </w:r>
      </w:ins>
      <w:ins w:id="2464" w:author="angie" w:date="2014-02-12T09:22:00Z">
        <w:r w:rsidRPr="001B2EC8">
          <w:rPr>
            <w:lang w:val="es-ES_tradnl"/>
          </w:rPr>
          <w:t>representa</w:t>
        </w:r>
      </w:ins>
      <w:ins w:id="2465" w:author="angie" w:date="2014-02-10T10:37:00Z">
        <w:r w:rsidR="003F1642" w:rsidRPr="001B2EC8">
          <w:rPr>
            <w:lang w:val="es-ES_tradnl"/>
          </w:rPr>
          <w:t xml:space="preserve"> la lógica de la </w:t>
        </w:r>
      </w:ins>
      <w:ins w:id="2466" w:author="angie" w:date="2014-02-10T11:56:00Z">
        <w:r w:rsidR="009F3392" w:rsidRPr="001B2EC8">
          <w:rPr>
            <w:lang w:val="es-ES_tradnl"/>
          </w:rPr>
          <w:t>aplicación</w:t>
        </w:r>
      </w:ins>
      <w:ins w:id="2467" w:author="angie" w:date="2014-02-11T01:47:00Z">
        <w:r w:rsidR="00195141" w:rsidRPr="001B2EC8">
          <w:rPr>
            <w:lang w:val="es-ES_tradnl"/>
          </w:rPr>
          <w:t>,</w:t>
        </w:r>
      </w:ins>
      <w:ins w:id="2468" w:author="angie" w:date="2014-02-10T10:37:00Z">
        <w:r w:rsidR="00560ECB" w:rsidRPr="001B2EC8">
          <w:rPr>
            <w:lang w:val="es-ES_tradnl"/>
          </w:rPr>
          <w:t xml:space="preserve"> </w:t>
        </w:r>
      </w:ins>
      <w:ins w:id="2469" w:author="angie" w:date="2014-02-10T10:39:00Z">
        <w:r w:rsidR="005C657A" w:rsidRPr="001B2EC8">
          <w:rPr>
            <w:lang w:val="es-ES_tradnl"/>
          </w:rPr>
          <w:t>lee</w:t>
        </w:r>
      </w:ins>
      <w:ins w:id="2470" w:author="angie" w:date="2014-02-10T10:37:00Z">
        <w:r w:rsidR="003F1642" w:rsidRPr="001B2EC8">
          <w:rPr>
            <w:lang w:val="es-ES_tradnl"/>
          </w:rPr>
          <w:t xml:space="preserve"> y almacena en </w:t>
        </w:r>
      </w:ins>
      <w:ins w:id="2471" w:author="angie" w:date="2014-02-10T21:42:00Z">
        <w:r w:rsidR="00560ECB" w:rsidRPr="001B2EC8">
          <w:rPr>
            <w:lang w:val="es-ES_tradnl"/>
          </w:rPr>
          <w:t xml:space="preserve">una tabla de la base de </w:t>
        </w:r>
        <w:r w:rsidR="00BD3DA8" w:rsidRPr="001B2EC8">
          <w:rPr>
            <w:lang w:val="es-ES_tradnl"/>
          </w:rPr>
          <w:t xml:space="preserve">datos la </w:t>
        </w:r>
      </w:ins>
      <w:ins w:id="2472" w:author="angie" w:date="2014-02-11T07:06:00Z">
        <w:r w:rsidR="00BD3DA8" w:rsidRPr="001B2EC8">
          <w:rPr>
            <w:lang w:val="es-ES_tradnl"/>
          </w:rPr>
          <w:t>información</w:t>
        </w:r>
      </w:ins>
      <w:ins w:id="2473" w:author="angie" w:date="2014-02-10T21:42:00Z">
        <w:r w:rsidR="00BD3DA8" w:rsidRPr="001B2EC8">
          <w:rPr>
            <w:lang w:val="es-ES_tradnl"/>
          </w:rPr>
          <w:t xml:space="preserve"> </w:t>
        </w:r>
      </w:ins>
      <w:ins w:id="2474" w:author="angie" w:date="2014-02-11T07:06:00Z">
        <w:r w:rsidR="00BD3DA8" w:rsidRPr="001B2EC8">
          <w:rPr>
            <w:lang w:val="es-ES_tradnl"/>
          </w:rPr>
          <w:t xml:space="preserve">que maneja </w:t>
        </w:r>
      </w:ins>
      <w:ins w:id="2475" w:author="angie" w:date="2014-02-10T21:42:00Z">
        <w:r w:rsidR="00560ECB" w:rsidRPr="001B2EC8">
          <w:rPr>
            <w:lang w:val="es-ES_tradnl"/>
          </w:rPr>
          <w:t xml:space="preserve">el </w:t>
        </w:r>
      </w:ins>
      <w:ins w:id="2476" w:author="angie" w:date="2014-02-10T21:44:00Z">
        <w:r w:rsidR="007B0D6B" w:rsidRPr="001B2EC8">
          <w:rPr>
            <w:lang w:val="es-ES_tradnl"/>
          </w:rPr>
          <w:t>sistema</w:t>
        </w:r>
        <w:r w:rsidR="00195141" w:rsidRPr="001B2EC8">
          <w:rPr>
            <w:lang w:val="es-ES_tradnl"/>
          </w:rPr>
          <w:t>.</w:t>
        </w:r>
      </w:ins>
    </w:p>
    <w:p w14:paraId="3DB46743" w14:textId="6D612986" w:rsidR="00AC0C04" w:rsidRPr="001B2EC8" w:rsidRDefault="00711A0D" w:rsidP="00AC0C04">
      <w:pPr>
        <w:pStyle w:val="ListParagraph"/>
        <w:numPr>
          <w:ilvl w:val="0"/>
          <w:numId w:val="23"/>
        </w:numPr>
        <w:rPr>
          <w:ins w:id="2477" w:author="angie" w:date="2014-02-10T13:21:00Z"/>
          <w:lang w:val="es-ES_tradnl"/>
        </w:rPr>
      </w:pPr>
      <w:ins w:id="2478" w:author="angie" w:date="2014-02-12T09:24:00Z">
        <w:r w:rsidRPr="001B2EC8">
          <w:rPr>
            <w:lang w:val="es-ES_tradnl"/>
          </w:rPr>
          <w:t>Un</w:t>
        </w:r>
      </w:ins>
      <w:ins w:id="2479" w:author="angie" w:date="2014-02-10T10:42:00Z">
        <w:r w:rsidRPr="001B2EC8">
          <w:rPr>
            <w:lang w:val="es-ES_tradnl"/>
          </w:rPr>
          <w:t xml:space="preserve"> Controlador</w:t>
        </w:r>
      </w:ins>
      <w:ins w:id="2480" w:author="angie" w:date="2014-02-10T13:15:00Z">
        <w:r w:rsidRPr="001B2EC8">
          <w:rPr>
            <w:lang w:val="es-ES_tradnl"/>
          </w:rPr>
          <w:t xml:space="preserve"> actualiza e</w:t>
        </w:r>
        <w:r w:rsidR="006E5D59" w:rsidRPr="001B2EC8">
          <w:rPr>
            <w:lang w:val="es-ES_tradnl"/>
          </w:rPr>
          <w:t>l modelo para reflejar cambi</w:t>
        </w:r>
        <w:r w:rsidR="0011196F" w:rsidRPr="001B2EC8">
          <w:rPr>
            <w:lang w:val="es-ES_tradnl"/>
          </w:rPr>
          <w:t>o</w:t>
        </w:r>
        <w:r w:rsidR="00195141" w:rsidRPr="001B2EC8">
          <w:rPr>
            <w:lang w:val="es-ES_tradnl"/>
          </w:rPr>
          <w:t>s y</w:t>
        </w:r>
        <w:r w:rsidR="0011196F" w:rsidRPr="001B2EC8">
          <w:rPr>
            <w:lang w:val="es-ES_tradnl"/>
          </w:rPr>
          <w:t xml:space="preserve"> </w:t>
        </w:r>
      </w:ins>
      <w:ins w:id="2481" w:author="angie" w:date="2014-02-11T01:51:00Z">
        <w:r w:rsidR="00167A06" w:rsidRPr="001B2EC8">
          <w:rPr>
            <w:lang w:val="es-ES_tradnl"/>
          </w:rPr>
          <w:t>p</w:t>
        </w:r>
      </w:ins>
      <w:ins w:id="2482" w:author="angie" w:date="2014-02-10T21:49:00Z">
        <w:r w:rsidR="0011196F" w:rsidRPr="001B2EC8">
          <w:rPr>
            <w:lang w:val="es-ES_tradnl"/>
          </w:rPr>
          <w:t>a</w:t>
        </w:r>
      </w:ins>
      <w:ins w:id="2483" w:author="angie" w:date="2014-02-10T13:15:00Z">
        <w:r w:rsidR="006E5D59" w:rsidRPr="001B2EC8">
          <w:rPr>
            <w:lang w:val="es-ES_tradnl"/>
          </w:rPr>
          <w:t>sa</w:t>
        </w:r>
      </w:ins>
      <w:ins w:id="2484" w:author="angie" w:date="2014-02-11T01:51:00Z">
        <w:r w:rsidR="00167A06" w:rsidRPr="001B2EC8">
          <w:rPr>
            <w:lang w:val="es-ES_tradnl"/>
          </w:rPr>
          <w:t>n</w:t>
        </w:r>
      </w:ins>
      <w:ins w:id="2485" w:author="angie" w:date="2014-02-10T13:15:00Z">
        <w:r w:rsidR="006E5D59" w:rsidRPr="001B2EC8">
          <w:rPr>
            <w:lang w:val="es-ES_tradnl"/>
          </w:rPr>
          <w:t xml:space="preserve"> </w:t>
        </w:r>
      </w:ins>
      <w:ins w:id="2486" w:author="angie" w:date="2014-02-12T09:25:00Z">
        <w:r w:rsidR="00562CBC" w:rsidRPr="001B2EC8">
          <w:rPr>
            <w:lang w:val="es-ES_tradnl"/>
          </w:rPr>
          <w:t>esa</w:t>
        </w:r>
      </w:ins>
      <w:ins w:id="2487" w:author="angie" w:date="2014-02-10T13:15:00Z">
        <w:r w:rsidR="006E5D59" w:rsidRPr="001B2EC8">
          <w:rPr>
            <w:lang w:val="es-ES_tradnl"/>
          </w:rPr>
          <w:t xml:space="preserve"> información a la vista</w:t>
        </w:r>
      </w:ins>
      <w:ins w:id="2488" w:author="angie" w:date="2014-02-10T10:43:00Z">
        <w:r w:rsidR="001F3E62" w:rsidRPr="001B2EC8">
          <w:rPr>
            <w:lang w:val="es-ES_tradnl"/>
          </w:rPr>
          <w:t>.</w:t>
        </w:r>
      </w:ins>
      <w:ins w:id="2489" w:author="angie" w:date="2014-02-10T13:21:00Z">
        <w:r w:rsidR="00AC0C04" w:rsidRPr="001B2EC8">
          <w:rPr>
            <w:lang w:val="es-ES_tradnl"/>
          </w:rPr>
          <w:t xml:space="preserve"> </w:t>
        </w:r>
      </w:ins>
      <w:ins w:id="2490" w:author="angie" w:date="2014-02-12T09:26:00Z">
        <w:r w:rsidR="00150D65" w:rsidRPr="001B2EC8">
          <w:rPr>
            <w:lang w:val="es-ES_tradnl"/>
          </w:rPr>
          <w:t xml:space="preserve">Un controlador sabe a que vista </w:t>
        </w:r>
      </w:ins>
      <w:ins w:id="2491" w:author="angie" w:date="2014-02-12T09:27:00Z">
        <w:r w:rsidR="00150D65" w:rsidRPr="001B2EC8">
          <w:rPr>
            <w:lang w:val="es-ES_tradnl"/>
          </w:rPr>
          <w:t>llamar</w:t>
        </w:r>
      </w:ins>
      <w:ins w:id="2492" w:author="angie" w:date="2014-02-12T09:26:00Z">
        <w:r w:rsidR="007D0A12" w:rsidRPr="001B2EC8">
          <w:rPr>
            <w:lang w:val="es-ES_tradnl"/>
          </w:rPr>
          <w:t xml:space="preserve"> dependiendo del objeto </w:t>
        </w:r>
        <w:r w:rsidR="00150D65" w:rsidRPr="001B2EC8">
          <w:rPr>
            <w:lang w:val="es-ES_tradnl"/>
          </w:rPr>
          <w:t xml:space="preserve">modelo </w:t>
        </w:r>
      </w:ins>
      <w:ins w:id="2493" w:author="angie" w:date="2014-02-12T09:27:00Z">
        <w:r w:rsidR="00150D65" w:rsidRPr="001B2EC8">
          <w:rPr>
            <w:lang w:val="es-ES_tradnl"/>
          </w:rPr>
          <w:t>que</w:t>
        </w:r>
      </w:ins>
      <w:ins w:id="2494" w:author="angie" w:date="2014-02-12T09:26:00Z">
        <w:r w:rsidR="00150D65" w:rsidRPr="001B2EC8">
          <w:rPr>
            <w:lang w:val="es-ES_tradnl"/>
          </w:rPr>
          <w:t xml:space="preserve"> este</w:t>
        </w:r>
      </w:ins>
      <w:ins w:id="2495" w:author="angie" w:date="2014-02-12T09:27:00Z">
        <w:r w:rsidR="00150D65" w:rsidRPr="001B2EC8">
          <w:rPr>
            <w:lang w:val="es-ES_tradnl"/>
          </w:rPr>
          <w:t xml:space="preserve"> interactuando.</w:t>
        </w:r>
      </w:ins>
    </w:p>
    <w:p w14:paraId="5AB1BACC" w14:textId="1E388919" w:rsidR="00D570D6" w:rsidRPr="001B2EC8" w:rsidRDefault="00150D65" w:rsidP="007B6A01">
      <w:pPr>
        <w:pStyle w:val="ListParagraph"/>
        <w:numPr>
          <w:ilvl w:val="0"/>
          <w:numId w:val="23"/>
        </w:numPr>
        <w:rPr>
          <w:ins w:id="2496" w:author="angie" w:date="2014-02-10T12:53:00Z"/>
          <w:lang w:val="es-ES_tradnl"/>
        </w:rPr>
      </w:pPr>
      <w:ins w:id="2497" w:author="angie" w:date="2014-02-12T09:25:00Z">
        <w:r w:rsidRPr="001B2EC8">
          <w:rPr>
            <w:lang w:val="es-ES_tradnl"/>
          </w:rPr>
          <w:t>Una</w:t>
        </w:r>
      </w:ins>
      <w:ins w:id="2498" w:author="angie" w:date="2014-02-10T13:21:00Z">
        <w:r w:rsidRPr="001B2EC8">
          <w:rPr>
            <w:lang w:val="es-ES_tradnl"/>
          </w:rPr>
          <w:t xml:space="preserve"> Vista</w:t>
        </w:r>
        <w:r w:rsidR="00AC0C04" w:rsidRPr="001B2EC8">
          <w:rPr>
            <w:lang w:val="es-ES_tradnl"/>
          </w:rPr>
          <w:t xml:space="preserve"> </w:t>
        </w:r>
      </w:ins>
      <w:ins w:id="2499" w:author="angie" w:date="2014-02-10T13:22:00Z">
        <w:r w:rsidR="00AC0C04" w:rsidRPr="001B2EC8">
          <w:rPr>
            <w:lang w:val="es-ES_tradnl"/>
          </w:rPr>
          <w:t>recibe</w:t>
        </w:r>
      </w:ins>
      <w:ins w:id="2500" w:author="angie" w:date="2014-02-10T13:21:00Z">
        <w:r w:rsidR="00AC0C04" w:rsidRPr="001B2EC8">
          <w:rPr>
            <w:lang w:val="es-ES_tradnl"/>
          </w:rPr>
          <w:t xml:space="preserve"> la información </w:t>
        </w:r>
      </w:ins>
      <w:ins w:id="2501" w:author="angie" w:date="2014-02-10T13:22:00Z">
        <w:r w:rsidR="00AC0C04" w:rsidRPr="001B2EC8">
          <w:rPr>
            <w:lang w:val="es-ES_tradnl"/>
          </w:rPr>
          <w:t>d</w:t>
        </w:r>
      </w:ins>
      <w:ins w:id="2502" w:author="angie" w:date="2014-02-10T13:21:00Z">
        <w:r w:rsidR="00AC0C04" w:rsidRPr="001B2EC8">
          <w:rPr>
            <w:lang w:val="es-ES_tradnl"/>
          </w:rPr>
          <w:t>el controlador y se encarga de desplegar</w:t>
        </w:r>
      </w:ins>
      <w:ins w:id="2503" w:author="angie" w:date="2014-02-12T09:26:00Z">
        <w:r w:rsidRPr="001B2EC8">
          <w:rPr>
            <w:lang w:val="es-ES_tradnl"/>
          </w:rPr>
          <w:t>la</w:t>
        </w:r>
      </w:ins>
      <w:ins w:id="2504" w:author="angie" w:date="2014-02-10T13:21:00Z">
        <w:r w:rsidR="00AC0C04" w:rsidRPr="001B2EC8">
          <w:rPr>
            <w:lang w:val="es-ES_tradnl"/>
          </w:rPr>
          <w:t xml:space="preserve"> </w:t>
        </w:r>
      </w:ins>
      <w:ins w:id="2505" w:author="angie" w:date="2014-02-12T09:26:00Z">
        <w:r w:rsidRPr="001B2EC8">
          <w:rPr>
            <w:lang w:val="es-ES_tradnl"/>
          </w:rPr>
          <w:t>usando</w:t>
        </w:r>
      </w:ins>
      <w:ins w:id="2506" w:author="angie" w:date="2014-02-10T13:21:00Z">
        <w:r w:rsidR="00195141" w:rsidRPr="001B2EC8">
          <w:rPr>
            <w:lang w:val="es-ES_tradnl"/>
          </w:rPr>
          <w:t xml:space="preserve"> una interfaz</w:t>
        </w:r>
        <w:r w:rsidR="00D056CF" w:rsidRPr="001B2EC8">
          <w:rPr>
            <w:lang w:val="es-ES_tradnl"/>
          </w:rPr>
          <w:t xml:space="preserve">. </w:t>
        </w:r>
      </w:ins>
      <w:ins w:id="2507" w:author="angie" w:date="2014-02-10T13:30:00Z">
        <w:r w:rsidR="00DF3DF9" w:rsidRPr="001B2EC8">
          <w:rPr>
            <w:lang w:val="es-ES_tradnl"/>
          </w:rPr>
          <w:t>Algunas</w:t>
        </w:r>
      </w:ins>
      <w:ins w:id="2508" w:author="angie" w:date="2014-02-10T13:21:00Z">
        <w:r w:rsidR="00D056CF" w:rsidRPr="001B2EC8">
          <w:rPr>
            <w:lang w:val="es-ES_tradnl"/>
          </w:rPr>
          <w:t xml:space="preserve"> vistas s</w:t>
        </w:r>
        <w:r w:rsidR="00AC0C04" w:rsidRPr="001B2EC8">
          <w:rPr>
            <w:lang w:val="es-ES_tradnl"/>
          </w:rPr>
          <w:t xml:space="preserve">on creadas dinámicamente a partir de los objetos del modelo. </w:t>
        </w:r>
      </w:ins>
    </w:p>
    <w:p w14:paraId="1D15ACE1" w14:textId="77777777" w:rsidR="006249C9" w:rsidRPr="006249C9" w:rsidRDefault="006249C9" w:rsidP="006249C9">
      <w:pPr>
        <w:rPr>
          <w:ins w:id="2509" w:author="angie" w:date="2014-02-20T11:51:00Z"/>
          <w:lang w:val="es-ES_tradnl"/>
        </w:rPr>
        <w:pPrChange w:id="2510" w:author="angie" w:date="2014-02-20T11:51:00Z">
          <w:pPr>
            <w:pStyle w:val="ListParagraph"/>
            <w:numPr>
              <w:numId w:val="23"/>
            </w:numPr>
            <w:ind w:left="1429" w:hanging="360"/>
          </w:pPr>
        </w:pPrChange>
      </w:pPr>
      <w:ins w:id="2511" w:author="angie" w:date="2014-02-20T11:51:00Z">
        <w:r w:rsidRPr="006249C9">
          <w:rPr>
            <w:lang w:val="es-ES_tradnl"/>
          </w:rPr>
          <w:t xml:space="preserve">El controlador y el modelo, residen del lado del servidor. Para desarrollarse se pueden usar diversos lenguajes de programación, como PHP, una versión modificada de Pearl, nosotros usaremos C#. Estas son clases que cumplen con funciones especificas. Dan estructura a los datos, dirigen la información y aplican matemáticas financieras. Esto es a lo que se le llama Inteligencia Empresarial. </w:t>
        </w:r>
      </w:ins>
    </w:p>
    <w:p w14:paraId="555D5CE5" w14:textId="713221B8" w:rsidR="00B30104" w:rsidRPr="001B2EC8" w:rsidRDefault="00065BE5" w:rsidP="00EE7AC9">
      <w:pPr>
        <w:rPr>
          <w:ins w:id="2512" w:author="angie" w:date="2014-02-10T12:57:00Z"/>
          <w:lang w:val="es-ES_tradnl"/>
        </w:rPr>
      </w:pPr>
      <w:ins w:id="2513" w:author="angie" w:date="2014-02-20T11:26:00Z">
        <w:r>
          <w:rPr>
            <w:lang w:val="es-ES_tradnl"/>
          </w:rPr>
          <w:t>Las</w:t>
        </w:r>
      </w:ins>
      <w:ins w:id="2514" w:author="angie" w:date="2014-02-20T11:20:00Z">
        <w:r w:rsidR="0012324D">
          <w:rPr>
            <w:lang w:val="es-ES_tradnl"/>
          </w:rPr>
          <w:t xml:space="preserve"> vista</w:t>
        </w:r>
      </w:ins>
      <w:ins w:id="2515" w:author="angie" w:date="2014-02-20T11:26:00Z">
        <w:r>
          <w:rPr>
            <w:lang w:val="es-ES_tradnl"/>
          </w:rPr>
          <w:t xml:space="preserve"> son entregadas al cliente.</w:t>
        </w:r>
      </w:ins>
      <w:ins w:id="2516" w:author="angie" w:date="2014-02-20T11:20:00Z">
        <w:r w:rsidR="0012324D">
          <w:rPr>
            <w:lang w:val="es-ES_tradnl"/>
          </w:rPr>
          <w:t xml:space="preserve"> </w:t>
        </w:r>
      </w:ins>
      <w:ins w:id="2517" w:author="angie" w:date="2014-02-20T11:34:00Z">
        <w:r w:rsidR="00EE7AC9">
          <w:rPr>
            <w:lang w:val="es-ES_tradnl"/>
          </w:rPr>
          <w:t>ASP usa</w:t>
        </w:r>
      </w:ins>
      <w:ins w:id="2518" w:author="angie" w:date="2014-02-10T12:53:00Z">
        <w:r w:rsidR="005F33FF" w:rsidRPr="001B2EC8">
          <w:rPr>
            <w:lang w:val="es-ES_tradnl"/>
          </w:rPr>
          <w:t xml:space="preserve"> </w:t>
        </w:r>
      </w:ins>
      <w:ins w:id="2519" w:author="angie" w:date="2014-02-10T13:34:00Z">
        <w:r w:rsidR="00195141" w:rsidRPr="001B2EC8">
          <w:rPr>
            <w:lang w:val="es-ES_tradnl"/>
          </w:rPr>
          <w:t xml:space="preserve">plantillas </w:t>
        </w:r>
      </w:ins>
      <w:ins w:id="2520" w:author="angie" w:date="2014-02-10T12:53:00Z">
        <w:r w:rsidR="005F33FF" w:rsidRPr="001B2EC8">
          <w:rPr>
            <w:lang w:val="es-ES_tradnl"/>
          </w:rPr>
          <w:t xml:space="preserve">HTML </w:t>
        </w:r>
        <w:r w:rsidR="00A72AF3" w:rsidRPr="001B2EC8">
          <w:rPr>
            <w:lang w:val="es-ES_tradnl"/>
          </w:rPr>
          <w:t>llamada</w:t>
        </w:r>
        <w:r w:rsidR="00A86718" w:rsidRPr="001B2EC8">
          <w:rPr>
            <w:lang w:val="es-ES_tradnl"/>
          </w:rPr>
          <w:t xml:space="preserve"> Razor</w:t>
        </w:r>
      </w:ins>
      <w:ins w:id="2521" w:author="angie" w:date="2014-02-13T08:28:00Z">
        <w:r w:rsidR="00586152" w:rsidRPr="001B2EC8">
          <w:rPr>
            <w:lang w:val="es-ES_tradnl"/>
          </w:rPr>
          <w:t xml:space="preserve"> que entienden</w:t>
        </w:r>
      </w:ins>
      <w:ins w:id="2522" w:author="angie" w:date="2014-02-10T12:53:00Z">
        <w:r w:rsidR="005F33FF" w:rsidRPr="001B2EC8">
          <w:rPr>
            <w:lang w:val="es-ES_tradnl"/>
          </w:rPr>
          <w:t xml:space="preserve"> </w:t>
        </w:r>
      </w:ins>
      <w:ins w:id="2523" w:author="angie" w:date="2014-02-13T08:29:00Z">
        <w:r w:rsidR="00586152" w:rsidRPr="001B2EC8">
          <w:rPr>
            <w:lang w:val="es-ES_tradnl"/>
          </w:rPr>
          <w:t>el</w:t>
        </w:r>
      </w:ins>
      <w:ins w:id="2524" w:author="angie" w:date="2014-02-10T12:53:00Z">
        <w:r w:rsidR="005F33FF" w:rsidRPr="001B2EC8">
          <w:rPr>
            <w:lang w:val="es-ES_tradnl"/>
          </w:rPr>
          <w:t xml:space="preserve"> lenguaje de programación </w:t>
        </w:r>
      </w:ins>
      <w:ins w:id="2525" w:author="angie" w:date="2014-02-13T08:29:00Z">
        <w:r w:rsidR="00586152" w:rsidRPr="001B2EC8">
          <w:rPr>
            <w:lang w:val="es-ES_tradnl"/>
          </w:rPr>
          <w:t>usado</w:t>
        </w:r>
      </w:ins>
      <w:ins w:id="2526" w:author="angie" w:date="2014-02-10T12:53:00Z">
        <w:r w:rsidR="005F33FF" w:rsidRPr="001B2EC8">
          <w:rPr>
            <w:lang w:val="es-ES_tradnl"/>
          </w:rPr>
          <w:t xml:space="preserve"> </w:t>
        </w:r>
      </w:ins>
      <w:ins w:id="2527" w:author="angie" w:date="2014-02-13T08:29:00Z">
        <w:r w:rsidR="00586152" w:rsidRPr="001B2EC8">
          <w:rPr>
            <w:lang w:val="es-ES_tradnl"/>
          </w:rPr>
          <w:t xml:space="preserve">en </w:t>
        </w:r>
      </w:ins>
      <w:ins w:id="2528" w:author="angie" w:date="2014-02-10T12:53:00Z">
        <w:r w:rsidR="005F33FF" w:rsidRPr="001B2EC8">
          <w:rPr>
            <w:lang w:val="es-ES_tradnl"/>
          </w:rPr>
          <w:t>el servidor</w:t>
        </w:r>
      </w:ins>
      <w:ins w:id="2529" w:author="angie" w:date="2014-02-20T11:36:00Z">
        <w:r w:rsidR="00EE7AC9">
          <w:rPr>
            <w:lang w:val="es-ES_tradnl"/>
          </w:rPr>
          <w:t xml:space="preserve"> para</w:t>
        </w:r>
      </w:ins>
      <w:ins w:id="2530" w:author="angie" w:date="2014-02-10T12:53:00Z">
        <w:r w:rsidR="005F33FF" w:rsidRPr="001B2EC8">
          <w:rPr>
            <w:lang w:val="es-ES_tradnl"/>
          </w:rPr>
          <w:t xml:space="preserve"> </w:t>
        </w:r>
      </w:ins>
      <w:ins w:id="2531" w:author="angie" w:date="2014-02-12T09:29:00Z">
        <w:r w:rsidR="00586152" w:rsidRPr="001B2EC8">
          <w:rPr>
            <w:lang w:val="es-ES_tradnl"/>
          </w:rPr>
          <w:t>automatiza</w:t>
        </w:r>
      </w:ins>
      <w:ins w:id="2532" w:author="angie" w:date="2014-02-20T11:36:00Z">
        <w:r w:rsidR="00EE7AC9">
          <w:rPr>
            <w:lang w:val="es-ES_tradnl"/>
          </w:rPr>
          <w:t>r</w:t>
        </w:r>
      </w:ins>
      <w:ins w:id="2533" w:author="angie" w:date="2014-02-12T09:29:00Z">
        <w:r w:rsidR="00A86718" w:rsidRPr="001B2EC8">
          <w:rPr>
            <w:lang w:val="es-ES_tradnl"/>
          </w:rPr>
          <w:t xml:space="preserve"> el desplegué de</w:t>
        </w:r>
      </w:ins>
      <w:ins w:id="2534" w:author="angie" w:date="2014-02-10T12:53:00Z">
        <w:r w:rsidR="009F166D" w:rsidRPr="001B2EC8">
          <w:rPr>
            <w:lang w:val="es-ES_tradnl"/>
          </w:rPr>
          <w:t xml:space="preserve"> información.</w:t>
        </w:r>
        <w:r w:rsidR="005F33FF" w:rsidRPr="001B2EC8">
          <w:rPr>
            <w:lang w:val="es-ES_tradnl"/>
          </w:rPr>
          <w:t xml:space="preserve"> </w:t>
        </w:r>
      </w:ins>
      <w:ins w:id="2535" w:author="angie" w:date="2014-02-13T08:29:00Z">
        <w:r w:rsidR="00586152" w:rsidRPr="001B2EC8">
          <w:rPr>
            <w:lang w:val="es-ES_tradnl"/>
          </w:rPr>
          <w:t>Tiene ayudantes</w:t>
        </w:r>
      </w:ins>
      <w:ins w:id="2536" w:author="angie" w:date="2014-02-13T08:19:00Z">
        <w:r w:rsidR="00C501CF" w:rsidRPr="001B2EC8">
          <w:rPr>
            <w:lang w:val="es-ES_tradnl"/>
          </w:rPr>
          <w:t xml:space="preserve"> </w:t>
        </w:r>
      </w:ins>
      <w:ins w:id="2537" w:author="angie" w:date="2014-02-13T08:29:00Z">
        <w:r w:rsidR="00586152" w:rsidRPr="001B2EC8">
          <w:rPr>
            <w:lang w:val="es-ES_tradnl"/>
          </w:rPr>
          <w:t>(</w:t>
        </w:r>
      </w:ins>
      <w:ins w:id="2538" w:author="angie" w:date="2014-02-10T13:38:00Z">
        <w:r w:rsidR="00F30148" w:rsidRPr="001B2EC8">
          <w:rPr>
            <w:lang w:val="es-ES_tradnl"/>
          </w:rPr>
          <w:t>H</w:t>
        </w:r>
        <w:r w:rsidR="00674BD3" w:rsidRPr="001B2EC8">
          <w:rPr>
            <w:lang w:val="es-ES_tradnl"/>
          </w:rPr>
          <w:t>elpers</w:t>
        </w:r>
      </w:ins>
      <w:ins w:id="2539" w:author="angie" w:date="2014-02-13T08:29:00Z">
        <w:r w:rsidR="00586152" w:rsidRPr="001B2EC8">
          <w:rPr>
            <w:lang w:val="es-ES_tradnl"/>
          </w:rPr>
          <w:t>)</w:t>
        </w:r>
      </w:ins>
      <w:ins w:id="2540" w:author="angie" w:date="2014-02-10T13:43:00Z">
        <w:r w:rsidR="009D44E3" w:rsidRPr="001B2EC8">
          <w:rPr>
            <w:lang w:val="es-ES_tradnl"/>
          </w:rPr>
          <w:t xml:space="preserve"> </w:t>
        </w:r>
      </w:ins>
      <w:ins w:id="2541" w:author="angie" w:date="2014-02-13T08:20:00Z">
        <w:r w:rsidR="00C501CF" w:rsidRPr="001B2EC8">
          <w:rPr>
            <w:lang w:val="es-ES_tradnl"/>
          </w:rPr>
          <w:t>para</w:t>
        </w:r>
      </w:ins>
      <w:ins w:id="2542" w:author="angie" w:date="2014-02-10T13:44:00Z">
        <w:r w:rsidR="00C501CF" w:rsidRPr="001B2EC8">
          <w:rPr>
            <w:lang w:val="es-ES_tradnl"/>
          </w:rPr>
          <w:t xml:space="preserve"> crear</w:t>
        </w:r>
        <w:r w:rsidR="00F30148" w:rsidRPr="001B2EC8">
          <w:rPr>
            <w:lang w:val="es-ES_tradnl"/>
          </w:rPr>
          <w:t xml:space="preserve"> </w:t>
        </w:r>
      </w:ins>
      <w:ins w:id="2543" w:author="angie" w:date="2014-02-20T11:37:00Z">
        <w:r w:rsidR="00EE7AC9">
          <w:rPr>
            <w:lang w:val="es-ES_tradnl"/>
          </w:rPr>
          <w:t>paginas</w:t>
        </w:r>
      </w:ins>
      <w:ins w:id="2544" w:author="angie" w:date="2014-02-10T13:38:00Z">
        <w:r w:rsidR="00674BD3" w:rsidRPr="001B2EC8">
          <w:rPr>
            <w:lang w:val="es-ES_tradnl"/>
          </w:rPr>
          <w:t xml:space="preserve"> </w:t>
        </w:r>
      </w:ins>
      <w:ins w:id="2545" w:author="angie" w:date="2014-02-10T13:44:00Z">
        <w:r w:rsidR="00F30148" w:rsidRPr="001B2EC8">
          <w:rPr>
            <w:lang w:val="es-ES_tradnl"/>
          </w:rPr>
          <w:t xml:space="preserve">automáticamente. </w:t>
        </w:r>
      </w:ins>
      <w:ins w:id="2546" w:author="angie" w:date="2014-02-10T13:30:00Z">
        <w:r w:rsidR="00FD42E2" w:rsidRPr="001B2EC8">
          <w:rPr>
            <w:lang w:val="es-ES_tradnl"/>
          </w:rPr>
          <w:t>La última versión es MVC 5</w:t>
        </w:r>
        <w:r w:rsidR="007A7DBF" w:rsidRPr="001B2EC8">
          <w:rPr>
            <w:lang w:val="es-ES_tradnl"/>
          </w:rPr>
          <w:t>,</w:t>
        </w:r>
      </w:ins>
      <w:ins w:id="2547" w:author="angie" w:date="2014-02-10T13:31:00Z">
        <w:r w:rsidR="00FD42E2" w:rsidRPr="001B2EC8">
          <w:rPr>
            <w:lang w:val="es-ES_tradnl"/>
          </w:rPr>
          <w:t xml:space="preserve"> </w:t>
        </w:r>
      </w:ins>
      <w:ins w:id="2548" w:author="angie" w:date="2014-02-12T09:32:00Z">
        <w:r w:rsidR="00BA429A" w:rsidRPr="001B2EC8">
          <w:rPr>
            <w:lang w:val="es-ES_tradnl"/>
          </w:rPr>
          <w:t>su</w:t>
        </w:r>
      </w:ins>
      <w:ins w:id="2549" w:author="angie" w:date="2014-02-10T13:31:00Z">
        <w:r w:rsidR="00FD42E2" w:rsidRPr="001B2EC8">
          <w:rPr>
            <w:lang w:val="es-ES_tradnl"/>
          </w:rPr>
          <w:t xml:space="preserve"> plantilla </w:t>
        </w:r>
      </w:ins>
      <w:ins w:id="2550" w:author="angie" w:date="2014-02-13T08:30:00Z">
        <w:r w:rsidR="00A20EB6" w:rsidRPr="001B2EC8">
          <w:rPr>
            <w:lang w:val="es-ES_tradnl"/>
          </w:rPr>
          <w:t xml:space="preserve">HTML </w:t>
        </w:r>
      </w:ins>
      <w:ins w:id="2551" w:author="angie" w:date="2014-02-10T13:32:00Z">
        <w:r w:rsidR="00FD42E2" w:rsidRPr="001B2EC8">
          <w:rPr>
            <w:lang w:val="es-ES_tradnl"/>
          </w:rPr>
          <w:t>por default es</w:t>
        </w:r>
      </w:ins>
      <w:ins w:id="2552" w:author="angie" w:date="2014-02-10T13:31:00Z">
        <w:r w:rsidR="00FD42E2" w:rsidRPr="001B2EC8">
          <w:rPr>
            <w:lang w:val="es-ES_tradnl"/>
          </w:rPr>
          <w:t xml:space="preserve"> Twitter Bootstrap</w:t>
        </w:r>
      </w:ins>
      <w:ins w:id="2553" w:author="angie" w:date="2014-02-10T13:32:00Z">
        <w:r w:rsidR="00FD42E2" w:rsidRPr="001B2EC8">
          <w:rPr>
            <w:lang w:val="es-ES_tradnl"/>
          </w:rPr>
          <w:t xml:space="preserve"> 3</w:t>
        </w:r>
      </w:ins>
      <w:ins w:id="2554" w:author="angie" w:date="2014-02-10T16:23:00Z">
        <w:r w:rsidR="00534BDC" w:rsidRPr="001B2EC8">
          <w:rPr>
            <w:lang w:val="es-ES_tradnl"/>
          </w:rPr>
          <w:t>.</w:t>
        </w:r>
      </w:ins>
    </w:p>
    <w:p w14:paraId="32F4FB88" w14:textId="2820FA50" w:rsidR="00A96BC5" w:rsidRPr="00932E91" w:rsidRDefault="00F2620C">
      <w:pPr>
        <w:pStyle w:val="Heading3"/>
        <w:rPr>
          <w:ins w:id="2555" w:author="angie" w:date="2014-02-10T10:36:00Z"/>
          <w:lang w:val="es-ES_tradnl"/>
        </w:rPr>
        <w:pPrChange w:id="2556" w:author="angie" w:date="2014-02-10T11:24:00Z">
          <w:pPr/>
        </w:pPrChange>
      </w:pPr>
      <w:ins w:id="2557" w:author="angie" w:date="2014-02-10T16:56:00Z">
        <w:r w:rsidRPr="00932E91">
          <w:rPr>
            <w:lang w:val="es-ES_tradnl"/>
          </w:rPr>
          <w:t xml:space="preserve">ORM - </w:t>
        </w:r>
      </w:ins>
      <w:ins w:id="2558" w:author="angie" w:date="2014-02-10T11:24:00Z">
        <w:r w:rsidR="00CE5CA7" w:rsidRPr="00932E91">
          <w:rPr>
            <w:lang w:val="es-ES_tradnl"/>
          </w:rPr>
          <w:t>Entity Framework</w:t>
        </w:r>
      </w:ins>
    </w:p>
    <w:p w14:paraId="2B8AA1D0" w14:textId="0633CC2B" w:rsidR="00FE69FF" w:rsidRPr="001B2EC8" w:rsidRDefault="00782C91" w:rsidP="00567CCB">
      <w:pPr>
        <w:rPr>
          <w:ins w:id="2559" w:author="angie" w:date="2014-02-10T15:52:00Z"/>
          <w:rFonts w:eastAsia="Times New Roman"/>
          <w:lang w:val="es-ES_tradnl"/>
        </w:rPr>
      </w:pPr>
      <w:ins w:id="2560" w:author="angie" w:date="2014-02-10T12:18:00Z">
        <w:r w:rsidRPr="001B2EC8">
          <w:rPr>
            <w:lang w:val="es-ES_tradnl"/>
          </w:rPr>
          <w:t xml:space="preserve">ADO.NET </w:t>
        </w:r>
      </w:ins>
      <w:ins w:id="2561" w:author="angie" w:date="2014-02-10T11:29:00Z">
        <w:r w:rsidR="00AB616D" w:rsidRPr="001B2EC8">
          <w:rPr>
            <w:lang w:val="es-ES_tradnl"/>
          </w:rPr>
          <w:t xml:space="preserve">Entity Framework </w:t>
        </w:r>
      </w:ins>
      <w:ins w:id="2562" w:author="angie" w:date="2014-02-10T11:27:00Z">
        <w:r w:rsidR="00FB2065" w:rsidRPr="001B2EC8">
          <w:rPr>
            <w:lang w:val="es-ES_tradnl"/>
          </w:rPr>
          <w:t xml:space="preserve">(EF) </w:t>
        </w:r>
      </w:ins>
      <w:ins w:id="2563" w:author="angie" w:date="2014-02-11T08:13:00Z">
        <w:r w:rsidR="00680195" w:rsidRPr="001B2EC8">
          <w:rPr>
            <w:lang w:val="es-ES_tradnl"/>
          </w:rPr>
          <w:t xml:space="preserve">es un </w:t>
        </w:r>
      </w:ins>
      <w:ins w:id="2564" w:author="angie" w:date="2014-02-11T08:14:00Z">
        <w:r w:rsidR="00680195" w:rsidRPr="001B2EC8">
          <w:rPr>
            <w:lang w:val="es-ES_tradnl"/>
          </w:rPr>
          <w:t>herramienta</w:t>
        </w:r>
      </w:ins>
      <w:ins w:id="2565" w:author="angie" w:date="2014-02-11T08:13:00Z">
        <w:r w:rsidR="00680195" w:rsidRPr="001B2EC8">
          <w:rPr>
            <w:lang w:val="es-ES_tradnl"/>
          </w:rPr>
          <w:t xml:space="preserve"> que realiza</w:t>
        </w:r>
      </w:ins>
      <w:ins w:id="2566" w:author="angie" w:date="2014-02-11T08:14:00Z">
        <w:r w:rsidR="00680195" w:rsidRPr="001B2EC8">
          <w:rPr>
            <w:lang w:val="es-ES_tradnl"/>
          </w:rPr>
          <w:t xml:space="preserve"> un</w:t>
        </w:r>
      </w:ins>
      <w:ins w:id="2567" w:author="angie" w:date="2014-02-11T08:13:00Z">
        <w:r w:rsidR="00680195" w:rsidRPr="001B2EC8">
          <w:rPr>
            <w:lang w:val="es-ES_tradnl"/>
          </w:rPr>
          <w:t xml:space="preserve"> mapeo objeto-relacional</w:t>
        </w:r>
      </w:ins>
      <w:ins w:id="2568" w:author="angie" w:date="2014-02-10T11:27:00Z">
        <w:r w:rsidR="00FB2065" w:rsidRPr="001B2EC8">
          <w:rPr>
            <w:lang w:val="es-ES_tradnl"/>
          </w:rPr>
          <w:t xml:space="preserve"> </w:t>
        </w:r>
      </w:ins>
      <w:ins w:id="2569" w:author="angie" w:date="2014-02-10T11:29:00Z">
        <w:r w:rsidR="00AB616D" w:rsidRPr="001B2EC8">
          <w:rPr>
            <w:lang w:val="es-ES_tradnl"/>
          </w:rPr>
          <w:t>(ORM)</w:t>
        </w:r>
      </w:ins>
      <w:ins w:id="2570" w:author="angie" w:date="2014-02-10T11:54:00Z">
        <w:r w:rsidR="000D45CC" w:rsidRPr="001B2EC8">
          <w:rPr>
            <w:lang w:val="es-ES_tradnl"/>
          </w:rPr>
          <w:t>,</w:t>
        </w:r>
      </w:ins>
      <w:ins w:id="2571" w:author="angie" w:date="2014-02-10T12:24:00Z">
        <w:r w:rsidR="00D16EAB" w:rsidRPr="001B2EC8">
          <w:rPr>
            <w:lang w:val="es-ES_tradnl"/>
          </w:rPr>
          <w:t xml:space="preserve"> </w:t>
        </w:r>
      </w:ins>
      <w:ins w:id="2572" w:author="angie" w:date="2014-02-10T22:06:00Z">
        <w:r w:rsidR="00BA6546" w:rsidRPr="001B2EC8">
          <w:rPr>
            <w:lang w:val="es-ES_tradnl"/>
          </w:rPr>
          <w:t xml:space="preserve">es decir </w:t>
        </w:r>
      </w:ins>
      <w:ins w:id="2573" w:author="angie" w:date="2014-02-11T08:14:00Z">
        <w:r w:rsidR="00680195" w:rsidRPr="001B2EC8">
          <w:rPr>
            <w:lang w:val="es-ES_tradnl"/>
          </w:rPr>
          <w:t>refleja</w:t>
        </w:r>
      </w:ins>
      <w:ins w:id="2574" w:author="angie" w:date="2014-02-10T11:47:00Z">
        <w:r w:rsidR="001C0096" w:rsidRPr="001B2EC8">
          <w:rPr>
            <w:lang w:val="es-ES_tradnl"/>
          </w:rPr>
          <w:t xml:space="preserve"> </w:t>
        </w:r>
      </w:ins>
      <w:ins w:id="2575" w:author="angie" w:date="2014-02-12T09:33:00Z">
        <w:r w:rsidR="00BF5F70" w:rsidRPr="001B2EC8">
          <w:rPr>
            <w:lang w:val="es-ES_tradnl"/>
          </w:rPr>
          <w:t xml:space="preserve">los </w:t>
        </w:r>
      </w:ins>
      <w:ins w:id="2576" w:author="angie" w:date="2014-02-10T11:47:00Z">
        <w:r w:rsidR="001C0096" w:rsidRPr="001B2EC8">
          <w:rPr>
            <w:lang w:val="es-ES_tradnl"/>
          </w:rPr>
          <w:t>datos entre</w:t>
        </w:r>
      </w:ins>
      <w:ins w:id="2577" w:author="angie" w:date="2014-02-10T11:41:00Z">
        <w:r w:rsidR="00D55C06" w:rsidRPr="001B2EC8">
          <w:rPr>
            <w:rFonts w:eastAsia="Times New Roman"/>
            <w:lang w:val="es-ES_tradnl"/>
          </w:rPr>
          <w:t xml:space="preserve"> </w:t>
        </w:r>
      </w:ins>
      <w:ins w:id="2578" w:author="angie" w:date="2014-02-10T11:42:00Z">
        <w:r w:rsidR="001C0096" w:rsidRPr="001B2EC8">
          <w:rPr>
            <w:rFonts w:eastAsia="Times New Roman"/>
            <w:lang w:val="es-ES_tradnl"/>
          </w:rPr>
          <w:t>clase</w:t>
        </w:r>
      </w:ins>
      <w:ins w:id="2579" w:author="angie" w:date="2014-02-11T08:14:00Z">
        <w:r w:rsidR="00680195" w:rsidRPr="001B2EC8">
          <w:rPr>
            <w:rFonts w:eastAsia="Times New Roman"/>
            <w:lang w:val="es-ES_tradnl"/>
          </w:rPr>
          <w:t>s</w:t>
        </w:r>
      </w:ins>
      <w:ins w:id="2580" w:author="angie" w:date="2014-02-10T11:42:00Z">
        <w:r w:rsidR="001C0096" w:rsidRPr="001B2EC8">
          <w:rPr>
            <w:rFonts w:eastAsia="Times New Roman"/>
            <w:lang w:val="es-ES_tradnl"/>
          </w:rPr>
          <w:t xml:space="preserve"> </w:t>
        </w:r>
      </w:ins>
      <w:ins w:id="2581" w:author="angie" w:date="2014-02-10T11:41:00Z">
        <w:r w:rsidR="00D55C06" w:rsidRPr="001B2EC8">
          <w:rPr>
            <w:rStyle w:val="hps"/>
            <w:rFonts w:eastAsia="Times New Roman"/>
            <w:lang w:val="es-ES_tradnl"/>
          </w:rPr>
          <w:t>y</w:t>
        </w:r>
      </w:ins>
      <w:ins w:id="2582" w:author="angie" w:date="2014-02-10T11:42:00Z">
        <w:r w:rsidR="00D55C06" w:rsidRPr="001B2EC8">
          <w:rPr>
            <w:rStyle w:val="hps"/>
            <w:rFonts w:eastAsia="Times New Roman"/>
            <w:lang w:val="es-ES_tradnl"/>
          </w:rPr>
          <w:t xml:space="preserve"> </w:t>
        </w:r>
      </w:ins>
      <w:ins w:id="2583" w:author="angie" w:date="2014-02-10T11:48:00Z">
        <w:r w:rsidR="00292237" w:rsidRPr="001B2EC8">
          <w:rPr>
            <w:rStyle w:val="hps"/>
            <w:rFonts w:eastAsia="Times New Roman"/>
            <w:lang w:val="es-ES_tradnl"/>
          </w:rPr>
          <w:t>tablas</w:t>
        </w:r>
      </w:ins>
      <w:ins w:id="2584" w:author="angie" w:date="2014-02-12T09:33:00Z">
        <w:r w:rsidR="004B6B6F" w:rsidRPr="001B2EC8">
          <w:rPr>
            <w:rStyle w:val="hps"/>
            <w:rFonts w:eastAsia="Times New Roman"/>
            <w:lang w:val="es-ES_tradnl"/>
          </w:rPr>
          <w:t xml:space="preserve"> </w:t>
        </w:r>
      </w:ins>
      <w:ins w:id="2585" w:author="angie" w:date="2014-02-12T09:34:00Z">
        <w:r w:rsidR="00570951" w:rsidRPr="001B2EC8">
          <w:rPr>
            <w:rStyle w:val="hps"/>
            <w:rFonts w:eastAsia="Times New Roman"/>
            <w:lang w:val="es-ES_tradnl"/>
          </w:rPr>
          <w:t>automáticamente</w:t>
        </w:r>
      </w:ins>
      <w:ins w:id="2586" w:author="angie" w:date="2014-02-12T09:33:00Z">
        <w:r w:rsidR="00BF5F70" w:rsidRPr="001B2EC8">
          <w:rPr>
            <w:rStyle w:val="hps"/>
            <w:rFonts w:eastAsia="Times New Roman"/>
            <w:lang w:val="es-ES_tradnl"/>
          </w:rPr>
          <w:t>,</w:t>
        </w:r>
      </w:ins>
      <w:ins w:id="2587" w:author="angie" w:date="2014-02-10T11:47:00Z">
        <w:r w:rsidR="001C0096" w:rsidRPr="001B2EC8">
          <w:rPr>
            <w:rStyle w:val="hps"/>
            <w:rFonts w:eastAsia="Times New Roman"/>
            <w:lang w:val="es-ES_tradnl"/>
          </w:rPr>
          <w:t xml:space="preserve"> c</w:t>
        </w:r>
      </w:ins>
      <w:ins w:id="2588" w:author="angie" w:date="2014-02-10T11:41:00Z">
        <w:r w:rsidR="00D55C06" w:rsidRPr="001B2EC8">
          <w:rPr>
            <w:rStyle w:val="hps"/>
            <w:rFonts w:eastAsia="Times New Roman"/>
            <w:lang w:val="es-ES_tradnl"/>
          </w:rPr>
          <w:t>rea</w:t>
        </w:r>
      </w:ins>
      <w:ins w:id="2589" w:author="angie" w:date="2014-02-10T11:47:00Z">
        <w:r w:rsidR="001C0096" w:rsidRPr="001B2EC8">
          <w:rPr>
            <w:rStyle w:val="hps"/>
            <w:rFonts w:eastAsia="Times New Roman"/>
            <w:lang w:val="es-ES_tradnl"/>
          </w:rPr>
          <w:t>ndo</w:t>
        </w:r>
      </w:ins>
      <w:ins w:id="2590" w:author="angie" w:date="2014-02-10T11:41:00Z">
        <w:r w:rsidR="00D55C06" w:rsidRPr="001B2EC8">
          <w:rPr>
            <w:rStyle w:val="hps"/>
            <w:rFonts w:eastAsia="Times New Roman"/>
            <w:lang w:val="es-ES_tradnl"/>
          </w:rPr>
          <w:t xml:space="preserve"> </w:t>
        </w:r>
      </w:ins>
      <w:ins w:id="2591" w:author="angie" w:date="2014-02-11T06:54:00Z">
        <w:r w:rsidR="00644AC1" w:rsidRPr="001B2EC8">
          <w:rPr>
            <w:rStyle w:val="hps"/>
            <w:rFonts w:eastAsia="Times New Roman"/>
            <w:lang w:val="es-ES_tradnl"/>
          </w:rPr>
          <w:t>la sensación</w:t>
        </w:r>
      </w:ins>
      <w:ins w:id="2592" w:author="angie" w:date="2014-02-10T11:41:00Z">
        <w:r w:rsidR="00D55C06" w:rsidRPr="001B2EC8">
          <w:rPr>
            <w:rStyle w:val="hps"/>
            <w:rFonts w:eastAsia="Times New Roman"/>
            <w:lang w:val="es-ES_tradnl"/>
          </w:rPr>
          <w:t xml:space="preserve"> </w:t>
        </w:r>
      </w:ins>
      <w:ins w:id="2593" w:author="angie" w:date="2014-02-10T11:47:00Z">
        <w:r w:rsidR="001C0096" w:rsidRPr="001B2EC8">
          <w:rPr>
            <w:rStyle w:val="hps"/>
            <w:rFonts w:eastAsia="Times New Roman"/>
            <w:lang w:val="es-ES_tradnl"/>
          </w:rPr>
          <w:t xml:space="preserve">de </w:t>
        </w:r>
      </w:ins>
      <w:ins w:id="2594" w:author="angie" w:date="2014-02-10T11:41:00Z">
        <w:r w:rsidR="00292237" w:rsidRPr="001B2EC8">
          <w:rPr>
            <w:rStyle w:val="hps"/>
            <w:rFonts w:eastAsia="Times New Roman"/>
            <w:lang w:val="es-ES_tradnl"/>
          </w:rPr>
          <w:t xml:space="preserve">que se esta trabajando con una </w:t>
        </w:r>
        <w:r w:rsidR="00D55C06" w:rsidRPr="001B2EC8">
          <w:rPr>
            <w:rStyle w:val="hps"/>
            <w:rFonts w:eastAsia="Times New Roman"/>
            <w:lang w:val="es-ES_tradnl"/>
          </w:rPr>
          <w:t>base de datos</w:t>
        </w:r>
        <w:r w:rsidR="00D55C06" w:rsidRPr="001B2EC8">
          <w:rPr>
            <w:rFonts w:eastAsia="Times New Roman"/>
            <w:lang w:val="es-ES_tradnl"/>
          </w:rPr>
          <w:t xml:space="preserve"> </w:t>
        </w:r>
      </w:ins>
      <w:ins w:id="2595" w:author="angie" w:date="2014-02-10T11:43:00Z">
        <w:r w:rsidR="00D55C06" w:rsidRPr="001B2EC8">
          <w:rPr>
            <w:rFonts w:eastAsia="Times New Roman"/>
            <w:lang w:val="es-ES_tradnl"/>
          </w:rPr>
          <w:t xml:space="preserve">de </w:t>
        </w:r>
      </w:ins>
      <w:ins w:id="2596" w:author="angie" w:date="2014-02-10T11:41:00Z">
        <w:r w:rsidR="00D55C06" w:rsidRPr="001B2EC8">
          <w:rPr>
            <w:rStyle w:val="hps"/>
            <w:rFonts w:eastAsia="Times New Roman"/>
            <w:lang w:val="es-ES_tradnl"/>
          </w:rPr>
          <w:t>objetos</w:t>
        </w:r>
      </w:ins>
      <w:ins w:id="2597" w:author="angie" w:date="2014-02-11T01:56:00Z">
        <w:r w:rsidR="00411962" w:rsidRPr="001B2EC8">
          <w:rPr>
            <w:rStyle w:val="hps"/>
            <w:rFonts w:eastAsia="Times New Roman"/>
            <w:lang w:val="es-ES_tradnl"/>
          </w:rPr>
          <w:t>,</w:t>
        </w:r>
      </w:ins>
      <w:ins w:id="2598" w:author="angie" w:date="2014-02-10T12:24:00Z">
        <w:r w:rsidR="00D16EAB" w:rsidRPr="001B2EC8">
          <w:rPr>
            <w:lang w:val="es-ES_tradnl"/>
          </w:rPr>
          <w:t xml:space="preserve"> </w:t>
        </w:r>
      </w:ins>
      <w:ins w:id="2599" w:author="angie" w:date="2014-02-11T06:54:00Z">
        <w:r w:rsidR="00644AC1" w:rsidRPr="001B2EC8">
          <w:rPr>
            <w:rFonts w:eastAsia="Times New Roman"/>
            <w:lang w:val="es-ES_tradnl"/>
          </w:rPr>
          <w:t>ya que no se necesita</w:t>
        </w:r>
      </w:ins>
      <w:ins w:id="2600" w:author="angie" w:date="2014-02-10T12:24:00Z">
        <w:r w:rsidR="00D16EAB" w:rsidRPr="001B2EC8">
          <w:rPr>
            <w:lang w:val="es-ES_tradnl"/>
          </w:rPr>
          <w:t xml:space="preserve"> escribir código para acceder</w:t>
        </w:r>
      </w:ins>
      <w:ins w:id="2601" w:author="angie" w:date="2014-02-12T09:33:00Z">
        <w:r w:rsidR="004B6B6F" w:rsidRPr="001B2EC8">
          <w:rPr>
            <w:lang w:val="es-ES_tradnl"/>
          </w:rPr>
          <w:t>, crear</w:t>
        </w:r>
      </w:ins>
      <w:ins w:id="2602" w:author="angie" w:date="2014-02-10T12:24:00Z">
        <w:r w:rsidR="00D16EAB" w:rsidRPr="001B2EC8">
          <w:rPr>
            <w:lang w:val="es-ES_tradnl"/>
          </w:rPr>
          <w:t xml:space="preserve"> </w:t>
        </w:r>
      </w:ins>
      <w:ins w:id="2603" w:author="angie" w:date="2014-02-11T06:55:00Z">
        <w:r w:rsidR="00644AC1" w:rsidRPr="001B2EC8">
          <w:rPr>
            <w:lang w:val="es-ES_tradnl"/>
          </w:rPr>
          <w:t xml:space="preserve">o modificar </w:t>
        </w:r>
      </w:ins>
      <w:ins w:id="2604" w:author="angie" w:date="2014-02-10T12:24:00Z">
        <w:r w:rsidR="00D16EAB" w:rsidRPr="001B2EC8">
          <w:rPr>
            <w:lang w:val="es-ES_tradnl"/>
          </w:rPr>
          <w:t xml:space="preserve">la </w:t>
        </w:r>
      </w:ins>
      <w:ins w:id="2605" w:author="angie" w:date="2014-02-11T06:55:00Z">
        <w:r w:rsidR="00644AC1" w:rsidRPr="001B2EC8">
          <w:rPr>
            <w:lang w:val="es-ES_tradnl"/>
          </w:rPr>
          <w:t>información</w:t>
        </w:r>
      </w:ins>
      <w:ins w:id="2606" w:author="angie" w:date="2014-02-12T09:33:00Z">
        <w:r w:rsidR="001C3B44" w:rsidRPr="001B2EC8">
          <w:rPr>
            <w:lang w:val="es-ES_tradnl"/>
          </w:rPr>
          <w:t xml:space="preserve"> en la base de datos</w:t>
        </w:r>
      </w:ins>
      <w:ins w:id="2607" w:author="angie" w:date="2014-02-10T11:48:00Z">
        <w:r w:rsidR="00292237" w:rsidRPr="001B2EC8">
          <w:rPr>
            <w:rStyle w:val="hps"/>
            <w:rFonts w:eastAsia="Times New Roman"/>
            <w:lang w:val="es-ES_tradnl"/>
          </w:rPr>
          <w:t>.</w:t>
        </w:r>
      </w:ins>
      <w:ins w:id="2608" w:author="angie" w:date="2014-02-10T11:44:00Z">
        <w:r w:rsidR="00D55C06" w:rsidRPr="001B2EC8">
          <w:rPr>
            <w:rFonts w:eastAsia="Times New Roman"/>
            <w:lang w:val="es-ES_tradnl"/>
          </w:rPr>
          <w:t xml:space="preserve"> </w:t>
        </w:r>
      </w:ins>
    </w:p>
    <w:p w14:paraId="7B62630D" w14:textId="0085A638" w:rsidR="00A96BC5" w:rsidRPr="001B2EC8" w:rsidRDefault="00197D4F" w:rsidP="00567CCB">
      <w:pPr>
        <w:rPr>
          <w:ins w:id="2609" w:author="angie" w:date="2014-02-10T12:25:00Z"/>
          <w:lang w:val="es-ES_tradnl"/>
        </w:rPr>
      </w:pPr>
      <w:ins w:id="2610" w:author="angie" w:date="2014-02-10T12:20:00Z">
        <w:r w:rsidRPr="001B2EC8">
          <w:rPr>
            <w:rFonts w:eastAsia="Times New Roman"/>
            <w:lang w:val="es-ES_tradnl"/>
          </w:rPr>
          <w:lastRenderedPageBreak/>
          <w:t xml:space="preserve">Visual Studio proporciona </w:t>
        </w:r>
      </w:ins>
      <w:ins w:id="2611" w:author="angie" w:date="2014-02-11T01:57:00Z">
        <w:r w:rsidR="009E0395" w:rsidRPr="001B2EC8">
          <w:rPr>
            <w:rFonts w:eastAsia="Times New Roman"/>
            <w:lang w:val="es-ES_tradnl"/>
          </w:rPr>
          <w:t xml:space="preserve">una interfaz </w:t>
        </w:r>
      </w:ins>
      <w:ins w:id="2612" w:author="angie" w:date="2014-02-11T01:58:00Z">
        <w:r w:rsidR="000460AE" w:rsidRPr="001B2EC8">
          <w:rPr>
            <w:rFonts w:eastAsia="Times New Roman"/>
            <w:lang w:val="es-ES_tradnl"/>
          </w:rPr>
          <w:t>grafica</w:t>
        </w:r>
      </w:ins>
      <w:ins w:id="2613" w:author="angie" w:date="2014-02-10T12:22:00Z">
        <w:r w:rsidR="009E0395" w:rsidRPr="001B2EC8">
          <w:rPr>
            <w:rFonts w:eastAsia="Times New Roman"/>
            <w:lang w:val="es-ES_tradnl"/>
          </w:rPr>
          <w:t xml:space="preserve"> llamada</w:t>
        </w:r>
        <w:r w:rsidR="00130212" w:rsidRPr="001B2EC8">
          <w:rPr>
            <w:rFonts w:eastAsia="Times New Roman"/>
            <w:lang w:val="es-ES_tradnl"/>
          </w:rPr>
          <w:t xml:space="preserve"> EF Designer</w:t>
        </w:r>
      </w:ins>
      <w:ins w:id="2614" w:author="angie" w:date="2014-02-10T12:20:00Z">
        <w:r w:rsidRPr="001B2EC8">
          <w:rPr>
            <w:rFonts w:eastAsia="Times New Roman"/>
            <w:lang w:val="es-ES_tradnl"/>
          </w:rPr>
          <w:t xml:space="preserve"> para genera</w:t>
        </w:r>
        <w:r w:rsidR="009E0395" w:rsidRPr="001B2EC8">
          <w:rPr>
            <w:rFonts w:eastAsia="Times New Roman"/>
            <w:lang w:val="es-ES_tradnl"/>
          </w:rPr>
          <w:t>r</w:t>
        </w:r>
        <w:r w:rsidRPr="001B2EC8">
          <w:rPr>
            <w:rFonts w:eastAsia="Times New Roman"/>
            <w:lang w:val="es-ES_tradnl"/>
          </w:rPr>
          <w:t xml:space="preserve"> </w:t>
        </w:r>
      </w:ins>
      <w:ins w:id="2615" w:author="angie" w:date="2014-02-11T06:55:00Z">
        <w:r w:rsidR="00CA48D3" w:rsidRPr="001B2EC8">
          <w:rPr>
            <w:rFonts w:eastAsia="Times New Roman"/>
            <w:lang w:val="es-ES_tradnl"/>
          </w:rPr>
          <w:t>modelos. Se puede</w:t>
        </w:r>
      </w:ins>
      <w:ins w:id="2616" w:author="angie" w:date="2014-02-10T11:33:00Z">
        <w:r w:rsidR="008D7A30" w:rsidRPr="001B2EC8">
          <w:rPr>
            <w:lang w:val="es-ES_tradnl"/>
          </w:rPr>
          <w:t xml:space="preserve"> crear un </w:t>
        </w:r>
      </w:ins>
      <w:ins w:id="2617" w:author="angie" w:date="2014-02-11T01:57:00Z">
        <w:r w:rsidR="009E0395" w:rsidRPr="001B2EC8">
          <w:rPr>
            <w:lang w:val="es-ES_tradnl"/>
          </w:rPr>
          <w:t xml:space="preserve">nuevo </w:t>
        </w:r>
      </w:ins>
      <w:ins w:id="2618" w:author="angie" w:date="2014-02-10T11:33:00Z">
        <w:r w:rsidR="008D7A30" w:rsidRPr="001B2EC8">
          <w:rPr>
            <w:lang w:val="es-ES_tradnl"/>
          </w:rPr>
          <w:t xml:space="preserve">modelo </w:t>
        </w:r>
      </w:ins>
      <w:ins w:id="2619" w:author="angie" w:date="2014-02-11T08:15:00Z">
        <w:r w:rsidR="001D4881" w:rsidRPr="001B2EC8">
          <w:rPr>
            <w:lang w:val="es-ES_tradnl"/>
          </w:rPr>
          <w:t>usando</w:t>
        </w:r>
      </w:ins>
      <w:ins w:id="2620" w:author="angie" w:date="2014-02-10T11:49:00Z">
        <w:r w:rsidR="00292237" w:rsidRPr="001B2EC8">
          <w:rPr>
            <w:lang w:val="es-ES_tradnl"/>
          </w:rPr>
          <w:t xml:space="preserve"> </w:t>
        </w:r>
      </w:ins>
      <w:ins w:id="2621" w:author="angie" w:date="2014-02-11T06:56:00Z">
        <w:r w:rsidR="00CA48D3" w:rsidRPr="001B2EC8">
          <w:rPr>
            <w:lang w:val="es-ES_tradnl"/>
          </w:rPr>
          <w:t xml:space="preserve">el código </w:t>
        </w:r>
      </w:ins>
      <w:ins w:id="2622" w:author="angie" w:date="2014-02-11T08:15:00Z">
        <w:r w:rsidR="001D4881" w:rsidRPr="001B2EC8">
          <w:rPr>
            <w:lang w:val="es-ES_tradnl"/>
          </w:rPr>
          <w:t>de</w:t>
        </w:r>
      </w:ins>
      <w:ins w:id="2623" w:author="angie" w:date="2014-02-11T06:56:00Z">
        <w:r w:rsidR="00CA48D3" w:rsidRPr="001B2EC8">
          <w:rPr>
            <w:lang w:val="es-ES_tradnl"/>
          </w:rPr>
          <w:t xml:space="preserve"> una clase</w:t>
        </w:r>
      </w:ins>
      <w:ins w:id="2624" w:author="angie" w:date="2014-02-10T11:33:00Z">
        <w:r w:rsidR="008D7A30" w:rsidRPr="001B2EC8">
          <w:rPr>
            <w:lang w:val="es-ES_tradnl"/>
          </w:rPr>
          <w:t xml:space="preserve"> o </w:t>
        </w:r>
      </w:ins>
      <w:ins w:id="2625" w:author="angie" w:date="2014-02-10T11:38:00Z">
        <w:r w:rsidR="006E38A8" w:rsidRPr="001B2EC8">
          <w:rPr>
            <w:lang w:val="es-ES_tradnl"/>
          </w:rPr>
          <w:t>usando</w:t>
        </w:r>
      </w:ins>
      <w:ins w:id="2626" w:author="angie" w:date="2014-02-10T11:35:00Z">
        <w:r w:rsidR="00DB5E26" w:rsidRPr="001B2EC8">
          <w:rPr>
            <w:lang w:val="es-ES_tradnl"/>
          </w:rPr>
          <w:t xml:space="preserve"> </w:t>
        </w:r>
      </w:ins>
      <w:ins w:id="2627" w:author="angie" w:date="2014-02-10T11:33:00Z">
        <w:r w:rsidR="008D7A30" w:rsidRPr="001B2EC8">
          <w:rPr>
            <w:lang w:val="es-ES_tradnl"/>
          </w:rPr>
          <w:t xml:space="preserve">un </w:t>
        </w:r>
      </w:ins>
      <w:ins w:id="2628" w:author="angie" w:date="2014-02-10T11:35:00Z">
        <w:r w:rsidR="009E0395" w:rsidRPr="001B2EC8">
          <w:rPr>
            <w:lang w:val="es-ES_tradnl"/>
          </w:rPr>
          <w:t>diagrama</w:t>
        </w:r>
      </w:ins>
      <w:ins w:id="2629" w:author="angie" w:date="2014-02-11T06:56:00Z">
        <w:r w:rsidR="00B27114" w:rsidRPr="001B2EC8">
          <w:rPr>
            <w:lang w:val="es-ES_tradnl"/>
          </w:rPr>
          <w:t xml:space="preserve"> del </w:t>
        </w:r>
      </w:ins>
      <w:ins w:id="2630" w:author="angie" w:date="2014-02-11T08:16:00Z">
        <w:r w:rsidR="00B27114" w:rsidRPr="001B2EC8">
          <w:rPr>
            <w:rFonts w:eastAsia="Times New Roman"/>
            <w:lang w:val="es-ES_tradnl"/>
          </w:rPr>
          <w:t>EF Designer</w:t>
        </w:r>
      </w:ins>
      <w:ins w:id="2631" w:author="angie" w:date="2014-02-10T11:35:00Z">
        <w:r w:rsidR="009E0395" w:rsidRPr="001B2EC8">
          <w:rPr>
            <w:lang w:val="es-ES_tradnl"/>
          </w:rPr>
          <w:t xml:space="preserve">. </w:t>
        </w:r>
      </w:ins>
      <w:ins w:id="2632" w:author="angie" w:date="2014-02-11T01:58:00Z">
        <w:r w:rsidR="009E0395" w:rsidRPr="001B2EC8">
          <w:rPr>
            <w:lang w:val="es-ES_tradnl"/>
          </w:rPr>
          <w:t xml:space="preserve">Una vez creado el modelo </w:t>
        </w:r>
      </w:ins>
      <w:ins w:id="2633" w:author="angie" w:date="2014-02-13T13:35:00Z">
        <w:r w:rsidR="00105C74" w:rsidRPr="001B2EC8">
          <w:rPr>
            <w:lang w:val="es-ES_tradnl"/>
          </w:rPr>
          <w:t xml:space="preserve">este </w:t>
        </w:r>
      </w:ins>
      <w:ins w:id="2634" w:author="angie" w:date="2014-02-11T01:58:00Z">
        <w:r w:rsidR="009E0395" w:rsidRPr="001B2EC8">
          <w:rPr>
            <w:lang w:val="es-ES_tradnl"/>
          </w:rPr>
          <w:t>m</w:t>
        </w:r>
      </w:ins>
      <w:ins w:id="2635" w:author="angie" w:date="2014-02-10T11:50:00Z">
        <w:r w:rsidR="00292237" w:rsidRPr="001B2EC8">
          <w:rPr>
            <w:lang w:val="es-ES_tradnl"/>
          </w:rPr>
          <w:t>odifica</w:t>
        </w:r>
        <w:r w:rsidR="000D09A5" w:rsidRPr="001B2EC8">
          <w:rPr>
            <w:lang w:val="es-ES_tradnl"/>
          </w:rPr>
          <w:t xml:space="preserve"> </w:t>
        </w:r>
      </w:ins>
      <w:ins w:id="2636" w:author="angie" w:date="2014-02-10T11:53:00Z">
        <w:r w:rsidR="000D09A5" w:rsidRPr="001B2EC8">
          <w:rPr>
            <w:lang w:val="es-ES_tradnl"/>
          </w:rPr>
          <w:t>la</w:t>
        </w:r>
      </w:ins>
      <w:ins w:id="2637" w:author="angie" w:date="2014-02-10T11:33:00Z">
        <w:r w:rsidR="008D7A30" w:rsidRPr="001B2EC8">
          <w:rPr>
            <w:lang w:val="es-ES_tradnl"/>
          </w:rPr>
          <w:t xml:space="preserve"> base de dato</w:t>
        </w:r>
      </w:ins>
      <w:ins w:id="2638" w:author="angie" w:date="2014-02-13T13:35:00Z">
        <w:r w:rsidR="00105C74" w:rsidRPr="001B2EC8">
          <w:rPr>
            <w:lang w:val="es-ES_tradnl"/>
          </w:rPr>
          <w:t xml:space="preserve"> automáticamente</w:t>
        </w:r>
      </w:ins>
      <w:ins w:id="2639" w:author="angie" w:date="2014-02-10T11:38:00Z">
        <w:r w:rsidR="006E38A8" w:rsidRPr="001B2EC8">
          <w:rPr>
            <w:lang w:val="es-ES_tradnl"/>
          </w:rPr>
          <w:t xml:space="preserve"> </w:t>
        </w:r>
      </w:ins>
      <w:ins w:id="2640" w:author="angie" w:date="2014-02-10T11:50:00Z">
        <w:r w:rsidR="00292237" w:rsidRPr="001B2EC8">
          <w:rPr>
            <w:lang w:val="es-ES_tradnl"/>
          </w:rPr>
          <w:t xml:space="preserve">si se </w:t>
        </w:r>
      </w:ins>
      <w:ins w:id="2641" w:author="angie" w:date="2014-02-10T11:53:00Z">
        <w:r w:rsidR="00B9757F" w:rsidRPr="001B2EC8">
          <w:rPr>
            <w:lang w:val="es-ES_tradnl"/>
          </w:rPr>
          <w:t>modifica</w:t>
        </w:r>
      </w:ins>
      <w:ins w:id="2642" w:author="angie" w:date="2014-02-10T11:50:00Z">
        <w:r w:rsidR="00292237" w:rsidRPr="001B2EC8">
          <w:rPr>
            <w:lang w:val="es-ES_tradnl"/>
          </w:rPr>
          <w:t xml:space="preserve"> la clase</w:t>
        </w:r>
      </w:ins>
      <w:ins w:id="2643" w:author="angie" w:date="2014-02-12T09:34:00Z">
        <w:r w:rsidR="00105C74" w:rsidRPr="001B2EC8">
          <w:rPr>
            <w:lang w:val="es-ES_tradnl"/>
          </w:rPr>
          <w:t xml:space="preserve"> de donde fue creado</w:t>
        </w:r>
      </w:ins>
      <w:ins w:id="2644" w:author="angie" w:date="2014-02-10T11:52:00Z">
        <w:r w:rsidR="00743421" w:rsidRPr="001B2EC8">
          <w:rPr>
            <w:lang w:val="es-ES_tradnl"/>
          </w:rPr>
          <w:t>.</w:t>
        </w:r>
      </w:ins>
      <w:ins w:id="2645" w:author="angie" w:date="2014-02-11T01:59:00Z">
        <w:r w:rsidR="000460AE" w:rsidRPr="001B2EC8">
          <w:rPr>
            <w:lang w:val="es-ES_tradnl"/>
          </w:rPr>
          <w:t xml:space="preserve"> </w:t>
        </w:r>
      </w:ins>
      <w:ins w:id="2646" w:author="angie" w:date="2014-02-11T02:00:00Z">
        <w:r w:rsidR="000460AE" w:rsidRPr="001B2EC8">
          <w:rPr>
            <w:lang w:val="es-ES_tradnl"/>
          </w:rPr>
          <w:t>También</w:t>
        </w:r>
      </w:ins>
      <w:ins w:id="2647" w:author="angie" w:date="2014-02-11T01:59:00Z">
        <w:r w:rsidR="00570951" w:rsidRPr="001B2EC8">
          <w:rPr>
            <w:lang w:val="es-ES_tradnl"/>
          </w:rPr>
          <w:t xml:space="preserve"> se puede</w:t>
        </w:r>
        <w:r w:rsidR="000460AE" w:rsidRPr="001B2EC8">
          <w:rPr>
            <w:lang w:val="es-ES_tradnl"/>
          </w:rPr>
          <w:t xml:space="preserve"> trabajar con bases de datos ya existentes.</w:t>
        </w:r>
      </w:ins>
      <w:ins w:id="2648" w:author="angie" w:date="2014-02-11T02:00:00Z">
        <w:r w:rsidR="00890045" w:rsidRPr="001B2EC8">
          <w:rPr>
            <w:lang w:val="es-ES_tradnl"/>
          </w:rPr>
          <w:t xml:space="preserve"> </w:t>
        </w:r>
      </w:ins>
    </w:p>
    <w:p w14:paraId="087ED0FA" w14:textId="7CF3DD3C" w:rsidR="00A96BC5" w:rsidRPr="00932E91" w:rsidRDefault="00651B65">
      <w:pPr>
        <w:pStyle w:val="Heading3"/>
        <w:rPr>
          <w:ins w:id="2649" w:author="angie" w:date="2014-02-10T13:51:00Z"/>
          <w:lang w:val="es-ES_tradnl"/>
        </w:rPr>
        <w:pPrChange w:id="2650" w:author="angie" w:date="2014-02-10T13:51:00Z">
          <w:pPr/>
        </w:pPrChange>
      </w:pPr>
      <w:ins w:id="2651" w:author="angie" w:date="2014-02-10T13:50:00Z">
        <w:r w:rsidRPr="00932E91">
          <w:rPr>
            <w:lang w:val="es-ES_tradnl"/>
          </w:rPr>
          <w:t>SQL Server</w:t>
        </w:r>
      </w:ins>
    </w:p>
    <w:p w14:paraId="04C307A6" w14:textId="584203AD" w:rsidR="00741CF1" w:rsidRPr="001B2EC8" w:rsidRDefault="00883519" w:rsidP="00567CCB">
      <w:pPr>
        <w:rPr>
          <w:ins w:id="2652" w:author="angie" w:date="2014-02-10T15:15:00Z"/>
          <w:lang w:val="es-ES_tradnl"/>
        </w:rPr>
      </w:pPr>
      <w:ins w:id="2653" w:author="angie" w:date="2014-02-10T13:52:00Z">
        <w:r w:rsidRPr="001B2EC8">
          <w:rPr>
            <w:lang w:val="es-ES_tradnl"/>
          </w:rPr>
          <w:t xml:space="preserve">SQL Server es un </w:t>
        </w:r>
        <w:r w:rsidR="00466590" w:rsidRPr="001B2EC8">
          <w:rPr>
            <w:lang w:val="es-ES_tradnl"/>
          </w:rPr>
          <w:t xml:space="preserve">Sistema De Gestión De Bases De Datos Relacionales </w:t>
        </w:r>
        <w:r w:rsidRPr="001B2EC8">
          <w:rPr>
            <w:lang w:val="es-ES_tradnl"/>
          </w:rPr>
          <w:t xml:space="preserve">(RDBMS). </w:t>
        </w:r>
      </w:ins>
      <w:ins w:id="2654" w:author="angie" w:date="2014-02-13T08:46:00Z">
        <w:r w:rsidR="007B7755" w:rsidRPr="001B2EC8">
          <w:rPr>
            <w:lang w:val="es-ES_tradnl"/>
          </w:rPr>
          <w:t>Usa</w:t>
        </w:r>
      </w:ins>
      <w:ins w:id="2655" w:author="angie" w:date="2014-02-10T15:29:00Z">
        <w:r w:rsidR="00A35981" w:rsidRPr="001B2EC8">
          <w:rPr>
            <w:lang w:val="es-ES_tradnl"/>
          </w:rPr>
          <w:t xml:space="preserve"> la</w:t>
        </w:r>
      </w:ins>
      <w:ins w:id="2656" w:author="angie" w:date="2014-02-11T08:18:00Z">
        <w:r w:rsidR="0076386A" w:rsidRPr="001B2EC8">
          <w:rPr>
            <w:lang w:val="es-ES_tradnl"/>
          </w:rPr>
          <w:t xml:space="preserve"> Interfaz de </w:t>
        </w:r>
        <w:r w:rsidR="00F1300A" w:rsidRPr="001B2EC8">
          <w:rPr>
            <w:lang w:val="es-ES_tradnl"/>
          </w:rPr>
          <w:t>Programación de Aplicaciones</w:t>
        </w:r>
      </w:ins>
      <w:ins w:id="2657" w:author="angie" w:date="2014-02-10T15:29:00Z">
        <w:r w:rsidR="00F1300A" w:rsidRPr="001B2EC8">
          <w:rPr>
            <w:lang w:val="es-ES_tradnl"/>
          </w:rPr>
          <w:t xml:space="preserve"> </w:t>
        </w:r>
      </w:ins>
      <w:ins w:id="2658" w:author="angie" w:date="2014-02-11T08:19:00Z">
        <w:r w:rsidR="0076386A" w:rsidRPr="001B2EC8">
          <w:rPr>
            <w:lang w:val="es-ES_tradnl"/>
          </w:rPr>
          <w:t>(</w:t>
        </w:r>
      </w:ins>
      <w:ins w:id="2659" w:author="angie" w:date="2014-02-10T15:29:00Z">
        <w:r w:rsidR="00697C4F" w:rsidRPr="001B2EC8">
          <w:rPr>
            <w:lang w:val="es-ES_tradnl"/>
          </w:rPr>
          <w:t>API</w:t>
        </w:r>
      </w:ins>
      <w:ins w:id="2660" w:author="angie" w:date="2014-02-11T08:19:00Z">
        <w:r w:rsidR="0076386A" w:rsidRPr="001B2EC8">
          <w:rPr>
            <w:lang w:val="es-ES_tradnl"/>
          </w:rPr>
          <w:t>)</w:t>
        </w:r>
      </w:ins>
      <w:ins w:id="2661" w:author="angie" w:date="2014-02-10T15:29:00Z">
        <w:r w:rsidR="00697C4F" w:rsidRPr="001B2EC8">
          <w:rPr>
            <w:lang w:val="es-ES_tradnl"/>
          </w:rPr>
          <w:t xml:space="preserve"> de ADO.NET</w:t>
        </w:r>
        <w:r w:rsidR="009A46C0" w:rsidRPr="001B2EC8">
          <w:rPr>
            <w:lang w:val="es-ES_tradnl"/>
          </w:rPr>
          <w:t xml:space="preserve">, </w:t>
        </w:r>
      </w:ins>
      <w:ins w:id="2662" w:author="angie" w:date="2014-02-12T09:36:00Z">
        <w:r w:rsidR="00F1300A" w:rsidRPr="001B2EC8">
          <w:rPr>
            <w:lang w:val="es-ES_tradnl"/>
          </w:rPr>
          <w:t>como</w:t>
        </w:r>
      </w:ins>
      <w:ins w:id="2663" w:author="angie" w:date="2014-02-10T15:29:00Z">
        <w:r w:rsidR="009A46C0" w:rsidRPr="001B2EC8">
          <w:rPr>
            <w:lang w:val="es-ES_tradnl"/>
          </w:rPr>
          <w:t xml:space="preserve"> </w:t>
        </w:r>
      </w:ins>
      <w:ins w:id="2664" w:author="angie" w:date="2014-02-12T09:36:00Z">
        <w:r w:rsidR="00F1300A" w:rsidRPr="001B2EC8">
          <w:rPr>
            <w:lang w:val="es-ES_tradnl"/>
          </w:rPr>
          <w:t xml:space="preserve">es </w:t>
        </w:r>
      </w:ins>
      <w:ins w:id="2665" w:author="angie" w:date="2014-02-10T15:29:00Z">
        <w:r w:rsidR="009A46C0" w:rsidRPr="001B2EC8">
          <w:rPr>
            <w:lang w:val="es-ES_tradnl"/>
          </w:rPr>
          <w:t>el Entity Framework</w:t>
        </w:r>
      </w:ins>
      <w:ins w:id="2666" w:author="angie" w:date="2014-02-13T08:34:00Z">
        <w:r w:rsidR="003A676C" w:rsidRPr="001B2EC8">
          <w:rPr>
            <w:lang w:val="es-ES_tradnl"/>
          </w:rPr>
          <w:t xml:space="preserve">, para </w:t>
        </w:r>
      </w:ins>
      <w:ins w:id="2667" w:author="angie" w:date="2014-02-13T08:35:00Z">
        <w:r w:rsidR="003A676C" w:rsidRPr="001B2EC8">
          <w:rPr>
            <w:lang w:val="es-ES_tradnl"/>
          </w:rPr>
          <w:t>acceder</w:t>
        </w:r>
      </w:ins>
      <w:ins w:id="2668" w:author="angie" w:date="2014-02-13T08:34:00Z">
        <w:r w:rsidR="003A676C" w:rsidRPr="001B2EC8">
          <w:rPr>
            <w:lang w:val="es-ES_tradnl"/>
          </w:rPr>
          <w:t xml:space="preserve"> a los datos</w:t>
        </w:r>
      </w:ins>
      <w:ins w:id="2669" w:author="angie" w:date="2014-02-13T08:35:00Z">
        <w:r w:rsidR="00DC3CBA" w:rsidRPr="001B2EC8">
          <w:rPr>
            <w:lang w:val="es-ES_tradnl"/>
          </w:rPr>
          <w:t>.</w:t>
        </w:r>
      </w:ins>
      <w:ins w:id="2670" w:author="angie" w:date="2014-02-10T15:29:00Z">
        <w:r w:rsidR="009A46C0" w:rsidRPr="001B2EC8">
          <w:rPr>
            <w:lang w:val="es-ES_tradnl"/>
          </w:rPr>
          <w:t xml:space="preserve"> </w:t>
        </w:r>
      </w:ins>
    </w:p>
    <w:p w14:paraId="2656CF42" w14:textId="7725F079" w:rsidR="00C533A3" w:rsidRPr="001B2EC8" w:rsidRDefault="000B15C1" w:rsidP="001C1583">
      <w:pPr>
        <w:rPr>
          <w:ins w:id="2671" w:author="angie" w:date="2014-02-10T22:12:00Z"/>
          <w:lang w:val="es-ES_tradnl"/>
        </w:rPr>
      </w:pPr>
      <w:ins w:id="2672" w:author="angie" w:date="2014-02-13T08:51:00Z">
        <w:r w:rsidRPr="001B2EC8">
          <w:rPr>
            <w:lang w:val="es-ES_tradnl"/>
          </w:rPr>
          <w:t>P</w:t>
        </w:r>
      </w:ins>
      <w:ins w:id="2673" w:author="angie" w:date="2014-02-11T02:08:00Z">
        <w:r w:rsidR="00AC7530" w:rsidRPr="001B2EC8">
          <w:rPr>
            <w:lang w:val="es-ES_tradnl"/>
          </w:rPr>
          <w:t>roporciona</w:t>
        </w:r>
      </w:ins>
      <w:ins w:id="2674" w:author="angie" w:date="2014-02-10T15:22:00Z">
        <w:r w:rsidR="00DB0B4B" w:rsidRPr="001B2EC8">
          <w:rPr>
            <w:lang w:val="es-ES_tradnl"/>
          </w:rPr>
          <w:t xml:space="preserve"> </w:t>
        </w:r>
      </w:ins>
      <w:ins w:id="2675" w:author="angie" w:date="2014-02-13T08:44:00Z">
        <w:r w:rsidR="008205D4" w:rsidRPr="001B2EC8">
          <w:rPr>
            <w:lang w:val="es-ES_tradnl"/>
          </w:rPr>
          <w:t xml:space="preserve">algo de </w:t>
        </w:r>
      </w:ins>
      <w:ins w:id="2676" w:author="angie" w:date="2014-02-13T08:43:00Z">
        <w:r w:rsidR="008205D4" w:rsidRPr="001B2EC8">
          <w:rPr>
            <w:lang w:val="es-ES_tradnl"/>
          </w:rPr>
          <w:t>seguridad</w:t>
        </w:r>
      </w:ins>
      <w:ins w:id="2677" w:author="angie" w:date="2014-02-13T08:44:00Z">
        <w:r w:rsidR="008205D4" w:rsidRPr="001B2EC8">
          <w:rPr>
            <w:lang w:val="es-ES_tradnl"/>
          </w:rPr>
          <w:t xml:space="preserve"> con Reglas de Acceso, Candados, Filtros</w:t>
        </w:r>
      </w:ins>
      <w:ins w:id="2678" w:author="angie" w:date="2014-02-13T08:43:00Z">
        <w:r w:rsidR="008205D4" w:rsidRPr="001B2EC8">
          <w:rPr>
            <w:lang w:val="es-ES_tradnl"/>
          </w:rPr>
          <w:t xml:space="preserve"> y concurrencia </w:t>
        </w:r>
      </w:ins>
      <w:ins w:id="2679" w:author="angie" w:date="2014-02-13T08:45:00Z">
        <w:r w:rsidR="008205D4" w:rsidRPr="001B2EC8">
          <w:rPr>
            <w:lang w:val="es-ES_tradnl"/>
          </w:rPr>
          <w:t>p</w:t>
        </w:r>
        <w:bookmarkStart w:id="2680" w:name="_GoBack"/>
        <w:bookmarkEnd w:id="2680"/>
        <w:r w:rsidR="008205D4" w:rsidRPr="001B2EC8">
          <w:rPr>
            <w:lang w:val="es-ES_tradnl"/>
          </w:rPr>
          <w:t>ara</w:t>
        </w:r>
      </w:ins>
      <w:ins w:id="2681" w:author="angie" w:date="2014-02-10T15:22:00Z">
        <w:r w:rsidR="00DB0B4B" w:rsidRPr="001B2EC8">
          <w:rPr>
            <w:lang w:val="es-ES_tradnl"/>
          </w:rPr>
          <w:t xml:space="preserve"> la integridad de los datos cuando </w:t>
        </w:r>
      </w:ins>
      <w:ins w:id="2682" w:author="angie" w:date="2014-02-11T02:07:00Z">
        <w:r w:rsidR="007505BC" w:rsidRPr="001B2EC8">
          <w:rPr>
            <w:lang w:val="es-ES_tradnl"/>
          </w:rPr>
          <w:t xml:space="preserve">varios clientes </w:t>
        </w:r>
        <w:r w:rsidR="00E111DA" w:rsidRPr="001B2EC8">
          <w:rPr>
            <w:lang w:val="es-ES_tradnl"/>
          </w:rPr>
          <w:t>acced</w:t>
        </w:r>
      </w:ins>
      <w:ins w:id="2683" w:author="angie" w:date="2014-02-12T09:40:00Z">
        <w:r w:rsidR="00E111DA" w:rsidRPr="001B2EC8">
          <w:rPr>
            <w:lang w:val="es-ES_tradnl"/>
          </w:rPr>
          <w:t>an</w:t>
        </w:r>
      </w:ins>
      <w:ins w:id="2684" w:author="angie" w:date="2014-02-11T02:07:00Z">
        <w:r w:rsidR="007505BC" w:rsidRPr="001B2EC8">
          <w:rPr>
            <w:lang w:val="es-ES_tradnl"/>
          </w:rPr>
          <w:t xml:space="preserve"> a la base de datos para </w:t>
        </w:r>
      </w:ins>
      <w:ins w:id="2685" w:author="angie" w:date="2014-02-10T15:22:00Z">
        <w:r w:rsidR="00DB0B4B" w:rsidRPr="001B2EC8">
          <w:rPr>
            <w:lang w:val="es-ES_tradnl"/>
          </w:rPr>
          <w:t xml:space="preserve">actualizar </w:t>
        </w:r>
      </w:ins>
      <w:ins w:id="2686" w:author="angie" w:date="2014-02-13T08:46:00Z">
        <w:r w:rsidR="008205D4" w:rsidRPr="001B2EC8">
          <w:rPr>
            <w:lang w:val="es-ES_tradnl"/>
          </w:rPr>
          <w:t xml:space="preserve">la misma </w:t>
        </w:r>
      </w:ins>
      <w:ins w:id="2687" w:author="angie" w:date="2014-02-12T09:40:00Z">
        <w:r w:rsidR="00E111DA" w:rsidRPr="001B2EC8">
          <w:rPr>
            <w:lang w:val="es-ES_tradnl"/>
          </w:rPr>
          <w:t>información</w:t>
        </w:r>
      </w:ins>
      <w:ins w:id="2688" w:author="angie" w:date="2014-02-10T15:22:00Z">
        <w:r w:rsidR="00DB0B4B" w:rsidRPr="001B2EC8">
          <w:rPr>
            <w:lang w:val="es-ES_tradnl"/>
          </w:rPr>
          <w:t xml:space="preserve"> que </w:t>
        </w:r>
      </w:ins>
      <w:ins w:id="2689" w:author="angie" w:date="2014-02-12T09:40:00Z">
        <w:r w:rsidR="00E111DA" w:rsidRPr="001B2EC8">
          <w:rPr>
            <w:lang w:val="es-ES_tradnl"/>
          </w:rPr>
          <w:t xml:space="preserve">en ese momento </w:t>
        </w:r>
      </w:ins>
      <w:ins w:id="2690" w:author="angie" w:date="2014-02-10T15:22:00Z">
        <w:r w:rsidR="00DB0B4B" w:rsidRPr="001B2EC8">
          <w:rPr>
            <w:lang w:val="es-ES_tradnl"/>
          </w:rPr>
          <w:t>est</w:t>
        </w:r>
      </w:ins>
      <w:ins w:id="2691" w:author="angie" w:date="2014-02-12T09:40:00Z">
        <w:r w:rsidR="00E111DA" w:rsidRPr="001B2EC8">
          <w:rPr>
            <w:lang w:val="es-ES_tradnl"/>
          </w:rPr>
          <w:t>e</w:t>
        </w:r>
      </w:ins>
      <w:ins w:id="2692" w:author="angie" w:date="2014-02-10T15:22:00Z">
        <w:r w:rsidR="00DB0B4B" w:rsidRPr="001B2EC8">
          <w:rPr>
            <w:lang w:val="es-ES_tradnl"/>
          </w:rPr>
          <w:t xml:space="preserve"> </w:t>
        </w:r>
      </w:ins>
      <w:ins w:id="2693" w:author="angie" w:date="2014-02-12T09:39:00Z">
        <w:r w:rsidR="00DA4710" w:rsidRPr="001B2EC8">
          <w:rPr>
            <w:lang w:val="es-ES_tradnl"/>
          </w:rPr>
          <w:t>siendo</w:t>
        </w:r>
      </w:ins>
      <w:ins w:id="2694" w:author="angie" w:date="2014-02-10T15:22:00Z">
        <w:r w:rsidR="00DB0B4B" w:rsidRPr="001B2EC8">
          <w:rPr>
            <w:lang w:val="es-ES_tradnl"/>
          </w:rPr>
          <w:t xml:space="preserve"> </w:t>
        </w:r>
      </w:ins>
      <w:ins w:id="2695" w:author="angie" w:date="2014-02-12T09:40:00Z">
        <w:r w:rsidR="00E111DA" w:rsidRPr="001B2EC8">
          <w:rPr>
            <w:lang w:val="es-ES_tradnl"/>
          </w:rPr>
          <w:t>usada</w:t>
        </w:r>
      </w:ins>
      <w:ins w:id="2696" w:author="angie" w:date="2014-02-10T15:22:00Z">
        <w:r w:rsidR="00DB0B4B" w:rsidRPr="001B2EC8">
          <w:rPr>
            <w:lang w:val="es-ES_tradnl"/>
          </w:rPr>
          <w:t xml:space="preserve"> por otro cliente.</w:t>
        </w:r>
      </w:ins>
      <w:ins w:id="2697" w:author="angie" w:date="2014-02-10T16:13:00Z">
        <w:r w:rsidR="001C1583" w:rsidRPr="001B2EC8">
          <w:rPr>
            <w:lang w:val="es-ES_tradnl"/>
          </w:rPr>
          <w:t xml:space="preserve"> </w:t>
        </w:r>
      </w:ins>
    </w:p>
    <w:p w14:paraId="701F2E55" w14:textId="5D9F7ECA" w:rsidR="00F92F37" w:rsidRPr="001B2EC8" w:rsidRDefault="00F92F37" w:rsidP="00741CF1">
      <w:pPr>
        <w:rPr>
          <w:ins w:id="2698" w:author="angie" w:date="2014-02-10T16:03:00Z"/>
          <w:lang w:val="es-ES_tradnl"/>
        </w:rPr>
      </w:pPr>
      <w:ins w:id="2699" w:author="angie" w:date="2014-02-10T16:00:00Z">
        <w:r w:rsidRPr="001B2EC8">
          <w:rPr>
            <w:lang w:val="es-ES_tradnl"/>
          </w:rPr>
          <w:t>SQL Server Management Studio</w:t>
        </w:r>
      </w:ins>
      <w:ins w:id="2700" w:author="angie" w:date="2014-02-12T09:42:00Z">
        <w:r w:rsidR="006376B0" w:rsidRPr="001B2EC8">
          <w:rPr>
            <w:lang w:val="es-ES_tradnl"/>
          </w:rPr>
          <w:t xml:space="preserve"> </w:t>
        </w:r>
      </w:ins>
      <w:ins w:id="2701" w:author="angie" w:date="2014-02-10T16:00:00Z">
        <w:r w:rsidRPr="001B2EC8">
          <w:rPr>
            <w:lang w:val="es-ES_tradnl"/>
          </w:rPr>
          <w:t xml:space="preserve">es una herramienta gráfica para administrar </w:t>
        </w:r>
      </w:ins>
      <w:ins w:id="2702" w:author="angie" w:date="2014-02-10T16:01:00Z">
        <w:r w:rsidR="00DA0245" w:rsidRPr="001B2EC8">
          <w:rPr>
            <w:lang w:val="es-ES_tradnl"/>
          </w:rPr>
          <w:t xml:space="preserve">las </w:t>
        </w:r>
      </w:ins>
      <w:ins w:id="2703" w:author="angie" w:date="2014-02-12T09:42:00Z">
        <w:r w:rsidR="006376B0" w:rsidRPr="001B2EC8">
          <w:rPr>
            <w:lang w:val="es-ES_tradnl"/>
          </w:rPr>
          <w:t xml:space="preserve">instancias de </w:t>
        </w:r>
      </w:ins>
      <w:ins w:id="2704" w:author="angie" w:date="2014-02-12T09:44:00Z">
        <w:r w:rsidR="00643B5B" w:rsidRPr="001B2EC8">
          <w:rPr>
            <w:lang w:val="es-ES_tradnl"/>
          </w:rPr>
          <w:t xml:space="preserve">las </w:t>
        </w:r>
      </w:ins>
      <w:ins w:id="2705" w:author="angie" w:date="2014-02-10T16:01:00Z">
        <w:r w:rsidR="00DA0245" w:rsidRPr="001B2EC8">
          <w:rPr>
            <w:lang w:val="es-ES_tradnl"/>
          </w:rPr>
          <w:t>bases de datos</w:t>
        </w:r>
        <w:r w:rsidR="001D030C" w:rsidRPr="001B2EC8">
          <w:rPr>
            <w:lang w:val="es-ES_tradnl"/>
          </w:rPr>
          <w:t xml:space="preserve"> </w:t>
        </w:r>
      </w:ins>
      <w:ins w:id="2706" w:author="angie" w:date="2014-02-10T16:00:00Z">
        <w:r w:rsidR="001D030C" w:rsidRPr="001B2EC8">
          <w:rPr>
            <w:lang w:val="es-ES_tradnl"/>
          </w:rPr>
          <w:t xml:space="preserve">e incluye </w:t>
        </w:r>
        <w:r w:rsidRPr="001B2EC8">
          <w:rPr>
            <w:lang w:val="es-ES_tradnl"/>
          </w:rPr>
          <w:t xml:space="preserve">herramientas </w:t>
        </w:r>
      </w:ins>
      <w:ins w:id="2707" w:author="angie" w:date="2014-02-10T16:02:00Z">
        <w:r w:rsidR="00DA0245" w:rsidRPr="001B2EC8">
          <w:rPr>
            <w:lang w:val="es-ES_tradnl"/>
          </w:rPr>
          <w:t>para</w:t>
        </w:r>
      </w:ins>
      <w:ins w:id="2708" w:author="angie" w:date="2014-02-10T16:00:00Z">
        <w:r w:rsidRPr="001B2EC8">
          <w:rPr>
            <w:lang w:val="es-ES_tradnl"/>
          </w:rPr>
          <w:t xml:space="preserve"> trabaja</w:t>
        </w:r>
      </w:ins>
      <w:ins w:id="2709" w:author="angie" w:date="2014-02-13T08:42:00Z">
        <w:r w:rsidR="005D5456" w:rsidRPr="001B2EC8">
          <w:rPr>
            <w:lang w:val="es-ES_tradnl"/>
          </w:rPr>
          <w:t>r</w:t>
        </w:r>
      </w:ins>
      <w:ins w:id="2710" w:author="angie" w:date="2014-02-10T16:00:00Z">
        <w:r w:rsidRPr="001B2EC8">
          <w:rPr>
            <w:lang w:val="es-ES_tradnl"/>
          </w:rPr>
          <w:t xml:space="preserve"> </w:t>
        </w:r>
      </w:ins>
      <w:ins w:id="2711" w:author="angie" w:date="2014-02-10T16:02:00Z">
        <w:r w:rsidR="005D5456" w:rsidRPr="001B2EC8">
          <w:rPr>
            <w:lang w:val="es-ES_tradnl"/>
          </w:rPr>
          <w:t xml:space="preserve">con </w:t>
        </w:r>
      </w:ins>
      <w:ins w:id="2712" w:author="angie" w:date="2014-02-10T16:00:00Z">
        <w:r w:rsidRPr="001B2EC8">
          <w:rPr>
            <w:lang w:val="es-ES_tradnl"/>
          </w:rPr>
          <w:t>servidor</w:t>
        </w:r>
      </w:ins>
      <w:ins w:id="2713" w:author="angie" w:date="2014-02-13T08:42:00Z">
        <w:r w:rsidR="005D5456" w:rsidRPr="001B2EC8">
          <w:rPr>
            <w:lang w:val="es-ES_tradnl"/>
          </w:rPr>
          <w:t>es remotos</w:t>
        </w:r>
      </w:ins>
      <w:ins w:id="2714" w:author="angie" w:date="2014-02-12T09:43:00Z">
        <w:r w:rsidR="009D06DF" w:rsidRPr="001B2EC8">
          <w:rPr>
            <w:lang w:val="es-ES_tradnl"/>
          </w:rPr>
          <w:t xml:space="preserve"> y </w:t>
        </w:r>
      </w:ins>
      <w:ins w:id="2715" w:author="angie" w:date="2014-02-12T09:45:00Z">
        <w:r w:rsidR="009D06DF" w:rsidRPr="001B2EC8">
          <w:rPr>
            <w:lang w:val="es-ES_tradnl"/>
          </w:rPr>
          <w:t>con otras gestores de bases de datos</w:t>
        </w:r>
      </w:ins>
      <w:ins w:id="2716" w:author="angie" w:date="2014-02-12T09:46:00Z">
        <w:r w:rsidR="00C91B55" w:rsidRPr="001B2EC8">
          <w:rPr>
            <w:lang w:val="es-ES_tradnl"/>
          </w:rPr>
          <w:t>.</w:t>
        </w:r>
      </w:ins>
      <w:ins w:id="2717" w:author="angie" w:date="2014-02-12T09:45:00Z">
        <w:r w:rsidR="009D06DF" w:rsidRPr="001B2EC8">
          <w:rPr>
            <w:lang w:val="es-ES_tradnl"/>
          </w:rPr>
          <w:t xml:space="preserve"> </w:t>
        </w:r>
      </w:ins>
      <w:ins w:id="2718" w:author="angie" w:date="2014-02-20T11:52:00Z">
        <w:r w:rsidR="00CE5370" w:rsidRPr="001B2EC8">
          <w:rPr>
            <w:lang w:val="es-ES_tradnl"/>
          </w:rPr>
          <w:t>Las consultas se pueden crear de forma visual o mediante código.</w:t>
        </w:r>
      </w:ins>
    </w:p>
    <w:p w14:paraId="5809CB39" w14:textId="74BAF143" w:rsidR="00136959" w:rsidRPr="001B2EC8" w:rsidRDefault="00C91B55" w:rsidP="00136959">
      <w:pPr>
        <w:rPr>
          <w:ins w:id="2719" w:author="angie" w:date="2014-02-12T09:41:00Z"/>
          <w:lang w:val="es-ES_tradnl"/>
        </w:rPr>
      </w:pPr>
      <w:ins w:id="2720" w:author="angie" w:date="2014-02-12T09:47:00Z">
        <w:r w:rsidRPr="001B2EC8">
          <w:rPr>
            <w:lang w:val="es-ES_tradnl"/>
          </w:rPr>
          <w:t>Su</w:t>
        </w:r>
      </w:ins>
      <w:ins w:id="2721" w:author="angie" w:date="2014-02-12T09:41:00Z">
        <w:r w:rsidR="00136959" w:rsidRPr="001B2EC8">
          <w:rPr>
            <w:lang w:val="es-ES_tradnl"/>
          </w:rPr>
          <w:t xml:space="preserve"> ultima versión es SQL Server 2014, sus características principales son la administración de </w:t>
        </w:r>
        <w:r w:rsidR="00F13C35" w:rsidRPr="001B2EC8">
          <w:rPr>
            <w:lang w:val="es-ES_tradnl"/>
          </w:rPr>
          <w:t>transacciones,</w:t>
        </w:r>
        <w:r w:rsidR="00136959" w:rsidRPr="001B2EC8">
          <w:rPr>
            <w:lang w:val="es-ES_tradnl"/>
          </w:rPr>
          <w:t xml:space="preserve"> la capacidades de</w:t>
        </w:r>
        <w:r w:rsidRPr="001B2EC8">
          <w:rPr>
            <w:lang w:val="es-ES_tradnl"/>
          </w:rPr>
          <w:t xml:space="preserve"> hacer análisis para la capa de</w:t>
        </w:r>
      </w:ins>
      <w:ins w:id="2722" w:author="angie" w:date="2014-02-13T08:39:00Z">
        <w:r w:rsidR="00F13C35" w:rsidRPr="001B2EC8">
          <w:rPr>
            <w:lang w:val="es-ES_tradnl"/>
          </w:rPr>
          <w:t>l</w:t>
        </w:r>
      </w:ins>
      <w:ins w:id="2723" w:author="angie" w:date="2014-02-12T09:41:00Z">
        <w:r w:rsidRPr="001B2EC8">
          <w:rPr>
            <w:lang w:val="es-ES_tradnl"/>
          </w:rPr>
          <w:t xml:space="preserve"> negocio</w:t>
        </w:r>
        <w:r w:rsidR="00F13C35" w:rsidRPr="001B2EC8">
          <w:rPr>
            <w:lang w:val="es-ES_tradnl"/>
          </w:rPr>
          <w:t xml:space="preserve">, </w:t>
        </w:r>
        <w:r w:rsidR="007516A4" w:rsidRPr="001B2EC8">
          <w:rPr>
            <w:lang w:val="es-ES_tradnl"/>
          </w:rPr>
          <w:t>recuperación ante</w:t>
        </w:r>
        <w:r w:rsidR="00136959" w:rsidRPr="001B2EC8">
          <w:rPr>
            <w:lang w:val="es-ES_tradnl"/>
          </w:rPr>
          <w:t xml:space="preserve"> desastre</w:t>
        </w:r>
        <w:r w:rsidR="00F13C35" w:rsidRPr="001B2EC8">
          <w:rPr>
            <w:lang w:val="es-ES_tradnl"/>
          </w:rPr>
          <w:t xml:space="preserve">s y </w:t>
        </w:r>
        <w:r w:rsidR="00136959" w:rsidRPr="001B2EC8">
          <w:rPr>
            <w:lang w:val="es-ES_tradnl"/>
          </w:rPr>
          <w:t>arquitectura híbrida con Windows Azure.</w:t>
        </w:r>
      </w:ins>
    </w:p>
    <w:p w14:paraId="10A7BAC3" w14:textId="2671EAB0" w:rsidR="00511C81" w:rsidRPr="00932E91" w:rsidRDefault="001E6CA1">
      <w:pPr>
        <w:pStyle w:val="Heading3"/>
        <w:rPr>
          <w:ins w:id="2724" w:author="angie" w:date="2014-02-10T13:51:00Z"/>
          <w:lang w:val="es-ES_tradnl"/>
        </w:rPr>
        <w:pPrChange w:id="2725" w:author="angie" w:date="2014-02-10T16:16:00Z">
          <w:pPr/>
        </w:pPrChange>
      </w:pPr>
      <w:ins w:id="2726" w:author="angie" w:date="2014-02-10T16:16:00Z">
        <w:r w:rsidRPr="00932E91">
          <w:rPr>
            <w:lang w:val="es-ES_tradnl"/>
          </w:rPr>
          <w:t xml:space="preserve">Servidor Web </w:t>
        </w:r>
      </w:ins>
      <w:ins w:id="2727" w:author="angie" w:date="2014-02-10T16:56:00Z">
        <w:r w:rsidR="00ED7DE9" w:rsidRPr="00932E91">
          <w:rPr>
            <w:lang w:val="es-ES_tradnl"/>
          </w:rPr>
          <w:t xml:space="preserve">- </w:t>
        </w:r>
      </w:ins>
      <w:ins w:id="2728" w:author="angie" w:date="2014-02-10T16:16:00Z">
        <w:r w:rsidRPr="00932E91">
          <w:rPr>
            <w:lang w:val="es-ES_tradnl"/>
          </w:rPr>
          <w:t>IIS</w:t>
        </w:r>
      </w:ins>
    </w:p>
    <w:p w14:paraId="7CD212D5" w14:textId="663B5AA9" w:rsidR="006B6CF8" w:rsidRPr="001B2EC8" w:rsidRDefault="00534BDC" w:rsidP="00BD281D">
      <w:pPr>
        <w:rPr>
          <w:ins w:id="2729" w:author="angie" w:date="2014-02-10T16:58:00Z"/>
          <w:lang w:val="es-ES_tradnl"/>
        </w:rPr>
      </w:pPr>
      <w:ins w:id="2730" w:author="angie" w:date="2014-02-10T16:25:00Z">
        <w:r w:rsidRPr="001B2EC8">
          <w:rPr>
            <w:lang w:val="es-ES_tradnl"/>
          </w:rPr>
          <w:t>Internet Information Services (IIS) es un servidor web</w:t>
        </w:r>
      </w:ins>
      <w:ins w:id="2731" w:author="angie" w:date="2014-02-10T16:51:00Z">
        <w:r w:rsidR="00FA60C8" w:rsidRPr="001B2EC8">
          <w:rPr>
            <w:lang w:val="es-ES_tradnl"/>
          </w:rPr>
          <w:t xml:space="preserve"> con </w:t>
        </w:r>
      </w:ins>
      <w:ins w:id="2732" w:author="angie" w:date="2014-02-10T16:48:00Z">
        <w:r w:rsidR="00DA5025" w:rsidRPr="001B2EC8">
          <w:rPr>
            <w:lang w:val="es-ES_tradnl"/>
          </w:rPr>
          <w:t>componentes</w:t>
        </w:r>
      </w:ins>
      <w:ins w:id="2733" w:author="angie" w:date="2014-02-10T16:49:00Z">
        <w:r w:rsidR="00DA5025" w:rsidRPr="001B2EC8">
          <w:rPr>
            <w:lang w:val="es-ES_tradnl"/>
          </w:rPr>
          <w:t xml:space="preserve"> que</w:t>
        </w:r>
      </w:ins>
      <w:ins w:id="2734" w:author="angie" w:date="2014-02-12T09:49:00Z">
        <w:r w:rsidR="000152C8" w:rsidRPr="001B2EC8">
          <w:rPr>
            <w:lang w:val="es-ES_tradnl"/>
          </w:rPr>
          <w:t xml:space="preserve"> le permiten</w:t>
        </w:r>
      </w:ins>
      <w:ins w:id="2735" w:author="angie" w:date="2014-02-10T16:49:00Z">
        <w:r w:rsidR="00DA5025" w:rsidRPr="001B2EC8">
          <w:rPr>
            <w:lang w:val="es-ES_tradnl"/>
          </w:rPr>
          <w:t xml:space="preserve"> escucha</w:t>
        </w:r>
        <w:r w:rsidR="000152C8" w:rsidRPr="001B2EC8">
          <w:rPr>
            <w:lang w:val="es-ES_tradnl"/>
          </w:rPr>
          <w:t>r</w:t>
        </w:r>
        <w:r w:rsidR="00DA5025" w:rsidRPr="001B2EC8">
          <w:rPr>
            <w:lang w:val="es-ES_tradnl"/>
          </w:rPr>
          <w:t xml:space="preserve"> peticiones, </w:t>
        </w:r>
      </w:ins>
      <w:ins w:id="2736" w:author="angie" w:date="2014-02-10T16:50:00Z">
        <w:r w:rsidR="00DA5025" w:rsidRPr="001B2EC8">
          <w:rPr>
            <w:lang w:val="es-ES_tradnl"/>
          </w:rPr>
          <w:t xml:space="preserve">administrar </w:t>
        </w:r>
      </w:ins>
      <w:ins w:id="2737" w:author="angie" w:date="2014-02-10T16:49:00Z">
        <w:r w:rsidR="00DA5025" w:rsidRPr="001B2EC8">
          <w:rPr>
            <w:lang w:val="es-ES_tradnl"/>
          </w:rPr>
          <w:t>proceso</w:t>
        </w:r>
        <w:r w:rsidR="00EC0E66" w:rsidRPr="001B2EC8">
          <w:rPr>
            <w:lang w:val="es-ES_tradnl"/>
          </w:rPr>
          <w:t xml:space="preserve">s, </w:t>
        </w:r>
      </w:ins>
      <w:ins w:id="2738" w:author="angie" w:date="2014-02-11T02:11:00Z">
        <w:r w:rsidR="00FA60C8" w:rsidRPr="001B2EC8">
          <w:rPr>
            <w:lang w:val="es-ES_tradnl"/>
          </w:rPr>
          <w:t>le</w:t>
        </w:r>
        <w:r w:rsidR="000152C8" w:rsidRPr="001B2EC8">
          <w:rPr>
            <w:lang w:val="es-ES_tradnl"/>
          </w:rPr>
          <w:t>er</w:t>
        </w:r>
      </w:ins>
      <w:ins w:id="2739" w:author="angie" w:date="2014-02-10T16:49:00Z">
        <w:r w:rsidR="00DA5025" w:rsidRPr="001B2EC8">
          <w:rPr>
            <w:lang w:val="es-ES_tradnl"/>
          </w:rPr>
          <w:t xml:space="preserve"> archivos de configuración</w:t>
        </w:r>
        <w:r w:rsidR="000152C8" w:rsidRPr="001B2EC8">
          <w:rPr>
            <w:lang w:val="es-ES_tradnl"/>
          </w:rPr>
          <w:t xml:space="preserve"> y dar</w:t>
        </w:r>
        <w:r w:rsidR="00EC0E66" w:rsidRPr="001B2EC8">
          <w:rPr>
            <w:lang w:val="es-ES_tradnl"/>
          </w:rPr>
          <w:t xml:space="preserve"> s</w:t>
        </w:r>
      </w:ins>
      <w:ins w:id="2740" w:author="angie" w:date="2014-02-10T16:51:00Z">
        <w:r w:rsidR="00EC0E66" w:rsidRPr="001B2EC8">
          <w:rPr>
            <w:lang w:val="es-ES_tradnl"/>
          </w:rPr>
          <w:t xml:space="preserve">oporta a los protocolos FTP, SMTP, HTTP/HTTPS y </w:t>
        </w:r>
      </w:ins>
      <w:ins w:id="2741" w:author="angie" w:date="2014-02-11T08:20:00Z">
        <w:r w:rsidR="00635357" w:rsidRPr="001B2EC8">
          <w:rPr>
            <w:lang w:val="es-ES_tradnl"/>
          </w:rPr>
          <w:t xml:space="preserve">Capa de Conexión Segura </w:t>
        </w:r>
      </w:ins>
      <w:ins w:id="2742" w:author="angie" w:date="2014-02-10T16:51:00Z">
        <w:r w:rsidR="00EC0E66" w:rsidRPr="001B2EC8">
          <w:rPr>
            <w:lang w:val="es-ES_tradnl"/>
          </w:rPr>
          <w:t>(SSL)</w:t>
        </w:r>
        <w:r w:rsidR="00EF07A7" w:rsidRPr="001B2EC8">
          <w:rPr>
            <w:lang w:val="es-ES_tradnl"/>
          </w:rPr>
          <w:t>.</w:t>
        </w:r>
      </w:ins>
      <w:ins w:id="2743" w:author="angie" w:date="2014-02-10T17:02:00Z">
        <w:r w:rsidR="00F26633" w:rsidRPr="001B2EC8">
          <w:rPr>
            <w:lang w:val="es-ES_tradnl"/>
          </w:rPr>
          <w:t xml:space="preserve"> </w:t>
        </w:r>
      </w:ins>
      <w:ins w:id="2744" w:author="angie" w:date="2014-02-10T17:03:00Z">
        <w:r w:rsidR="00F26633" w:rsidRPr="001B2EC8">
          <w:rPr>
            <w:lang w:val="es-ES_tradnl"/>
          </w:rPr>
          <w:t>También contiene</w:t>
        </w:r>
      </w:ins>
      <w:ins w:id="2745" w:author="angie" w:date="2014-02-10T17:02:00Z">
        <w:r w:rsidR="00F26633" w:rsidRPr="001B2EC8">
          <w:rPr>
            <w:lang w:val="es-ES_tradnl"/>
          </w:rPr>
          <w:t xml:space="preserve"> módulos </w:t>
        </w:r>
      </w:ins>
      <w:ins w:id="2746" w:author="angie" w:date="2014-02-13T08:48:00Z">
        <w:r w:rsidR="00950466" w:rsidRPr="001B2EC8">
          <w:rPr>
            <w:lang w:val="es-ES_tradnl"/>
          </w:rPr>
          <w:t>como la</w:t>
        </w:r>
      </w:ins>
      <w:ins w:id="2747" w:author="angie" w:date="2014-02-10T17:02:00Z">
        <w:r w:rsidR="00F26633" w:rsidRPr="001B2EC8">
          <w:rPr>
            <w:lang w:val="es-ES_tradnl"/>
          </w:rPr>
          <w:t xml:space="preserve"> </w:t>
        </w:r>
      </w:ins>
      <w:ins w:id="2748" w:author="angie" w:date="2014-02-13T08:50:00Z">
        <w:r w:rsidR="00950466" w:rsidRPr="001B2EC8">
          <w:rPr>
            <w:lang w:val="es-ES_tradnl"/>
          </w:rPr>
          <w:t>verificación</w:t>
        </w:r>
      </w:ins>
      <w:ins w:id="2749" w:author="angie" w:date="2014-02-10T17:02:00Z">
        <w:r w:rsidR="00F26633" w:rsidRPr="001B2EC8">
          <w:rPr>
            <w:lang w:val="es-ES_tradnl"/>
          </w:rPr>
          <w:t xml:space="preserve"> </w:t>
        </w:r>
      </w:ins>
      <w:ins w:id="2750" w:author="angie" w:date="2014-02-13T08:48:00Z">
        <w:r w:rsidR="00950466" w:rsidRPr="001B2EC8">
          <w:rPr>
            <w:lang w:val="es-ES_tradnl"/>
          </w:rPr>
          <w:t>de</w:t>
        </w:r>
      </w:ins>
      <w:ins w:id="2751" w:author="angie" w:date="2014-02-10T17:02:00Z">
        <w:r w:rsidR="00F26633" w:rsidRPr="001B2EC8">
          <w:rPr>
            <w:lang w:val="es-ES_tradnl"/>
          </w:rPr>
          <w:t xml:space="preserve"> credenciales</w:t>
        </w:r>
        <w:r w:rsidR="003C63FA" w:rsidRPr="001B2EC8">
          <w:rPr>
            <w:lang w:val="es-ES_tradnl"/>
          </w:rPr>
          <w:t xml:space="preserve">, </w:t>
        </w:r>
      </w:ins>
      <w:ins w:id="2752" w:author="angie" w:date="2014-02-13T08:49:00Z">
        <w:r w:rsidR="00950466" w:rsidRPr="001B2EC8">
          <w:rPr>
            <w:lang w:val="es-ES_tradnl"/>
          </w:rPr>
          <w:t>la administración</w:t>
        </w:r>
      </w:ins>
      <w:ins w:id="2753" w:author="angie" w:date="2014-02-12T09:52:00Z">
        <w:r w:rsidR="003C63FA" w:rsidRPr="001B2EC8">
          <w:rPr>
            <w:lang w:val="es-ES_tradnl"/>
          </w:rPr>
          <w:t xml:space="preserve"> </w:t>
        </w:r>
      </w:ins>
      <w:ins w:id="2754" w:author="angie" w:date="2014-02-13T08:49:00Z">
        <w:r w:rsidR="00950466" w:rsidRPr="001B2EC8">
          <w:rPr>
            <w:lang w:val="es-ES_tradnl"/>
          </w:rPr>
          <w:t>de</w:t>
        </w:r>
      </w:ins>
      <w:ins w:id="2755" w:author="angie" w:date="2014-02-12T09:52:00Z">
        <w:r w:rsidR="003C63FA" w:rsidRPr="001B2EC8">
          <w:rPr>
            <w:lang w:val="es-ES_tradnl"/>
          </w:rPr>
          <w:t xml:space="preserve"> caché </w:t>
        </w:r>
      </w:ins>
      <w:ins w:id="2756" w:author="angie" w:date="2014-02-13T08:49:00Z">
        <w:r w:rsidR="00950466" w:rsidRPr="001B2EC8">
          <w:rPr>
            <w:lang w:val="es-ES_tradnl"/>
          </w:rPr>
          <w:t xml:space="preserve">por aplicación </w:t>
        </w:r>
      </w:ins>
      <w:ins w:id="2757" w:author="angie" w:date="2014-02-12T09:52:00Z">
        <w:r w:rsidR="003C63FA" w:rsidRPr="001B2EC8">
          <w:rPr>
            <w:lang w:val="es-ES_tradnl"/>
          </w:rPr>
          <w:t>y servicios de compresión.</w:t>
        </w:r>
      </w:ins>
    </w:p>
    <w:p w14:paraId="2DCB0ACF" w14:textId="1BABC624" w:rsidR="001433C5" w:rsidRPr="001B2EC8" w:rsidRDefault="001433C5" w:rsidP="001433C5">
      <w:pPr>
        <w:rPr>
          <w:ins w:id="2758" w:author="angie" w:date="2014-02-10T17:27:00Z"/>
          <w:lang w:val="es-ES_tradnl"/>
        </w:rPr>
      </w:pPr>
      <w:ins w:id="2759" w:author="angie" w:date="2014-02-10T17:16:00Z">
        <w:r w:rsidRPr="001B2EC8">
          <w:rPr>
            <w:lang w:val="es-ES_tradnl"/>
          </w:rPr>
          <w:lastRenderedPageBreak/>
          <w:t xml:space="preserve">Su función principal </w:t>
        </w:r>
      </w:ins>
      <w:ins w:id="2760" w:author="angie" w:date="2014-02-10T22:14:00Z">
        <w:r w:rsidR="00FA60C8" w:rsidRPr="001B2EC8">
          <w:rPr>
            <w:lang w:val="es-ES_tradnl"/>
          </w:rPr>
          <w:t>es</w:t>
        </w:r>
      </w:ins>
      <w:ins w:id="2761" w:author="angie" w:date="2014-02-11T02:12:00Z">
        <w:r w:rsidR="003A3B1F" w:rsidRPr="001B2EC8">
          <w:rPr>
            <w:lang w:val="es-ES_tradnl"/>
          </w:rPr>
          <w:t xml:space="preserve"> </w:t>
        </w:r>
      </w:ins>
      <w:ins w:id="2762" w:author="angie" w:date="2014-02-10T22:14:00Z">
        <w:r w:rsidR="00317D1A" w:rsidRPr="001B2EC8">
          <w:rPr>
            <w:lang w:val="es-ES_tradnl"/>
          </w:rPr>
          <w:t>i</w:t>
        </w:r>
      </w:ins>
      <w:ins w:id="2763" w:author="angie" w:date="2014-02-10T17:16:00Z">
        <w:r w:rsidRPr="001B2EC8">
          <w:rPr>
            <w:lang w:val="es-ES_tradnl"/>
          </w:rPr>
          <w:t>mplement</w:t>
        </w:r>
        <w:r w:rsidR="00096DB7" w:rsidRPr="001B2EC8">
          <w:rPr>
            <w:lang w:val="es-ES_tradnl"/>
          </w:rPr>
          <w:t xml:space="preserve">ar </w:t>
        </w:r>
        <w:r w:rsidRPr="001B2EC8">
          <w:rPr>
            <w:lang w:val="es-ES_tradnl"/>
          </w:rPr>
          <w:t xml:space="preserve">y </w:t>
        </w:r>
      </w:ins>
      <w:ins w:id="2764" w:author="angie" w:date="2014-02-13T08:48:00Z">
        <w:r w:rsidR="00096DB7" w:rsidRPr="001B2EC8">
          <w:rPr>
            <w:lang w:val="es-ES_tradnl"/>
          </w:rPr>
          <w:t xml:space="preserve">administrar </w:t>
        </w:r>
      </w:ins>
      <w:ins w:id="2765" w:author="angie" w:date="2014-02-10T17:16:00Z">
        <w:r w:rsidRPr="001B2EC8">
          <w:rPr>
            <w:lang w:val="es-ES_tradnl"/>
          </w:rPr>
          <w:t>aplicaciones</w:t>
        </w:r>
      </w:ins>
      <w:ins w:id="2766" w:author="angie" w:date="2014-02-11T02:12:00Z">
        <w:r w:rsidR="00006326" w:rsidRPr="001B2EC8">
          <w:rPr>
            <w:lang w:val="es-ES_tradnl"/>
          </w:rPr>
          <w:t xml:space="preserve"> web</w:t>
        </w:r>
      </w:ins>
      <w:ins w:id="2767" w:author="angie" w:date="2014-02-10T17:16:00Z">
        <w:r w:rsidR="00006326" w:rsidRPr="001B2EC8">
          <w:rPr>
            <w:lang w:val="es-ES_tradnl"/>
          </w:rPr>
          <w:t>.</w:t>
        </w:r>
        <w:r w:rsidRPr="001B2EC8">
          <w:rPr>
            <w:lang w:val="es-ES_tradnl"/>
          </w:rPr>
          <w:t xml:space="preserve"> </w:t>
        </w:r>
        <w:r w:rsidR="00C70AF0" w:rsidRPr="001B2EC8">
          <w:rPr>
            <w:lang w:val="es-ES_tradnl"/>
          </w:rPr>
          <w:t xml:space="preserve">Ofrece </w:t>
        </w:r>
      </w:ins>
      <w:ins w:id="2768" w:author="angie" w:date="2014-02-13T09:01:00Z">
        <w:r w:rsidR="00FB6FE9" w:rsidRPr="001B2EC8">
          <w:rPr>
            <w:lang w:val="es-ES_tradnl"/>
          </w:rPr>
          <w:t xml:space="preserve">algo </w:t>
        </w:r>
      </w:ins>
      <w:ins w:id="2769" w:author="angie" w:date="2014-02-11T07:03:00Z">
        <w:r w:rsidR="00A30630" w:rsidRPr="001B2EC8">
          <w:rPr>
            <w:lang w:val="es-ES_tradnl"/>
          </w:rPr>
          <w:t xml:space="preserve">seguridad </w:t>
        </w:r>
      </w:ins>
      <w:ins w:id="2770" w:author="angie" w:date="2014-02-11T07:04:00Z">
        <w:r w:rsidR="00A30630" w:rsidRPr="001B2EC8">
          <w:rPr>
            <w:lang w:val="es-ES_tradnl"/>
          </w:rPr>
          <w:t xml:space="preserve">a </w:t>
        </w:r>
      </w:ins>
      <w:ins w:id="2771" w:author="angie" w:date="2014-02-13T09:02:00Z">
        <w:r w:rsidR="00FB6FE9" w:rsidRPr="001B2EC8">
          <w:rPr>
            <w:lang w:val="es-ES_tradnl"/>
          </w:rPr>
          <w:t>sus</w:t>
        </w:r>
      </w:ins>
      <w:ins w:id="2772" w:author="angie" w:date="2014-02-10T17:16:00Z">
        <w:r w:rsidR="00BD678E" w:rsidRPr="001B2EC8">
          <w:rPr>
            <w:lang w:val="es-ES_tradnl"/>
          </w:rPr>
          <w:t xml:space="preserve"> </w:t>
        </w:r>
      </w:ins>
      <w:ins w:id="2773" w:author="angie" w:date="2014-02-12T09:50:00Z">
        <w:r w:rsidR="00FB1110" w:rsidRPr="001B2EC8">
          <w:rPr>
            <w:lang w:val="es-ES_tradnl"/>
          </w:rPr>
          <w:t>aplicaciones</w:t>
        </w:r>
      </w:ins>
      <w:ins w:id="2774" w:author="angie" w:date="2014-02-10T17:16:00Z">
        <w:r w:rsidRPr="001B2EC8">
          <w:rPr>
            <w:lang w:val="es-ES_tradnl"/>
          </w:rPr>
          <w:t xml:space="preserve"> </w:t>
        </w:r>
      </w:ins>
      <w:ins w:id="2775" w:author="angie" w:date="2014-02-11T07:04:00Z">
        <w:r w:rsidR="00A30630" w:rsidRPr="001B2EC8">
          <w:rPr>
            <w:lang w:val="es-ES_tradnl"/>
          </w:rPr>
          <w:t>proporcionando</w:t>
        </w:r>
      </w:ins>
      <w:ins w:id="2776" w:author="angie" w:date="2014-02-10T17:16:00Z">
        <w:r w:rsidRPr="001B2EC8">
          <w:rPr>
            <w:lang w:val="es-ES_tradnl"/>
          </w:rPr>
          <w:t xml:space="preserve"> a </w:t>
        </w:r>
      </w:ins>
      <w:ins w:id="2777" w:author="angie" w:date="2014-02-10T17:17:00Z">
        <w:r w:rsidR="00C70AF0" w:rsidRPr="001B2EC8">
          <w:rPr>
            <w:lang w:val="es-ES_tradnl"/>
          </w:rPr>
          <w:t>cada</w:t>
        </w:r>
      </w:ins>
      <w:ins w:id="2778" w:author="angie" w:date="2014-02-12T09:51:00Z">
        <w:r w:rsidR="00FB1110" w:rsidRPr="001B2EC8">
          <w:rPr>
            <w:lang w:val="es-ES_tradnl"/>
          </w:rPr>
          <w:t xml:space="preserve"> uno de sus</w:t>
        </w:r>
      </w:ins>
      <w:ins w:id="2779" w:author="angie" w:date="2014-02-10T17:16:00Z">
        <w:r w:rsidR="00C70AF0" w:rsidRPr="001B2EC8">
          <w:rPr>
            <w:lang w:val="es-ES_tradnl"/>
          </w:rPr>
          <w:t xml:space="preserve"> proceso</w:t>
        </w:r>
      </w:ins>
      <w:ins w:id="2780" w:author="angie" w:date="2014-02-12T09:51:00Z">
        <w:r w:rsidR="00FB1110" w:rsidRPr="001B2EC8">
          <w:rPr>
            <w:lang w:val="es-ES_tradnl"/>
          </w:rPr>
          <w:t>s</w:t>
        </w:r>
      </w:ins>
      <w:ins w:id="2781" w:author="angie" w:date="2014-02-10T17:16:00Z">
        <w:r w:rsidRPr="001B2EC8">
          <w:rPr>
            <w:lang w:val="es-ES_tradnl"/>
          </w:rPr>
          <w:t xml:space="preserve"> </w:t>
        </w:r>
      </w:ins>
      <w:ins w:id="2782" w:author="angie" w:date="2014-02-10T17:17:00Z">
        <w:r w:rsidR="005506EC" w:rsidRPr="001B2EC8">
          <w:rPr>
            <w:lang w:val="es-ES_tradnl"/>
          </w:rPr>
          <w:t>u</w:t>
        </w:r>
      </w:ins>
      <w:ins w:id="2783" w:author="angie" w:date="2014-02-10T17:16:00Z">
        <w:r w:rsidRPr="001B2EC8">
          <w:rPr>
            <w:lang w:val="es-ES_tradnl"/>
          </w:rPr>
          <w:t xml:space="preserve">na identidad </w:t>
        </w:r>
        <w:r w:rsidR="005506EC" w:rsidRPr="001B2EC8">
          <w:rPr>
            <w:lang w:val="es-ES_tradnl"/>
          </w:rPr>
          <w:t xml:space="preserve">única y </w:t>
        </w:r>
      </w:ins>
      <w:ins w:id="2784" w:author="angie" w:date="2014-02-10T17:18:00Z">
        <w:r w:rsidR="005506EC" w:rsidRPr="001B2EC8">
          <w:rPr>
            <w:lang w:val="es-ES_tradnl"/>
          </w:rPr>
          <w:t>un</w:t>
        </w:r>
      </w:ins>
      <w:ins w:id="2785" w:author="angie" w:date="2014-02-10T17:16:00Z">
        <w:r w:rsidR="005506EC" w:rsidRPr="001B2EC8">
          <w:rPr>
            <w:lang w:val="es-ES_tradnl"/>
          </w:rPr>
          <w:t xml:space="preserve"> espacio</w:t>
        </w:r>
      </w:ins>
      <w:ins w:id="2786" w:author="angie" w:date="2014-02-10T17:22:00Z">
        <w:r w:rsidR="004C37A6" w:rsidRPr="001B2EC8">
          <w:rPr>
            <w:lang w:val="es-ES_tradnl"/>
          </w:rPr>
          <w:t xml:space="preserve"> de memoria</w:t>
        </w:r>
      </w:ins>
      <w:ins w:id="2787" w:author="angie" w:date="2014-02-10T17:16:00Z">
        <w:r w:rsidR="005506EC" w:rsidRPr="001B2EC8">
          <w:rPr>
            <w:lang w:val="es-ES_tradnl"/>
          </w:rPr>
          <w:t xml:space="preserve"> aislado</w:t>
        </w:r>
      </w:ins>
      <w:ins w:id="2788" w:author="angie" w:date="2014-02-10T17:19:00Z">
        <w:r w:rsidR="00BD678E" w:rsidRPr="001B2EC8">
          <w:rPr>
            <w:lang w:val="es-ES_tradnl"/>
          </w:rPr>
          <w:t xml:space="preserve">. </w:t>
        </w:r>
      </w:ins>
      <w:ins w:id="2789" w:author="angie" w:date="2014-02-12T09:51:00Z">
        <w:r w:rsidR="00631AD0" w:rsidRPr="001B2EC8">
          <w:rPr>
            <w:lang w:val="es-ES_tradnl"/>
          </w:rPr>
          <w:t xml:space="preserve">Asegurándose </w:t>
        </w:r>
      </w:ins>
      <w:ins w:id="2790" w:author="angie" w:date="2014-02-10T17:16:00Z">
        <w:r w:rsidR="00006326" w:rsidRPr="001B2EC8">
          <w:rPr>
            <w:lang w:val="es-ES_tradnl"/>
          </w:rPr>
          <w:t>q</w:t>
        </w:r>
        <w:r w:rsidRPr="001B2EC8">
          <w:rPr>
            <w:lang w:val="es-ES_tradnl"/>
          </w:rPr>
          <w:t xml:space="preserve">ue las aplicaciones no </w:t>
        </w:r>
      </w:ins>
      <w:ins w:id="2791" w:author="angie" w:date="2014-02-12T09:51:00Z">
        <w:r w:rsidR="00631AD0" w:rsidRPr="001B2EC8">
          <w:rPr>
            <w:lang w:val="es-ES_tradnl"/>
          </w:rPr>
          <w:t xml:space="preserve">sean afectadas por </w:t>
        </w:r>
      </w:ins>
      <w:ins w:id="2792" w:author="angie" w:date="2014-02-11T07:05:00Z">
        <w:r w:rsidR="00AE5B76" w:rsidRPr="001B2EC8">
          <w:rPr>
            <w:lang w:val="es-ES_tradnl"/>
          </w:rPr>
          <w:t xml:space="preserve">las </w:t>
        </w:r>
      </w:ins>
      <w:ins w:id="2793" w:author="angie" w:date="2014-02-10T17:16:00Z">
        <w:r w:rsidRPr="001B2EC8">
          <w:rPr>
            <w:lang w:val="es-ES_tradnl"/>
          </w:rPr>
          <w:t>f</w:t>
        </w:r>
        <w:r w:rsidR="00BD678E" w:rsidRPr="001B2EC8">
          <w:rPr>
            <w:lang w:val="es-ES_tradnl"/>
          </w:rPr>
          <w:t>allas</w:t>
        </w:r>
      </w:ins>
      <w:ins w:id="2794" w:author="angie" w:date="2014-02-11T07:05:00Z">
        <w:r w:rsidR="00AE5B76" w:rsidRPr="001B2EC8">
          <w:rPr>
            <w:lang w:val="es-ES_tradnl"/>
          </w:rPr>
          <w:t xml:space="preserve"> de otras aplicaciones</w:t>
        </w:r>
      </w:ins>
      <w:ins w:id="2795" w:author="angie" w:date="2014-02-10T17:16:00Z">
        <w:r w:rsidR="00631AD0" w:rsidRPr="001B2EC8">
          <w:rPr>
            <w:lang w:val="es-ES_tradnl"/>
          </w:rPr>
          <w:t xml:space="preserve"> </w:t>
        </w:r>
      </w:ins>
      <w:ins w:id="2796" w:author="angie" w:date="2014-02-11T07:05:00Z">
        <w:r w:rsidR="00AE5B76" w:rsidRPr="001B2EC8">
          <w:rPr>
            <w:lang w:val="es-ES_tradnl"/>
          </w:rPr>
          <w:t>y mantiene la información confidencial entre aplicaciones</w:t>
        </w:r>
      </w:ins>
      <w:ins w:id="2797" w:author="angie" w:date="2014-02-10T17:16:00Z">
        <w:r w:rsidR="00BD678E" w:rsidRPr="001B2EC8">
          <w:rPr>
            <w:lang w:val="es-ES_tradnl"/>
          </w:rPr>
          <w:t>.</w:t>
        </w:r>
      </w:ins>
      <w:ins w:id="2798" w:author="angie" w:date="2014-02-11T02:13:00Z">
        <w:r w:rsidR="00006326" w:rsidRPr="001B2EC8">
          <w:rPr>
            <w:lang w:val="es-ES_tradnl"/>
          </w:rPr>
          <w:t xml:space="preserve"> </w:t>
        </w:r>
      </w:ins>
    </w:p>
    <w:p w14:paraId="312D315A" w14:textId="2B64EC6A" w:rsidR="001433C5" w:rsidRPr="001B2EC8" w:rsidRDefault="00EB1E40" w:rsidP="00C91872">
      <w:pPr>
        <w:rPr>
          <w:ins w:id="2799" w:author="angie" w:date="2014-02-13T08:08:00Z"/>
          <w:lang w:val="es-ES_tradnl"/>
        </w:rPr>
      </w:pPr>
      <w:ins w:id="2800" w:author="angie" w:date="2014-02-10T17:30:00Z">
        <w:r w:rsidRPr="001B2EC8">
          <w:rPr>
            <w:lang w:val="es-ES_tradnl"/>
          </w:rPr>
          <w:t xml:space="preserve">IIS Manager </w:t>
        </w:r>
      </w:ins>
      <w:ins w:id="2801" w:author="angie" w:date="2014-02-10T17:32:00Z">
        <w:r w:rsidR="00396DBE" w:rsidRPr="001B2EC8">
          <w:rPr>
            <w:lang w:val="es-ES_tradnl"/>
          </w:rPr>
          <w:t>es una interfaz grafica</w:t>
        </w:r>
      </w:ins>
      <w:ins w:id="2802" w:author="angie" w:date="2014-02-10T17:33:00Z">
        <w:r w:rsidR="00396DBE" w:rsidRPr="001B2EC8">
          <w:rPr>
            <w:lang w:val="es-ES_tradnl"/>
          </w:rPr>
          <w:t xml:space="preserve"> para</w:t>
        </w:r>
      </w:ins>
      <w:ins w:id="2803" w:author="angie" w:date="2014-02-10T17:30:00Z">
        <w:r w:rsidR="00190E60" w:rsidRPr="001B2EC8">
          <w:rPr>
            <w:lang w:val="es-ES_tradnl"/>
          </w:rPr>
          <w:t xml:space="preserve"> </w:t>
        </w:r>
      </w:ins>
      <w:ins w:id="2804" w:author="angie" w:date="2014-02-12T09:54:00Z">
        <w:r w:rsidR="00C86EA8" w:rsidRPr="001B2EC8">
          <w:rPr>
            <w:lang w:val="es-ES_tradnl"/>
          </w:rPr>
          <w:t>administrar</w:t>
        </w:r>
      </w:ins>
      <w:ins w:id="2805" w:author="angie" w:date="2014-02-10T17:30:00Z">
        <w:r w:rsidR="00190E60" w:rsidRPr="001B2EC8">
          <w:rPr>
            <w:lang w:val="es-ES_tradnl"/>
          </w:rPr>
          <w:t xml:space="preserve"> </w:t>
        </w:r>
      </w:ins>
      <w:ins w:id="2806" w:author="angie" w:date="2014-02-10T17:35:00Z">
        <w:r w:rsidR="00190E60" w:rsidRPr="001B2EC8">
          <w:rPr>
            <w:lang w:val="es-ES_tradnl"/>
          </w:rPr>
          <w:t>la</w:t>
        </w:r>
      </w:ins>
      <w:ins w:id="2807" w:author="angie" w:date="2014-02-12T09:54:00Z">
        <w:r w:rsidR="00C86EA8" w:rsidRPr="001B2EC8">
          <w:rPr>
            <w:lang w:val="es-ES_tradnl"/>
          </w:rPr>
          <w:t>s</w:t>
        </w:r>
      </w:ins>
      <w:ins w:id="2808" w:author="angie" w:date="2014-02-10T17:35:00Z">
        <w:r w:rsidR="00190E60" w:rsidRPr="001B2EC8">
          <w:rPr>
            <w:lang w:val="es-ES_tradnl"/>
          </w:rPr>
          <w:t xml:space="preserve"> </w:t>
        </w:r>
      </w:ins>
      <w:ins w:id="2809" w:author="angie" w:date="2014-02-12T09:54:00Z">
        <w:r w:rsidR="00C86EA8" w:rsidRPr="001B2EC8">
          <w:rPr>
            <w:lang w:val="es-ES_tradnl"/>
          </w:rPr>
          <w:t>configuraciones</w:t>
        </w:r>
      </w:ins>
      <w:ins w:id="2810" w:author="angie" w:date="2014-02-12T09:55:00Z">
        <w:r w:rsidR="00C86EA8" w:rsidRPr="001B2EC8">
          <w:rPr>
            <w:lang w:val="es-ES_tradnl"/>
          </w:rPr>
          <w:t xml:space="preserve">, servicios y módulos </w:t>
        </w:r>
      </w:ins>
      <w:ins w:id="2811" w:author="angie" w:date="2014-02-10T17:35:00Z">
        <w:r w:rsidR="00190E60" w:rsidRPr="001B2EC8">
          <w:rPr>
            <w:lang w:val="es-ES_tradnl"/>
          </w:rPr>
          <w:t>d</w:t>
        </w:r>
      </w:ins>
      <w:ins w:id="2812" w:author="angie" w:date="2014-02-10T17:30:00Z">
        <w:r w:rsidR="00190E60" w:rsidRPr="001B2EC8">
          <w:rPr>
            <w:lang w:val="es-ES_tradnl"/>
          </w:rPr>
          <w:t>el servidor</w:t>
        </w:r>
      </w:ins>
      <w:ins w:id="2813" w:author="angie" w:date="2014-02-12T09:56:00Z">
        <w:r w:rsidR="00C86EA8" w:rsidRPr="001B2EC8">
          <w:rPr>
            <w:lang w:val="es-ES_tradnl"/>
          </w:rPr>
          <w:t xml:space="preserve"> web</w:t>
        </w:r>
      </w:ins>
      <w:ins w:id="2814" w:author="angie" w:date="2014-02-10T17:30:00Z">
        <w:r w:rsidR="00F53175" w:rsidRPr="001B2EC8">
          <w:rPr>
            <w:lang w:val="es-ES_tradnl"/>
          </w:rPr>
          <w:t>,</w:t>
        </w:r>
      </w:ins>
      <w:ins w:id="2815" w:author="angie" w:date="2014-02-10T17:34:00Z">
        <w:r w:rsidR="008553DA" w:rsidRPr="001B2EC8">
          <w:rPr>
            <w:lang w:val="es-ES_tradnl"/>
          </w:rPr>
          <w:t xml:space="preserve"> </w:t>
        </w:r>
      </w:ins>
      <w:ins w:id="2816" w:author="angie" w:date="2014-02-12T09:56:00Z">
        <w:r w:rsidR="00DA3FA4" w:rsidRPr="001B2EC8">
          <w:rPr>
            <w:lang w:val="es-ES_tradnl"/>
          </w:rPr>
          <w:t xml:space="preserve">los datos de los usuarios, </w:t>
        </w:r>
      </w:ins>
      <w:ins w:id="2817" w:author="angie" w:date="2014-02-12T09:55:00Z">
        <w:r w:rsidR="00C86EA8" w:rsidRPr="001B2EC8">
          <w:rPr>
            <w:lang w:val="es-ES_tradnl"/>
          </w:rPr>
          <w:t xml:space="preserve">las </w:t>
        </w:r>
      </w:ins>
      <w:ins w:id="2818" w:author="angie" w:date="2014-02-12T09:57:00Z">
        <w:r w:rsidR="00107C3D" w:rsidRPr="001B2EC8">
          <w:rPr>
            <w:lang w:val="es-ES_tradnl"/>
          </w:rPr>
          <w:t xml:space="preserve">aplicaciones y características de </w:t>
        </w:r>
      </w:ins>
      <w:ins w:id="2819" w:author="angie" w:date="2014-02-10T17:34:00Z">
        <w:r w:rsidR="008553DA" w:rsidRPr="001B2EC8">
          <w:rPr>
            <w:lang w:val="es-ES_tradnl"/>
          </w:rPr>
          <w:t xml:space="preserve">ASP.NET, </w:t>
        </w:r>
        <w:r w:rsidR="00C86EA8" w:rsidRPr="001B2EC8">
          <w:rPr>
            <w:lang w:val="es-ES_tradnl"/>
          </w:rPr>
          <w:t xml:space="preserve">y </w:t>
        </w:r>
      </w:ins>
      <w:ins w:id="2820" w:author="angie" w:date="2014-02-12T09:56:00Z">
        <w:r w:rsidR="00DA3FA4" w:rsidRPr="001B2EC8">
          <w:rPr>
            <w:lang w:val="es-ES_tradnl"/>
          </w:rPr>
          <w:t xml:space="preserve">obtener </w:t>
        </w:r>
      </w:ins>
      <w:ins w:id="2821" w:author="angie" w:date="2014-02-10T17:34:00Z">
        <w:r w:rsidR="00C86EA8" w:rsidRPr="001B2EC8">
          <w:rPr>
            <w:lang w:val="es-ES_tradnl"/>
          </w:rPr>
          <w:t xml:space="preserve">reportes </w:t>
        </w:r>
        <w:r w:rsidR="00F53175" w:rsidRPr="001B2EC8">
          <w:rPr>
            <w:lang w:val="es-ES_tradnl"/>
          </w:rPr>
          <w:t>de diagnóstico en tiempo real</w:t>
        </w:r>
        <w:r w:rsidR="008553DA" w:rsidRPr="001B2EC8">
          <w:rPr>
            <w:lang w:val="es-ES_tradnl"/>
          </w:rPr>
          <w:t>.</w:t>
        </w:r>
      </w:ins>
      <w:ins w:id="2822" w:author="angie" w:date="2014-02-10T17:49:00Z">
        <w:r w:rsidR="00454829" w:rsidRPr="001B2EC8">
          <w:rPr>
            <w:lang w:val="es-ES_tradnl"/>
          </w:rPr>
          <w:t xml:space="preserve"> De </w:t>
        </w:r>
        <w:r w:rsidR="00336CF0" w:rsidRPr="001B2EC8">
          <w:rPr>
            <w:lang w:val="es-ES_tradnl"/>
          </w:rPr>
          <w:t xml:space="preserve">aquí se pueden administrar </w:t>
        </w:r>
      </w:ins>
      <w:ins w:id="2823" w:author="angie" w:date="2014-02-10T17:51:00Z">
        <w:r w:rsidR="00336CF0" w:rsidRPr="001B2EC8">
          <w:rPr>
            <w:lang w:val="es-ES_tradnl"/>
          </w:rPr>
          <w:t>las reglas de acceso</w:t>
        </w:r>
      </w:ins>
      <w:ins w:id="2824" w:author="angie" w:date="2014-02-10T17:57:00Z">
        <w:r w:rsidR="002564D3" w:rsidRPr="001B2EC8">
          <w:rPr>
            <w:lang w:val="es-ES_tradnl"/>
          </w:rPr>
          <w:t xml:space="preserve"> y otros aspectos de seguridad</w:t>
        </w:r>
      </w:ins>
      <w:ins w:id="2825" w:author="angie" w:date="2014-02-10T18:00:00Z">
        <w:r w:rsidR="0074101A" w:rsidRPr="001B2EC8">
          <w:rPr>
            <w:lang w:val="es-ES_tradnl"/>
          </w:rPr>
          <w:t>.</w:t>
        </w:r>
      </w:ins>
    </w:p>
    <w:p w14:paraId="6EE99E86" w14:textId="1373641B" w:rsidR="003F7DD0" w:rsidRPr="00932E91" w:rsidRDefault="003F7DD0">
      <w:pPr>
        <w:pStyle w:val="Heading3"/>
        <w:rPr>
          <w:ins w:id="2826" w:author="angie" w:date="2014-02-13T08:08:00Z"/>
          <w:lang w:val="es-ES_tradnl"/>
        </w:rPr>
        <w:pPrChange w:id="2827" w:author="angie" w:date="2014-02-13T08:08:00Z">
          <w:pPr/>
        </w:pPrChange>
      </w:pPr>
      <w:ins w:id="2828" w:author="angie" w:date="2014-02-13T08:08:00Z">
        <w:r w:rsidRPr="00932E91">
          <w:rPr>
            <w:lang w:val="es-ES_tradnl"/>
          </w:rPr>
          <w:t>Nube Publica</w:t>
        </w:r>
      </w:ins>
    </w:p>
    <w:p w14:paraId="4A76EFD7" w14:textId="77777777" w:rsidR="00A068CD" w:rsidRPr="001B2EC8" w:rsidRDefault="00F55D63" w:rsidP="00FF4DC1">
      <w:pPr>
        <w:rPr>
          <w:ins w:id="2829" w:author="angie" w:date="2014-02-13T09:09:00Z"/>
          <w:lang w:val="es-ES_tradnl"/>
        </w:rPr>
      </w:pPr>
      <w:ins w:id="2830" w:author="angie" w:date="2014-02-13T08:09:00Z">
        <w:r w:rsidRPr="001B2EC8">
          <w:rPr>
            <w:lang w:val="es-ES_tradnl"/>
          </w:rPr>
          <w:t>Son</w:t>
        </w:r>
        <w:r w:rsidR="00D75DFF" w:rsidRPr="001B2EC8">
          <w:rPr>
            <w:lang w:val="es-ES_tradnl"/>
          </w:rPr>
          <w:t xml:space="preserve"> alojamiento</w:t>
        </w:r>
      </w:ins>
      <w:ins w:id="2831" w:author="angie" w:date="2014-02-13T08:52:00Z">
        <w:r w:rsidRPr="001B2EC8">
          <w:rPr>
            <w:lang w:val="es-ES_tradnl"/>
          </w:rPr>
          <w:t>s</w:t>
        </w:r>
      </w:ins>
      <w:ins w:id="2832" w:author="angie" w:date="2014-02-13T08:09:00Z">
        <w:r w:rsidR="00D75DFF" w:rsidRPr="001B2EC8">
          <w:rPr>
            <w:lang w:val="es-ES_tradnl"/>
          </w:rPr>
          <w:t xml:space="preserve"> web (hosting) </w:t>
        </w:r>
      </w:ins>
      <w:ins w:id="2833" w:author="angie" w:date="2014-02-13T09:02:00Z">
        <w:r w:rsidR="00223ED2" w:rsidRPr="001B2EC8">
          <w:rPr>
            <w:lang w:val="es-ES_tradnl"/>
          </w:rPr>
          <w:t>que ofrecen</w:t>
        </w:r>
      </w:ins>
      <w:ins w:id="2834" w:author="angie" w:date="2014-02-13T08:09:00Z">
        <w:r w:rsidR="00D75DFF" w:rsidRPr="001B2EC8">
          <w:rPr>
            <w:lang w:val="es-ES_tradnl"/>
          </w:rPr>
          <w:t xml:space="preserve"> </w:t>
        </w:r>
      </w:ins>
      <w:ins w:id="2835" w:author="angie" w:date="2014-02-13T08:52:00Z">
        <w:r w:rsidR="00543BC2" w:rsidRPr="001B2EC8">
          <w:rPr>
            <w:lang w:val="es-ES_tradnl"/>
          </w:rPr>
          <w:t>servicios de</w:t>
        </w:r>
      </w:ins>
      <w:ins w:id="2836" w:author="angie" w:date="2014-02-13T08:09:00Z">
        <w:r w:rsidR="00D75DFF" w:rsidRPr="001B2EC8">
          <w:rPr>
            <w:lang w:val="es-ES_tradnl"/>
          </w:rPr>
          <w:t xml:space="preserve"> almacena</w:t>
        </w:r>
      </w:ins>
      <w:ins w:id="2837" w:author="angie" w:date="2014-02-13T08:52:00Z">
        <w:r w:rsidR="00543BC2" w:rsidRPr="001B2EC8">
          <w:rPr>
            <w:lang w:val="es-ES_tradnl"/>
          </w:rPr>
          <w:t>miento de</w:t>
        </w:r>
      </w:ins>
      <w:ins w:id="2838" w:author="angie" w:date="2014-02-13T08:09:00Z">
        <w:r w:rsidR="00D75DFF" w:rsidRPr="001B2EC8">
          <w:rPr>
            <w:lang w:val="es-ES_tradnl"/>
          </w:rPr>
          <w:t xml:space="preserve"> </w:t>
        </w:r>
      </w:ins>
      <w:ins w:id="2839" w:author="angie" w:date="2014-02-13T09:02:00Z">
        <w:r w:rsidR="00223ED2" w:rsidRPr="001B2EC8">
          <w:rPr>
            <w:lang w:val="es-ES_tradnl"/>
          </w:rPr>
          <w:t>datos</w:t>
        </w:r>
      </w:ins>
      <w:ins w:id="2840" w:author="angie" w:date="2014-02-13T08:09:00Z">
        <w:r w:rsidR="00543BC2" w:rsidRPr="001B2EC8">
          <w:rPr>
            <w:lang w:val="es-ES_tradnl"/>
          </w:rPr>
          <w:t xml:space="preserve"> en planes </w:t>
        </w:r>
      </w:ins>
      <w:ins w:id="2841" w:author="angie" w:date="2014-02-13T09:00:00Z">
        <w:r w:rsidR="00CB3C49" w:rsidRPr="001B2EC8">
          <w:rPr>
            <w:lang w:val="es-ES_tradnl"/>
          </w:rPr>
          <w:t>mensuales</w:t>
        </w:r>
      </w:ins>
      <w:ins w:id="2842" w:author="angie" w:date="2014-02-13T08:09:00Z">
        <w:r w:rsidR="00543BC2" w:rsidRPr="001B2EC8">
          <w:rPr>
            <w:lang w:val="es-ES_tradnl"/>
          </w:rPr>
          <w:t>.</w:t>
        </w:r>
      </w:ins>
      <w:ins w:id="2843" w:author="angie" w:date="2014-02-13T08:56:00Z">
        <w:r w:rsidR="00346008" w:rsidRPr="001B2EC8">
          <w:rPr>
            <w:lang w:val="es-ES_tradnl"/>
          </w:rPr>
          <w:t xml:space="preserve"> </w:t>
        </w:r>
      </w:ins>
      <w:ins w:id="2844" w:author="angie" w:date="2014-02-13T09:00:00Z">
        <w:r w:rsidR="00CB3C49" w:rsidRPr="001B2EC8">
          <w:rPr>
            <w:lang w:val="es-ES_tradnl"/>
          </w:rPr>
          <w:t>Usualmente</w:t>
        </w:r>
      </w:ins>
      <w:ins w:id="2845" w:author="angie" w:date="2014-02-13T08:56:00Z">
        <w:r w:rsidR="00346008" w:rsidRPr="001B2EC8">
          <w:rPr>
            <w:lang w:val="es-ES_tradnl"/>
          </w:rPr>
          <w:t xml:space="preserve"> </w:t>
        </w:r>
      </w:ins>
      <w:ins w:id="2846" w:author="angie" w:date="2014-02-13T09:00:00Z">
        <w:r w:rsidR="00CB3C49" w:rsidRPr="001B2EC8">
          <w:rPr>
            <w:lang w:val="es-ES_tradnl"/>
          </w:rPr>
          <w:t>proporcionan</w:t>
        </w:r>
      </w:ins>
      <w:ins w:id="2847" w:author="angie" w:date="2014-02-13T08:56:00Z">
        <w:r w:rsidR="00346008" w:rsidRPr="001B2EC8">
          <w:rPr>
            <w:lang w:val="es-ES_tradnl"/>
          </w:rPr>
          <w:t xml:space="preserve"> un dominio</w:t>
        </w:r>
      </w:ins>
      <w:ins w:id="2848" w:author="angie" w:date="2014-02-13T09:03:00Z">
        <w:r w:rsidR="00EC4D9B" w:rsidRPr="001B2EC8">
          <w:rPr>
            <w:lang w:val="es-ES_tradnl"/>
          </w:rPr>
          <w:t xml:space="preserve"> y herramientas de administración para el sitio.</w:t>
        </w:r>
      </w:ins>
      <w:ins w:id="2849" w:author="angie" w:date="2014-02-13T08:56:00Z">
        <w:r w:rsidR="00346008" w:rsidRPr="001B2EC8">
          <w:rPr>
            <w:lang w:val="es-ES_tradnl"/>
          </w:rPr>
          <w:t xml:space="preserve"> </w:t>
        </w:r>
      </w:ins>
      <w:ins w:id="2850" w:author="angie" w:date="2014-02-13T08:09:00Z">
        <w:r w:rsidR="00D75DFF" w:rsidRPr="001B2EC8">
          <w:rPr>
            <w:lang w:val="es-ES_tradnl"/>
          </w:rPr>
          <w:t xml:space="preserve"> </w:t>
        </w:r>
      </w:ins>
    </w:p>
    <w:p w14:paraId="470FE409" w14:textId="7686C07A" w:rsidR="00A068CD" w:rsidRPr="001B2EC8" w:rsidRDefault="00543BC2" w:rsidP="00FF4DC1">
      <w:pPr>
        <w:rPr>
          <w:ins w:id="2851" w:author="angie" w:date="2014-02-13T09:09:00Z"/>
          <w:lang w:val="es-ES_tradnl"/>
        </w:rPr>
      </w:pPr>
      <w:ins w:id="2852" w:author="angie" w:date="2014-02-13T08:53:00Z">
        <w:r w:rsidRPr="001B2EC8">
          <w:rPr>
            <w:lang w:val="es-ES_tradnl"/>
          </w:rPr>
          <w:t xml:space="preserve">Ellos </w:t>
        </w:r>
      </w:ins>
      <w:ins w:id="2853" w:author="angie" w:date="2014-02-13T09:00:00Z">
        <w:r w:rsidR="00CB3C49" w:rsidRPr="001B2EC8">
          <w:rPr>
            <w:lang w:val="es-ES_tradnl"/>
          </w:rPr>
          <w:t>tiene</w:t>
        </w:r>
      </w:ins>
      <w:ins w:id="2854" w:author="angie" w:date="2014-02-13T08:53:00Z">
        <w:r w:rsidRPr="001B2EC8">
          <w:rPr>
            <w:lang w:val="es-ES_tradnl"/>
          </w:rPr>
          <w:t xml:space="preserve"> sus servidores</w:t>
        </w:r>
      </w:ins>
      <w:ins w:id="2855" w:author="angie" w:date="2014-02-13T08:56:00Z">
        <w:r w:rsidR="00346008" w:rsidRPr="001B2EC8">
          <w:rPr>
            <w:lang w:val="es-ES_tradnl"/>
          </w:rPr>
          <w:t xml:space="preserve"> </w:t>
        </w:r>
      </w:ins>
      <w:ins w:id="2856" w:author="angie" w:date="2014-02-13T09:00:00Z">
        <w:r w:rsidR="00CB3C49" w:rsidRPr="001B2EC8">
          <w:rPr>
            <w:lang w:val="es-ES_tradnl"/>
          </w:rPr>
          <w:t>físicos</w:t>
        </w:r>
      </w:ins>
      <w:ins w:id="2857" w:author="angie" w:date="2014-02-13T08:56:00Z">
        <w:r w:rsidR="00346008" w:rsidRPr="001B2EC8">
          <w:rPr>
            <w:lang w:val="es-ES_tradnl"/>
          </w:rPr>
          <w:t xml:space="preserve"> </w:t>
        </w:r>
        <w:r w:rsidR="00AE0A8D" w:rsidRPr="001B2EC8">
          <w:rPr>
            <w:lang w:val="es-ES_tradnl"/>
          </w:rPr>
          <w:t>d</w:t>
        </w:r>
      </w:ins>
      <w:ins w:id="2858" w:author="angie" w:date="2014-02-13T08:54:00Z">
        <w:r w:rsidRPr="001B2EC8">
          <w:rPr>
            <w:lang w:val="es-ES_tradnl"/>
          </w:rPr>
          <w:t xml:space="preserve">onde instalan servidores web, </w:t>
        </w:r>
      </w:ins>
      <w:ins w:id="2859" w:author="angie" w:date="2014-02-13T08:57:00Z">
        <w:r w:rsidR="00AE0A8D" w:rsidRPr="001B2EC8">
          <w:rPr>
            <w:lang w:val="es-ES_tradnl"/>
          </w:rPr>
          <w:t xml:space="preserve">de </w:t>
        </w:r>
      </w:ins>
      <w:ins w:id="2860" w:author="angie" w:date="2014-02-13T08:54:00Z">
        <w:r w:rsidRPr="001B2EC8">
          <w:rPr>
            <w:lang w:val="es-ES_tradnl"/>
          </w:rPr>
          <w:t xml:space="preserve">base de datos, de archivos, de correo </w:t>
        </w:r>
      </w:ins>
      <w:ins w:id="2861" w:author="angie" w:date="2014-02-13T09:00:00Z">
        <w:r w:rsidR="00CB3C49" w:rsidRPr="001B2EC8">
          <w:rPr>
            <w:lang w:val="es-ES_tradnl"/>
          </w:rPr>
          <w:t>electrónico</w:t>
        </w:r>
      </w:ins>
      <w:ins w:id="2862" w:author="angie" w:date="2014-02-13T08:54:00Z">
        <w:r w:rsidR="00EC4D9B" w:rsidRPr="001B2EC8">
          <w:rPr>
            <w:lang w:val="es-ES_tradnl"/>
          </w:rPr>
          <w:t xml:space="preserve">, etc. </w:t>
        </w:r>
      </w:ins>
      <w:ins w:id="2863" w:author="angie" w:date="2014-02-13T09:07:00Z">
        <w:r w:rsidR="00FF1CBA" w:rsidRPr="001B2EC8">
          <w:rPr>
            <w:lang w:val="es-ES_tradnl"/>
          </w:rPr>
          <w:t>C</w:t>
        </w:r>
      </w:ins>
      <w:ins w:id="2864" w:author="angie" w:date="2014-02-13T08:54:00Z">
        <w:r w:rsidR="00EC4D9B" w:rsidRPr="001B2EC8">
          <w:rPr>
            <w:lang w:val="es-ES_tradnl"/>
          </w:rPr>
          <w:t>onfiguran estos servicios para dar a</w:t>
        </w:r>
        <w:r w:rsidR="00A068CD" w:rsidRPr="001B2EC8">
          <w:rPr>
            <w:lang w:val="es-ES_tradnl"/>
          </w:rPr>
          <w:t xml:space="preserve">lojamiento a cientos de sitios </w:t>
        </w:r>
        <w:r w:rsidR="00EC4D9B" w:rsidRPr="001B2EC8">
          <w:rPr>
            <w:lang w:val="es-ES_tradnl"/>
          </w:rPr>
          <w:t xml:space="preserve">en un solo servidor </w:t>
        </w:r>
      </w:ins>
      <w:ins w:id="2865" w:author="angie" w:date="2014-02-13T09:05:00Z">
        <w:r w:rsidR="00EC4D9B" w:rsidRPr="001B2EC8">
          <w:rPr>
            <w:lang w:val="es-ES_tradnl"/>
          </w:rPr>
          <w:t>físico</w:t>
        </w:r>
      </w:ins>
      <w:ins w:id="2866" w:author="angie" w:date="2014-02-13T08:54:00Z">
        <w:r w:rsidR="00EC4D9B" w:rsidRPr="001B2EC8">
          <w:rPr>
            <w:lang w:val="es-ES_tradnl"/>
          </w:rPr>
          <w:t xml:space="preserve">. </w:t>
        </w:r>
      </w:ins>
      <w:ins w:id="2867" w:author="angie" w:date="2014-02-13T09:09:00Z">
        <w:r w:rsidR="00A068CD" w:rsidRPr="001B2EC8">
          <w:rPr>
            <w:lang w:val="es-ES_tradnl"/>
          </w:rPr>
          <w:t xml:space="preserve">Estas configuración limitan mucho a los clientes, al no poder instalar ciertos paquetes o manejar ellos mismo </w:t>
        </w:r>
      </w:ins>
      <w:ins w:id="2868" w:author="angie" w:date="2014-02-13T09:10:00Z">
        <w:r w:rsidR="00A068CD" w:rsidRPr="001B2EC8">
          <w:rPr>
            <w:lang w:val="es-ES_tradnl"/>
          </w:rPr>
          <w:t>la memoria o hilos de sus aplicaciones.</w:t>
        </w:r>
      </w:ins>
    </w:p>
    <w:p w14:paraId="4F36A447" w14:textId="73FBDF74" w:rsidR="00D75DFF" w:rsidRPr="001B2EC8" w:rsidRDefault="00EC4D9B" w:rsidP="00FF4DC1">
      <w:pPr>
        <w:rPr>
          <w:ins w:id="2869" w:author="angie" w:date="2014-02-13T10:43:00Z"/>
          <w:lang w:val="es-ES_tradnl"/>
        </w:rPr>
      </w:pPr>
      <w:ins w:id="2870" w:author="angie" w:date="2014-02-13T08:54:00Z">
        <w:r w:rsidRPr="001B2EC8">
          <w:rPr>
            <w:lang w:val="es-ES_tradnl"/>
          </w:rPr>
          <w:t>Es</w:t>
        </w:r>
      </w:ins>
      <w:ins w:id="2871" w:author="angie" w:date="2014-02-13T09:10:00Z">
        <w:r w:rsidR="00A068CD" w:rsidRPr="001B2EC8">
          <w:rPr>
            <w:lang w:val="es-ES_tradnl"/>
          </w:rPr>
          <w:t>tos servicios</w:t>
        </w:r>
      </w:ins>
      <w:ins w:id="2872" w:author="angie" w:date="2014-02-13T08:54:00Z">
        <w:r w:rsidRPr="001B2EC8">
          <w:rPr>
            <w:lang w:val="es-ES_tradnl"/>
          </w:rPr>
          <w:t xml:space="preserve"> </w:t>
        </w:r>
      </w:ins>
      <w:ins w:id="2873" w:author="angie" w:date="2014-02-13T09:11:00Z">
        <w:r w:rsidR="00A068CD" w:rsidRPr="001B2EC8">
          <w:rPr>
            <w:lang w:val="es-ES_tradnl"/>
          </w:rPr>
          <w:t xml:space="preserve">tienen </w:t>
        </w:r>
      </w:ins>
      <w:ins w:id="2874" w:author="angie" w:date="2014-02-13T08:54:00Z">
        <w:r w:rsidRPr="001B2EC8">
          <w:rPr>
            <w:lang w:val="es-ES_tradnl"/>
          </w:rPr>
          <w:t xml:space="preserve">el nombre de </w:t>
        </w:r>
      </w:ins>
      <w:ins w:id="2875" w:author="angie" w:date="2014-02-13T09:11:00Z">
        <w:r w:rsidR="001F6811" w:rsidRPr="001B2EC8">
          <w:rPr>
            <w:lang w:val="es-ES_tradnl"/>
          </w:rPr>
          <w:t xml:space="preserve">nube </w:t>
        </w:r>
      </w:ins>
      <w:ins w:id="2876" w:author="angie" w:date="2014-02-13T09:06:00Z">
        <w:r w:rsidR="001F6811" w:rsidRPr="001B2EC8">
          <w:rPr>
            <w:lang w:val="es-ES_tradnl"/>
          </w:rPr>
          <w:t>compartida o publica</w:t>
        </w:r>
      </w:ins>
      <w:ins w:id="2877" w:author="angie" w:date="2014-02-13T08:54:00Z">
        <w:r w:rsidRPr="001B2EC8">
          <w:rPr>
            <w:lang w:val="es-ES_tradnl"/>
          </w:rPr>
          <w:t xml:space="preserve">. Hay </w:t>
        </w:r>
      </w:ins>
      <w:ins w:id="2878" w:author="angie" w:date="2014-02-13T09:06:00Z">
        <w:r w:rsidR="000D6011" w:rsidRPr="001B2EC8">
          <w:rPr>
            <w:lang w:val="es-ES_tradnl"/>
          </w:rPr>
          <w:t>empresas que rentan una maquina virtual en el servidor</w:t>
        </w:r>
      </w:ins>
      <w:ins w:id="2879" w:author="angie" w:date="2014-02-13T09:13:00Z">
        <w:r w:rsidR="001F6811" w:rsidRPr="001B2EC8">
          <w:rPr>
            <w:lang w:val="es-ES_tradnl"/>
          </w:rPr>
          <w:t xml:space="preserve"> o en ocasiones el servidor completo</w:t>
        </w:r>
      </w:ins>
      <w:ins w:id="2880" w:author="angie" w:date="2014-02-13T09:06:00Z">
        <w:r w:rsidRPr="001B2EC8">
          <w:rPr>
            <w:lang w:val="es-ES_tradnl"/>
          </w:rPr>
          <w:t xml:space="preserve">, </w:t>
        </w:r>
      </w:ins>
      <w:ins w:id="2881" w:author="angie" w:date="2014-02-13T09:12:00Z">
        <w:r w:rsidR="001F6811" w:rsidRPr="001B2EC8">
          <w:rPr>
            <w:lang w:val="es-ES_tradnl"/>
          </w:rPr>
          <w:t xml:space="preserve">dando todo </w:t>
        </w:r>
      </w:ins>
      <w:ins w:id="2882" w:author="angie" w:date="2014-02-13T09:13:00Z">
        <w:r w:rsidR="001F6811" w:rsidRPr="001B2EC8">
          <w:rPr>
            <w:lang w:val="es-ES_tradnl"/>
          </w:rPr>
          <w:t>la</w:t>
        </w:r>
      </w:ins>
      <w:ins w:id="2883" w:author="angie" w:date="2014-02-13T09:12:00Z">
        <w:r w:rsidR="001F6811" w:rsidRPr="001B2EC8">
          <w:rPr>
            <w:lang w:val="es-ES_tradnl"/>
          </w:rPr>
          <w:t xml:space="preserve"> administración al </w:t>
        </w:r>
      </w:ins>
      <w:ins w:id="2884" w:author="angie" w:date="2014-02-13T09:13:00Z">
        <w:r w:rsidR="001F6811" w:rsidRPr="001B2EC8">
          <w:rPr>
            <w:lang w:val="es-ES_tradnl"/>
          </w:rPr>
          <w:t>cliente</w:t>
        </w:r>
      </w:ins>
      <w:ins w:id="2885" w:author="angie" w:date="2014-02-13T09:12:00Z">
        <w:r w:rsidR="001F6811" w:rsidRPr="001B2EC8">
          <w:rPr>
            <w:lang w:val="es-ES_tradnl"/>
          </w:rPr>
          <w:t xml:space="preserve">, </w:t>
        </w:r>
      </w:ins>
      <w:ins w:id="2886" w:author="angie" w:date="2014-02-13T09:06:00Z">
        <w:r w:rsidRPr="001B2EC8">
          <w:rPr>
            <w:lang w:val="es-ES_tradnl"/>
          </w:rPr>
          <w:t xml:space="preserve">estos son llamados </w:t>
        </w:r>
      </w:ins>
      <w:ins w:id="2887" w:author="angie" w:date="2014-02-13T09:13:00Z">
        <w:r w:rsidR="001F6811" w:rsidRPr="001B2EC8">
          <w:rPr>
            <w:lang w:val="es-ES_tradnl"/>
          </w:rPr>
          <w:t xml:space="preserve">nubes </w:t>
        </w:r>
      </w:ins>
      <w:ins w:id="2888" w:author="angie" w:date="2014-02-13T09:06:00Z">
        <w:r w:rsidR="001F6811" w:rsidRPr="001B2EC8">
          <w:rPr>
            <w:lang w:val="es-ES_tradnl"/>
          </w:rPr>
          <w:t>privada</w:t>
        </w:r>
        <w:r w:rsidRPr="001B2EC8">
          <w:rPr>
            <w:lang w:val="es-ES_tradnl"/>
          </w:rPr>
          <w:t>s.</w:t>
        </w:r>
      </w:ins>
    </w:p>
    <w:p w14:paraId="259D8A82" w14:textId="122E0564" w:rsidR="006601E3" w:rsidRPr="001B2EC8" w:rsidRDefault="00727449" w:rsidP="00E96A85">
      <w:pPr>
        <w:pStyle w:val="Heading1"/>
        <w:rPr>
          <w:lang w:val="es-ES_tradnl"/>
        </w:rPr>
      </w:pPr>
      <w:bookmarkStart w:id="2889" w:name="_Toc254080286"/>
      <w:r w:rsidRPr="001B2EC8">
        <w:rPr>
          <w:lang w:val="es-ES_tradnl"/>
        </w:rPr>
        <w:lastRenderedPageBreak/>
        <w:t>Marco Contextual</w:t>
      </w:r>
      <w:bookmarkEnd w:id="2889"/>
    </w:p>
    <w:p w14:paraId="3EEC330B" w14:textId="68BB5622" w:rsidR="004370E5" w:rsidRPr="001B2EC8" w:rsidRDefault="005713CF" w:rsidP="00573E18">
      <w:pPr>
        <w:rPr>
          <w:ins w:id="2890" w:author="angie" w:date="2014-02-12T10:00:00Z"/>
          <w:rFonts w:cs="Arial"/>
          <w:szCs w:val="24"/>
          <w:lang w:val="es-ES_tradnl"/>
        </w:rPr>
      </w:pPr>
      <w:ins w:id="2891" w:author="angie" w:date="2014-02-12T08:09:00Z">
        <w:r w:rsidRPr="001B2EC8">
          <w:rPr>
            <w:rFonts w:cs="Arial"/>
            <w:szCs w:val="24"/>
            <w:lang w:val="es-ES_tradnl"/>
          </w:rPr>
          <w:t xml:space="preserve">En este capítulo </w:t>
        </w:r>
      </w:ins>
      <w:ins w:id="2892" w:author="angie" w:date="2014-02-12T11:08:00Z">
        <w:r w:rsidR="00FD3109" w:rsidRPr="001B2EC8">
          <w:rPr>
            <w:rFonts w:cs="Arial"/>
            <w:szCs w:val="24"/>
            <w:lang w:val="es-ES_tradnl"/>
          </w:rPr>
          <w:t xml:space="preserve">se </w:t>
        </w:r>
      </w:ins>
      <w:ins w:id="2893" w:author="angie" w:date="2014-02-12T10:23:00Z">
        <w:r w:rsidR="001031AC" w:rsidRPr="001B2EC8">
          <w:rPr>
            <w:rFonts w:cs="Arial"/>
            <w:szCs w:val="24"/>
            <w:lang w:val="es-ES_tradnl"/>
          </w:rPr>
          <w:t xml:space="preserve">describe </w:t>
        </w:r>
      </w:ins>
      <w:ins w:id="2894" w:author="angie" w:date="2014-02-12T10:24:00Z">
        <w:r w:rsidR="00525CEB" w:rsidRPr="001B2EC8">
          <w:rPr>
            <w:rFonts w:cs="Arial"/>
            <w:szCs w:val="24"/>
            <w:lang w:val="es-ES_tradnl"/>
          </w:rPr>
          <w:t xml:space="preserve">la </w:t>
        </w:r>
      </w:ins>
      <w:ins w:id="2895" w:author="angie" w:date="2014-02-12T11:04:00Z">
        <w:r w:rsidR="00525CEB" w:rsidRPr="001B2EC8">
          <w:rPr>
            <w:rFonts w:cs="Arial"/>
            <w:szCs w:val="24"/>
            <w:lang w:val="es-ES_tradnl"/>
          </w:rPr>
          <w:t>situación</w:t>
        </w:r>
      </w:ins>
      <w:ins w:id="2896" w:author="angie" w:date="2014-02-12T10:24:00Z">
        <w:r w:rsidR="00525CEB" w:rsidRPr="001B2EC8">
          <w:rPr>
            <w:rFonts w:cs="Arial"/>
            <w:szCs w:val="24"/>
            <w:lang w:val="es-ES_tradnl"/>
          </w:rPr>
          <w:t xml:space="preserve"> </w:t>
        </w:r>
      </w:ins>
      <w:ins w:id="2897" w:author="angie" w:date="2014-02-12T11:04:00Z">
        <w:r w:rsidR="00525CEB" w:rsidRPr="001B2EC8">
          <w:rPr>
            <w:rFonts w:cs="Arial"/>
            <w:szCs w:val="24"/>
            <w:lang w:val="es-ES_tradnl"/>
          </w:rPr>
          <w:t xml:space="preserve">actual </w:t>
        </w:r>
      </w:ins>
      <w:ins w:id="2898" w:author="angie" w:date="2014-02-12T10:23:00Z">
        <w:r w:rsidR="001031AC" w:rsidRPr="001B2EC8">
          <w:rPr>
            <w:rFonts w:cs="Arial"/>
            <w:szCs w:val="24"/>
            <w:lang w:val="es-ES_tradnl"/>
          </w:rPr>
          <w:t xml:space="preserve">dónde se </w:t>
        </w:r>
      </w:ins>
      <w:ins w:id="2899" w:author="angie" w:date="2014-02-12T10:54:00Z">
        <w:r w:rsidR="009F7A48" w:rsidRPr="001B2EC8">
          <w:rPr>
            <w:rFonts w:cs="Arial"/>
            <w:szCs w:val="24"/>
            <w:lang w:val="es-ES_tradnl"/>
          </w:rPr>
          <w:t xml:space="preserve">ubica el </w:t>
        </w:r>
        <w:r w:rsidR="009F7A48" w:rsidRPr="001B2EC8">
          <w:rPr>
            <w:rFonts w:eastAsia="Times New Roman"/>
            <w:lang w:val="es-ES_tradnl"/>
          </w:rPr>
          <w:t>problema</w:t>
        </w:r>
      </w:ins>
      <w:ins w:id="2900" w:author="angie" w:date="2014-02-12T08:24:00Z">
        <w:r w:rsidR="001428B2" w:rsidRPr="001B2EC8">
          <w:rPr>
            <w:rFonts w:cs="Arial"/>
            <w:szCs w:val="24"/>
            <w:lang w:val="es-ES_tradnl"/>
          </w:rPr>
          <w:t>.</w:t>
        </w:r>
      </w:ins>
      <w:ins w:id="2901" w:author="angie" w:date="2014-02-12T10:53:00Z">
        <w:r w:rsidR="009F7A48" w:rsidRPr="001B2EC8">
          <w:rPr>
            <w:rFonts w:cs="Arial"/>
            <w:szCs w:val="24"/>
            <w:lang w:val="es-ES_tradnl"/>
          </w:rPr>
          <w:t xml:space="preserve"> </w:t>
        </w:r>
        <w:r w:rsidR="00150B25" w:rsidRPr="001B2EC8">
          <w:rPr>
            <w:rFonts w:cs="Arial"/>
            <w:szCs w:val="24"/>
            <w:lang w:val="es-ES_tradnl"/>
          </w:rPr>
          <w:t xml:space="preserve">Se </w:t>
        </w:r>
      </w:ins>
      <w:ins w:id="2902" w:author="angie" w:date="2014-02-12T11:09:00Z">
        <w:r w:rsidR="00FD3109" w:rsidRPr="001B2EC8">
          <w:rPr>
            <w:rFonts w:cs="Arial"/>
            <w:szCs w:val="24"/>
            <w:lang w:val="es-ES_tradnl"/>
          </w:rPr>
          <w:t>analizan</w:t>
        </w:r>
      </w:ins>
      <w:ins w:id="2903" w:author="angie" w:date="2014-02-12T10:53:00Z">
        <w:r w:rsidR="00150B25" w:rsidRPr="001B2EC8">
          <w:rPr>
            <w:rFonts w:cs="Arial"/>
            <w:szCs w:val="24"/>
            <w:lang w:val="es-ES_tradnl"/>
          </w:rPr>
          <w:t xml:space="preserve"> </w:t>
        </w:r>
      </w:ins>
      <w:ins w:id="2904" w:author="angie" w:date="2014-02-12T11:09:00Z">
        <w:r w:rsidR="00FD3109" w:rsidRPr="001B2EC8">
          <w:rPr>
            <w:rFonts w:cs="Arial"/>
            <w:szCs w:val="24"/>
            <w:lang w:val="es-ES_tradnl"/>
          </w:rPr>
          <w:t xml:space="preserve">las condiciones </w:t>
        </w:r>
      </w:ins>
      <w:ins w:id="2905" w:author="angie" w:date="2014-02-12T10:53:00Z">
        <w:r w:rsidR="00FD3109" w:rsidRPr="001B2EC8">
          <w:rPr>
            <w:rFonts w:cs="Arial"/>
            <w:szCs w:val="24"/>
            <w:lang w:val="es-ES_tradnl"/>
          </w:rPr>
          <w:t>tecnológicas</w:t>
        </w:r>
        <w:r w:rsidR="002F5725" w:rsidRPr="001B2EC8">
          <w:rPr>
            <w:rFonts w:cs="Arial"/>
            <w:szCs w:val="24"/>
            <w:lang w:val="es-ES_tradnl"/>
          </w:rPr>
          <w:t>,</w:t>
        </w:r>
      </w:ins>
      <w:ins w:id="2906" w:author="angie" w:date="2014-02-12T10:56:00Z">
        <w:r w:rsidR="002F5725" w:rsidRPr="001B2EC8">
          <w:rPr>
            <w:rFonts w:cs="Arial"/>
            <w:szCs w:val="24"/>
            <w:lang w:val="es-ES_tradnl"/>
          </w:rPr>
          <w:t xml:space="preserve"> económicas y administrativas </w:t>
        </w:r>
      </w:ins>
      <w:ins w:id="2907" w:author="angie" w:date="2014-02-12T10:55:00Z">
        <w:r w:rsidR="009F7A48" w:rsidRPr="001B2EC8">
          <w:rPr>
            <w:rFonts w:cs="Arial"/>
            <w:szCs w:val="24"/>
            <w:lang w:val="es-ES_tradnl"/>
          </w:rPr>
          <w:t>existente</w:t>
        </w:r>
      </w:ins>
      <w:ins w:id="2908" w:author="angie" w:date="2014-02-12T11:08:00Z">
        <w:r w:rsidR="00FD3109" w:rsidRPr="001B2EC8">
          <w:rPr>
            <w:rFonts w:cs="Arial"/>
            <w:szCs w:val="24"/>
            <w:lang w:val="es-ES_tradnl"/>
          </w:rPr>
          <w:t>s</w:t>
        </w:r>
      </w:ins>
      <w:ins w:id="2909" w:author="angie" w:date="2014-02-12T10:55:00Z">
        <w:r w:rsidR="009F7A48" w:rsidRPr="001B2EC8">
          <w:rPr>
            <w:rFonts w:cs="Arial"/>
            <w:szCs w:val="24"/>
            <w:lang w:val="es-ES_tradnl"/>
          </w:rPr>
          <w:t xml:space="preserve"> </w:t>
        </w:r>
      </w:ins>
      <w:ins w:id="2910" w:author="angie" w:date="2014-02-12T10:56:00Z">
        <w:r w:rsidR="009F7A48" w:rsidRPr="001B2EC8">
          <w:rPr>
            <w:rFonts w:cs="Arial"/>
            <w:szCs w:val="24"/>
            <w:lang w:val="es-ES_tradnl"/>
          </w:rPr>
          <w:t xml:space="preserve">en la empresa </w:t>
        </w:r>
      </w:ins>
      <w:ins w:id="2911" w:author="angie" w:date="2014-02-12T10:53:00Z">
        <w:r w:rsidR="009F7A48" w:rsidRPr="001B2EC8">
          <w:rPr>
            <w:rFonts w:cs="Arial"/>
            <w:szCs w:val="24"/>
            <w:lang w:val="es-ES_tradnl"/>
          </w:rPr>
          <w:t>que condiciona</w:t>
        </w:r>
      </w:ins>
      <w:ins w:id="2912" w:author="angie" w:date="2014-02-12T10:56:00Z">
        <w:r w:rsidR="009F7A48" w:rsidRPr="001B2EC8">
          <w:rPr>
            <w:rFonts w:cs="Arial"/>
            <w:szCs w:val="24"/>
            <w:lang w:val="es-ES_tradnl"/>
          </w:rPr>
          <w:t>ron</w:t>
        </w:r>
      </w:ins>
      <w:ins w:id="2913" w:author="angie" w:date="2014-02-12T08:24:00Z">
        <w:r w:rsidR="001428B2" w:rsidRPr="001B2EC8">
          <w:rPr>
            <w:rFonts w:cs="Arial"/>
            <w:szCs w:val="24"/>
            <w:lang w:val="es-ES_tradnl"/>
          </w:rPr>
          <w:t xml:space="preserve"> </w:t>
        </w:r>
      </w:ins>
      <w:ins w:id="2914" w:author="angie" w:date="2014-02-12T10:56:00Z">
        <w:r w:rsidR="009F7A48" w:rsidRPr="001B2EC8">
          <w:rPr>
            <w:rFonts w:cs="Arial"/>
            <w:szCs w:val="24"/>
            <w:lang w:val="es-ES_tradnl"/>
          </w:rPr>
          <w:t xml:space="preserve">las propuestas de soluciones. </w:t>
        </w:r>
      </w:ins>
      <w:ins w:id="2915" w:author="angie" w:date="2014-02-12T08:22:00Z">
        <w:r w:rsidR="0025062B" w:rsidRPr="001B2EC8">
          <w:rPr>
            <w:rFonts w:cs="Arial"/>
            <w:szCs w:val="24"/>
            <w:lang w:val="es-ES_tradnl"/>
          </w:rPr>
          <w:t xml:space="preserve">Se </w:t>
        </w:r>
      </w:ins>
      <w:ins w:id="2916" w:author="angie" w:date="2014-02-12T11:14:00Z">
        <w:r w:rsidR="0025062B" w:rsidRPr="001B2EC8">
          <w:rPr>
            <w:rFonts w:cs="Arial"/>
            <w:szCs w:val="24"/>
            <w:lang w:val="es-ES_tradnl"/>
          </w:rPr>
          <w:t>comienza</w:t>
        </w:r>
      </w:ins>
      <w:ins w:id="2917" w:author="angie" w:date="2014-02-12T08:22:00Z">
        <w:r w:rsidR="00400A39" w:rsidRPr="001B2EC8">
          <w:rPr>
            <w:rFonts w:cs="Arial"/>
            <w:szCs w:val="24"/>
            <w:lang w:val="es-ES_tradnl"/>
          </w:rPr>
          <w:t xml:space="preserve"> </w:t>
        </w:r>
      </w:ins>
      <w:ins w:id="2918" w:author="angie" w:date="2014-02-12T11:14:00Z">
        <w:r w:rsidR="0025062B" w:rsidRPr="001B2EC8">
          <w:rPr>
            <w:rFonts w:cs="Arial"/>
            <w:szCs w:val="24"/>
            <w:lang w:val="es-ES_tradnl"/>
          </w:rPr>
          <w:t>con</w:t>
        </w:r>
      </w:ins>
      <w:ins w:id="2919" w:author="angie" w:date="2014-02-12T11:06:00Z">
        <w:r w:rsidR="00B07711" w:rsidRPr="001B2EC8">
          <w:rPr>
            <w:lang w:val="es-ES_tradnl"/>
          </w:rPr>
          <w:t xml:space="preserve"> una </w:t>
        </w:r>
        <w:r w:rsidR="00B07711" w:rsidRPr="001B2EC8">
          <w:rPr>
            <w:rFonts w:cs="Arial"/>
            <w:szCs w:val="24"/>
            <w:lang w:val="es-ES_tradnl"/>
          </w:rPr>
          <w:t>breve reseña histórica</w:t>
        </w:r>
      </w:ins>
      <w:ins w:id="2920" w:author="angie" w:date="2014-02-12T11:14:00Z">
        <w:r w:rsidR="0025062B" w:rsidRPr="001B2EC8">
          <w:rPr>
            <w:rFonts w:cs="Arial"/>
            <w:szCs w:val="24"/>
            <w:lang w:val="es-ES_tradnl"/>
          </w:rPr>
          <w:t xml:space="preserve"> de</w:t>
        </w:r>
      </w:ins>
      <w:ins w:id="2921" w:author="angie" w:date="2014-02-12T08:22:00Z">
        <w:r w:rsidR="00B07711" w:rsidRPr="001B2EC8">
          <w:rPr>
            <w:rFonts w:cs="Arial"/>
            <w:szCs w:val="24"/>
            <w:lang w:val="es-ES_tradnl"/>
          </w:rPr>
          <w:t xml:space="preserve"> </w:t>
        </w:r>
        <w:r w:rsidR="00400A39" w:rsidRPr="001B2EC8">
          <w:rPr>
            <w:rFonts w:cs="Arial"/>
            <w:szCs w:val="24"/>
            <w:lang w:val="es-ES_tradnl"/>
          </w:rPr>
          <w:t>los antecedentes de la empresa.</w:t>
        </w:r>
      </w:ins>
    </w:p>
    <w:p w14:paraId="755190EB" w14:textId="48D76D10" w:rsidR="003A5D20" w:rsidRPr="003A1E40" w:rsidRDefault="003A5D20">
      <w:pPr>
        <w:pStyle w:val="Heading2"/>
        <w:rPr>
          <w:ins w:id="2922" w:author="angie" w:date="2014-02-12T08:09:00Z"/>
          <w:lang w:val="es-ES_tradnl"/>
        </w:rPr>
        <w:pPrChange w:id="2923" w:author="angie" w:date="2014-02-12T10:01:00Z">
          <w:pPr/>
        </w:pPrChange>
      </w:pPr>
      <w:bookmarkStart w:id="2924" w:name="_Toc254080287"/>
      <w:ins w:id="2925" w:author="angie" w:date="2014-02-12T10:00:00Z">
        <w:r w:rsidRPr="00932E91">
          <w:rPr>
            <w:lang w:val="es-ES_tradnl"/>
          </w:rPr>
          <w:t xml:space="preserve">Descripción de </w:t>
        </w:r>
        <w:r w:rsidR="00765CD4" w:rsidRPr="00932E91">
          <w:rPr>
            <w:lang w:val="es-ES_tradnl"/>
          </w:rPr>
          <w:t>la</w:t>
        </w:r>
        <w:r w:rsidRPr="003A1E40">
          <w:rPr>
            <w:lang w:val="es-ES_tradnl"/>
          </w:rPr>
          <w:t xml:space="preserve"> empresa</w:t>
        </w:r>
      </w:ins>
      <w:bookmarkEnd w:id="2924"/>
    </w:p>
    <w:p w14:paraId="7B2592C2" w14:textId="249C0E10" w:rsidR="003A5D20" w:rsidRPr="00795C22" w:rsidRDefault="003A5D20" w:rsidP="003A5D20">
      <w:pPr>
        <w:rPr>
          <w:ins w:id="2926" w:author="angie" w:date="2014-02-12T09:59:00Z"/>
          <w:rFonts w:cs="Arial"/>
          <w:szCs w:val="24"/>
          <w:lang w:val="es-ES_tradnl"/>
        </w:rPr>
      </w:pPr>
      <w:ins w:id="2927" w:author="angie" w:date="2014-02-12T09:59:00Z">
        <w:r w:rsidRPr="001B2EC8">
          <w:rPr>
            <w:rFonts w:cs="Arial"/>
            <w:szCs w:val="24"/>
            <w:lang w:val="es-ES_tradnl"/>
          </w:rPr>
          <w:t xml:space="preserve">La compañía es una empresa </w:t>
        </w:r>
      </w:ins>
      <w:ins w:id="2928" w:author="angie" w:date="2014-02-13T01:04:00Z">
        <w:r w:rsidR="009A264A" w:rsidRPr="001B2EC8">
          <w:rPr>
            <w:rFonts w:cs="Arial"/>
            <w:szCs w:val="24"/>
            <w:lang w:val="es-ES_tradnl"/>
          </w:rPr>
          <w:t>local</w:t>
        </w:r>
      </w:ins>
      <w:ins w:id="2929" w:author="angie" w:date="2014-02-12T09:59:00Z">
        <w:r w:rsidR="009A264A" w:rsidRPr="001B2EC8">
          <w:rPr>
            <w:rFonts w:cs="Arial"/>
            <w:szCs w:val="24"/>
            <w:lang w:val="es-ES_tradnl"/>
          </w:rPr>
          <w:t xml:space="preserve"> constituida en 199</w:t>
        </w:r>
        <w:r w:rsidRPr="001B2EC8">
          <w:rPr>
            <w:rFonts w:cs="Arial"/>
            <w:szCs w:val="24"/>
            <w:lang w:val="es-ES_tradnl"/>
          </w:rPr>
          <w:t xml:space="preserve">5 como </w:t>
        </w:r>
      </w:ins>
      <w:ins w:id="2930" w:author="angie" w:date="2014-02-13T01:04:00Z">
        <w:r w:rsidR="000E425C" w:rsidRPr="001B2EC8">
          <w:rPr>
            <w:rFonts w:cs="Arial"/>
            <w:szCs w:val="24"/>
            <w:lang w:val="es-ES_tradnl"/>
          </w:rPr>
          <w:t>restaurante de comida japonesa</w:t>
        </w:r>
      </w:ins>
      <w:ins w:id="2931" w:author="angie" w:date="2014-02-12T09:59:00Z">
        <w:r w:rsidRPr="001B2EC8">
          <w:rPr>
            <w:rFonts w:cs="Arial"/>
            <w:szCs w:val="24"/>
            <w:lang w:val="es-ES_tradnl"/>
          </w:rPr>
          <w:t xml:space="preserve">, </w:t>
        </w:r>
      </w:ins>
      <w:ins w:id="2932" w:author="angie" w:date="2014-02-14T08:06:00Z">
        <w:r w:rsidR="001B2EC8" w:rsidRPr="001B2EC8">
          <w:rPr>
            <w:rFonts w:cs="Arial"/>
            <w:szCs w:val="24"/>
            <w:lang w:val="es-ES_tradnl"/>
          </w:rPr>
          <w:t>el</w:t>
        </w:r>
      </w:ins>
      <w:ins w:id="2933" w:author="angie" w:date="2014-02-13T01:04:00Z">
        <w:r w:rsidR="000E425C" w:rsidRPr="001B2EC8">
          <w:rPr>
            <w:rFonts w:cs="Arial"/>
            <w:szCs w:val="24"/>
            <w:lang w:val="es-ES_tradnl"/>
          </w:rPr>
          <w:t xml:space="preserve"> cual es </w:t>
        </w:r>
        <w:r w:rsidR="001B2EC8">
          <w:rPr>
            <w:rFonts w:cs="Arial"/>
            <w:szCs w:val="24"/>
            <w:lang w:val="es-ES_tradnl"/>
          </w:rPr>
          <w:t xml:space="preserve">de nombre conocido en la región </w:t>
        </w:r>
      </w:ins>
      <w:ins w:id="2934" w:author="angie" w:date="2014-02-12T09:59:00Z">
        <w:r w:rsidRPr="001B2EC8">
          <w:rPr>
            <w:rFonts w:cs="Arial"/>
            <w:szCs w:val="24"/>
            <w:lang w:val="es-ES_tradnl"/>
          </w:rPr>
          <w:t xml:space="preserve">con </w:t>
        </w:r>
      </w:ins>
      <w:ins w:id="2935" w:author="angie" w:date="2014-02-14T09:32:00Z">
        <w:r w:rsidR="00795C22">
          <w:rPr>
            <w:rFonts w:cs="Arial"/>
            <w:szCs w:val="24"/>
            <w:lang w:val="es-ES_tradnl"/>
          </w:rPr>
          <w:t xml:space="preserve">un gran numero de </w:t>
        </w:r>
      </w:ins>
      <w:ins w:id="2936" w:author="angie" w:date="2014-02-12T09:59:00Z">
        <w:r w:rsidRPr="00795C22">
          <w:rPr>
            <w:rFonts w:cs="Arial"/>
            <w:szCs w:val="24"/>
            <w:lang w:val="es-ES_tradnl"/>
          </w:rPr>
          <w:t xml:space="preserve">clientes </w:t>
        </w:r>
      </w:ins>
      <w:ins w:id="2937" w:author="angie" w:date="2014-02-14T09:32:00Z">
        <w:r w:rsidR="00795C22">
          <w:rPr>
            <w:rFonts w:cs="Arial"/>
            <w:szCs w:val="24"/>
            <w:lang w:val="es-ES_tradnl"/>
          </w:rPr>
          <w:t>nacionales</w:t>
        </w:r>
      </w:ins>
      <w:ins w:id="2938" w:author="angie" w:date="2014-02-12T09:59:00Z">
        <w:r w:rsidRPr="00795C22">
          <w:rPr>
            <w:rFonts w:cs="Arial"/>
            <w:szCs w:val="24"/>
            <w:lang w:val="es-ES_tradnl"/>
          </w:rPr>
          <w:t xml:space="preserve"> e </w:t>
        </w:r>
      </w:ins>
      <w:ins w:id="2939" w:author="angie" w:date="2014-02-14T09:32:00Z">
        <w:r w:rsidR="00795C22">
          <w:rPr>
            <w:rFonts w:cs="Arial"/>
            <w:szCs w:val="24"/>
            <w:lang w:val="es-ES_tradnl"/>
          </w:rPr>
          <w:t>internacionales</w:t>
        </w:r>
      </w:ins>
      <w:ins w:id="2940" w:author="angie" w:date="2014-02-12T09:59:00Z">
        <w:r w:rsidRPr="00795C22">
          <w:rPr>
            <w:rFonts w:cs="Arial"/>
            <w:szCs w:val="24"/>
            <w:lang w:val="es-ES_tradnl"/>
          </w:rPr>
          <w:t>.</w:t>
        </w:r>
      </w:ins>
    </w:p>
    <w:p w14:paraId="26B23040" w14:textId="19789DBA" w:rsidR="005713CF" w:rsidRPr="00D74CB6" w:rsidRDefault="003A5D20" w:rsidP="000C5CDE">
      <w:pPr>
        <w:rPr>
          <w:ins w:id="2941" w:author="angie" w:date="2014-02-13T15:15:00Z"/>
          <w:lang w:val="es-ES_tradnl"/>
        </w:rPr>
      </w:pPr>
      <w:ins w:id="2942" w:author="angie" w:date="2014-02-12T09:59:00Z">
        <w:r w:rsidRPr="00824A31">
          <w:rPr>
            <w:lang w:val="es-ES_tradnl"/>
          </w:rPr>
          <w:t>Durante los últimos años dicha empresa se ha empeñado en optimizar sus operaciones, para lo cual ha implementado sistemas de información que le permitan manejar la información del negocio en forma sistemática. En esta sección se describirán l</w:t>
        </w:r>
        <w:r w:rsidRPr="003212D7">
          <w:rPr>
            <w:lang w:val="es-ES_tradnl"/>
          </w:rPr>
          <w:t xml:space="preserve">as políticas y procedimientos de administración de inventarios aplicadas por el personal administrativo mediante este sistema informático.  </w:t>
        </w:r>
      </w:ins>
    </w:p>
    <w:p w14:paraId="50F52818" w14:textId="77777777" w:rsidR="00D56224" w:rsidRPr="007328E2" w:rsidRDefault="00D56224" w:rsidP="000C5CDE">
      <w:pPr>
        <w:rPr>
          <w:b/>
          <w:sz w:val="28"/>
          <w:szCs w:val="28"/>
          <w:lang w:val="es-ES_tradnl"/>
        </w:rPr>
      </w:pPr>
    </w:p>
    <w:p w14:paraId="4D9C9C86" w14:textId="77777777" w:rsidR="00D56224" w:rsidRPr="00B101CF" w:rsidRDefault="00D56224" w:rsidP="000C5CDE">
      <w:pPr>
        <w:rPr>
          <w:b/>
          <w:sz w:val="28"/>
          <w:szCs w:val="28"/>
          <w:lang w:val="es-ES_tradnl"/>
        </w:rPr>
      </w:pPr>
    </w:p>
    <w:p w14:paraId="53AA0387" w14:textId="77777777" w:rsidR="006601E3" w:rsidRPr="005B7B7D" w:rsidRDefault="00727449" w:rsidP="009B10A4">
      <w:pPr>
        <w:pStyle w:val="Heading1"/>
        <w:rPr>
          <w:lang w:val="es-ES_tradnl"/>
        </w:rPr>
      </w:pPr>
      <w:bookmarkStart w:id="2943" w:name="_Toc254080288"/>
      <w:r w:rsidRPr="00B101CF">
        <w:rPr>
          <w:lang w:val="es-ES_tradnl"/>
        </w:rPr>
        <w:lastRenderedPageBreak/>
        <w:t>Estrategia Metodológica y Resultados</w:t>
      </w:r>
      <w:bookmarkEnd w:id="2943"/>
    </w:p>
    <w:p w14:paraId="3C563FAA" w14:textId="77777777" w:rsidR="00D56224" w:rsidRPr="00ED1D30" w:rsidRDefault="00D56224" w:rsidP="00573E18">
      <w:pPr>
        <w:rPr>
          <w:rFonts w:cs="Arial"/>
          <w:szCs w:val="24"/>
          <w:lang w:val="es-ES_tradnl"/>
        </w:rPr>
      </w:pPr>
      <w:r w:rsidRPr="003431B7">
        <w:rPr>
          <w:rFonts w:cs="Arial"/>
          <w:szCs w:val="24"/>
          <w:lang w:val="es-ES_tradnl"/>
        </w:rPr>
        <w:t>Este capítulo</w:t>
      </w:r>
      <w:r w:rsidRPr="00833653">
        <w:rPr>
          <w:rFonts w:cs="Arial"/>
          <w:szCs w:val="24"/>
          <w:lang w:val="es-ES_tradnl"/>
        </w:rPr>
        <w:t xml:space="preserve"> es la parte medular del trabajo de investigación, ya que </w:t>
      </w:r>
      <w:r w:rsidR="00390E76" w:rsidRPr="00CD00C1">
        <w:rPr>
          <w:rFonts w:cs="Arial"/>
          <w:szCs w:val="24"/>
          <w:lang w:val="es-ES_tradnl"/>
        </w:rPr>
        <w:t xml:space="preserve">es </w:t>
      </w:r>
      <w:r w:rsidRPr="00203EA2">
        <w:rPr>
          <w:rFonts w:cs="Arial"/>
          <w:szCs w:val="24"/>
          <w:lang w:val="es-ES_tradnl"/>
        </w:rPr>
        <w:t xml:space="preserve">aquí </w:t>
      </w:r>
      <w:r w:rsidR="00390E76" w:rsidRPr="005F14D3">
        <w:rPr>
          <w:rFonts w:cs="Arial"/>
          <w:szCs w:val="24"/>
          <w:lang w:val="es-ES_tradnl"/>
        </w:rPr>
        <w:t xml:space="preserve">donde </w:t>
      </w:r>
      <w:r w:rsidRPr="00DF241C">
        <w:rPr>
          <w:rFonts w:cs="Arial"/>
          <w:szCs w:val="24"/>
          <w:lang w:val="es-ES_tradnl"/>
        </w:rPr>
        <w:t xml:space="preserve">se presenta el desarrollo del proyecto. Se indica la manera en que se realizan las tareas </w:t>
      </w:r>
      <w:r w:rsidR="008156D8" w:rsidRPr="00CD6E51">
        <w:rPr>
          <w:rFonts w:cs="Arial"/>
          <w:szCs w:val="24"/>
          <w:lang w:val="es-ES_tradnl"/>
        </w:rPr>
        <w:t>implementadas</w:t>
      </w:r>
      <w:r w:rsidRPr="00ED1D30">
        <w:rPr>
          <w:rFonts w:cs="Arial"/>
          <w:szCs w:val="24"/>
          <w:lang w:val="es-ES_tradnl"/>
        </w:rPr>
        <w:t xml:space="preserve"> para solucionar la problemática identificada.</w:t>
      </w:r>
    </w:p>
    <w:p w14:paraId="53D52CA1" w14:textId="77777777" w:rsidR="00D56224" w:rsidRPr="003F39BB" w:rsidRDefault="00D56224" w:rsidP="00573E18">
      <w:pPr>
        <w:rPr>
          <w:rFonts w:cs="Arial"/>
          <w:szCs w:val="24"/>
          <w:lang w:val="es-ES_tradnl"/>
        </w:rPr>
      </w:pPr>
      <w:r w:rsidRPr="009B5462">
        <w:rPr>
          <w:rFonts w:cs="Arial"/>
          <w:szCs w:val="24"/>
          <w:lang w:val="es-ES_tradnl"/>
        </w:rPr>
        <w:t xml:space="preserve">Se </w:t>
      </w:r>
      <w:r w:rsidRPr="003F39BB">
        <w:rPr>
          <w:rFonts w:cs="Arial"/>
          <w:szCs w:val="24"/>
          <w:lang w:val="es-ES_tradnl"/>
        </w:rPr>
        <w:t>incluye, también, el reporte de los resultados obtenidos de la implementación del proyecto.</w:t>
      </w:r>
    </w:p>
    <w:p w14:paraId="341E0E75" w14:textId="77777777" w:rsidR="00D56224" w:rsidRPr="002C799A" w:rsidRDefault="00390E76" w:rsidP="00573E18">
      <w:pPr>
        <w:jc w:val="right"/>
        <w:rPr>
          <w:rFonts w:cs="Arial"/>
          <w:szCs w:val="24"/>
          <w:lang w:val="es-ES_tradnl"/>
        </w:rPr>
      </w:pPr>
      <w:r w:rsidRPr="00562886">
        <w:rPr>
          <w:rFonts w:cs="Arial"/>
          <w:szCs w:val="24"/>
          <w:lang w:val="es-ES_tradnl"/>
        </w:rPr>
        <w:t>35 cuartillas.</w:t>
      </w:r>
    </w:p>
    <w:p w14:paraId="001D5C8C" w14:textId="77777777" w:rsidR="00D56224" w:rsidRPr="003B5321" w:rsidRDefault="00D56224" w:rsidP="00573E18">
      <w:pPr>
        <w:rPr>
          <w:rFonts w:cs="Arial"/>
          <w:b/>
          <w:sz w:val="28"/>
          <w:szCs w:val="28"/>
          <w:lang w:val="es-ES_tradnl"/>
        </w:rPr>
      </w:pPr>
    </w:p>
    <w:p w14:paraId="017429A0" w14:textId="77777777" w:rsidR="00D56224" w:rsidRPr="00D65256" w:rsidRDefault="00D56224" w:rsidP="00573E18">
      <w:pPr>
        <w:rPr>
          <w:rFonts w:cs="Arial"/>
          <w:b/>
          <w:sz w:val="28"/>
          <w:szCs w:val="28"/>
          <w:lang w:val="es-ES_tradnl"/>
        </w:rPr>
      </w:pPr>
    </w:p>
    <w:p w14:paraId="606D8C88" w14:textId="77777777" w:rsidR="00D56224" w:rsidRPr="003F4652" w:rsidRDefault="00D56224" w:rsidP="00573E18">
      <w:pPr>
        <w:rPr>
          <w:rFonts w:cs="Arial"/>
          <w:b/>
          <w:sz w:val="28"/>
          <w:szCs w:val="28"/>
          <w:lang w:val="es-ES_tradnl"/>
        </w:rPr>
      </w:pPr>
    </w:p>
    <w:p w14:paraId="65B52877" w14:textId="77777777" w:rsidR="00D56224" w:rsidRPr="00BC483B" w:rsidRDefault="00D56224" w:rsidP="00573E18">
      <w:pPr>
        <w:rPr>
          <w:rFonts w:cs="Arial"/>
          <w:b/>
          <w:sz w:val="28"/>
          <w:szCs w:val="28"/>
          <w:lang w:val="es-ES_tradnl"/>
        </w:rPr>
      </w:pPr>
    </w:p>
    <w:p w14:paraId="71DE4155" w14:textId="77777777" w:rsidR="00D56224" w:rsidRPr="00697EFC" w:rsidRDefault="00D56224" w:rsidP="00573E18">
      <w:pPr>
        <w:rPr>
          <w:rFonts w:cs="Arial"/>
          <w:b/>
          <w:sz w:val="28"/>
          <w:szCs w:val="28"/>
          <w:lang w:val="es-ES_tradnl"/>
        </w:rPr>
      </w:pPr>
    </w:p>
    <w:p w14:paraId="767D4D7E" w14:textId="77777777" w:rsidR="00D56224" w:rsidRPr="000466FA" w:rsidRDefault="00D56224" w:rsidP="00573E18">
      <w:pPr>
        <w:rPr>
          <w:rFonts w:cs="Arial"/>
          <w:b/>
          <w:sz w:val="28"/>
          <w:szCs w:val="28"/>
          <w:lang w:val="es-ES_tradnl"/>
        </w:rPr>
      </w:pPr>
    </w:p>
    <w:p w14:paraId="4012BF1A" w14:textId="77777777" w:rsidR="00D56224" w:rsidRPr="00257F11" w:rsidRDefault="00D56224" w:rsidP="00573E18">
      <w:pPr>
        <w:rPr>
          <w:rFonts w:cs="Arial"/>
          <w:b/>
          <w:sz w:val="28"/>
          <w:szCs w:val="28"/>
          <w:lang w:val="es-ES_tradnl"/>
        </w:rPr>
      </w:pPr>
    </w:p>
    <w:p w14:paraId="2A3A2AAE" w14:textId="77777777" w:rsidR="00D56224" w:rsidRPr="002C2C30" w:rsidRDefault="00D56224" w:rsidP="00573E18">
      <w:pPr>
        <w:rPr>
          <w:rFonts w:cs="Arial"/>
          <w:b/>
          <w:sz w:val="28"/>
          <w:szCs w:val="28"/>
          <w:lang w:val="es-ES_tradnl"/>
        </w:rPr>
      </w:pPr>
    </w:p>
    <w:p w14:paraId="14840DB6" w14:textId="77777777" w:rsidR="00D56224" w:rsidRPr="00E90CCA" w:rsidRDefault="00D56224" w:rsidP="00573E18">
      <w:pPr>
        <w:rPr>
          <w:rFonts w:cs="Arial"/>
          <w:b/>
          <w:sz w:val="28"/>
          <w:szCs w:val="28"/>
          <w:lang w:val="es-ES_tradnl"/>
        </w:rPr>
      </w:pPr>
    </w:p>
    <w:p w14:paraId="290EB0F2" w14:textId="77777777" w:rsidR="00D56224" w:rsidRPr="005E66E8" w:rsidRDefault="00D56224" w:rsidP="00573E18">
      <w:pPr>
        <w:rPr>
          <w:rFonts w:cs="Arial"/>
          <w:b/>
          <w:sz w:val="28"/>
          <w:szCs w:val="28"/>
          <w:lang w:val="es-ES_tradnl"/>
        </w:rPr>
      </w:pPr>
    </w:p>
    <w:p w14:paraId="33A705BD" w14:textId="77777777" w:rsidR="00D56224" w:rsidRPr="00076BFA" w:rsidDel="00677DED" w:rsidRDefault="00D56224" w:rsidP="00573E18">
      <w:pPr>
        <w:rPr>
          <w:del w:id="2944" w:author="angie" w:date="2014-02-06T13:26:00Z"/>
          <w:rFonts w:cs="Arial"/>
          <w:b/>
          <w:sz w:val="28"/>
          <w:szCs w:val="28"/>
          <w:lang w:val="es-ES_tradnl"/>
        </w:rPr>
      </w:pPr>
    </w:p>
    <w:p w14:paraId="2993E4A0" w14:textId="77777777" w:rsidR="00D56224" w:rsidRPr="003E34FB" w:rsidRDefault="00D56224" w:rsidP="006B7586">
      <w:pPr>
        <w:ind w:firstLine="0"/>
        <w:rPr>
          <w:rFonts w:cs="Arial"/>
          <w:b/>
          <w:sz w:val="28"/>
          <w:szCs w:val="28"/>
          <w:lang w:val="es-ES_tradnl"/>
        </w:rPr>
      </w:pPr>
    </w:p>
    <w:p w14:paraId="29B6941C" w14:textId="77777777" w:rsidR="00CB7F75" w:rsidRPr="00A351E4" w:rsidRDefault="00CB7F75" w:rsidP="00573E18">
      <w:pPr>
        <w:rPr>
          <w:rFonts w:cs="Arial"/>
          <w:b/>
          <w:sz w:val="28"/>
          <w:szCs w:val="28"/>
          <w:lang w:val="es-ES_tradnl"/>
        </w:rPr>
      </w:pPr>
      <w:r w:rsidRPr="00A351E4">
        <w:rPr>
          <w:rFonts w:cs="Arial"/>
          <w:b/>
          <w:sz w:val="28"/>
          <w:szCs w:val="28"/>
          <w:lang w:val="es-ES_tradnl"/>
        </w:rPr>
        <w:br w:type="page"/>
      </w:r>
    </w:p>
    <w:p w14:paraId="5C5CC2AC" w14:textId="77777777" w:rsidR="006601E3" w:rsidRPr="007F1DB1" w:rsidRDefault="00727449" w:rsidP="00E96A85">
      <w:pPr>
        <w:pStyle w:val="Heading1"/>
        <w:rPr>
          <w:lang w:val="es-ES_tradnl"/>
        </w:rPr>
      </w:pPr>
      <w:bookmarkStart w:id="2945" w:name="_Toc254080289"/>
      <w:r w:rsidRPr="00A351E4">
        <w:rPr>
          <w:lang w:val="es-ES_tradnl"/>
        </w:rPr>
        <w:lastRenderedPageBreak/>
        <w:t>Conclusione</w:t>
      </w:r>
      <w:r w:rsidRPr="00504EBF">
        <w:rPr>
          <w:lang w:val="es-ES_tradnl"/>
        </w:rPr>
        <w:t>s y Recomendaciones</w:t>
      </w:r>
      <w:bookmarkEnd w:id="2945"/>
    </w:p>
    <w:p w14:paraId="6DA52BC7" w14:textId="77777777" w:rsidR="001E03A0" w:rsidRPr="00A5310F" w:rsidRDefault="008156D8" w:rsidP="00573E18">
      <w:pPr>
        <w:rPr>
          <w:rFonts w:cs="Arial"/>
          <w:szCs w:val="24"/>
          <w:lang w:val="es-ES_tradnl"/>
        </w:rPr>
      </w:pPr>
      <w:r w:rsidRPr="00F74B4E">
        <w:rPr>
          <w:rFonts w:cs="Arial"/>
          <w:szCs w:val="24"/>
          <w:lang w:val="es-ES_tradnl"/>
        </w:rPr>
        <w:t xml:space="preserve">En </w:t>
      </w:r>
      <w:r w:rsidR="001E03A0" w:rsidRPr="0094242F">
        <w:rPr>
          <w:rFonts w:cs="Arial"/>
          <w:szCs w:val="24"/>
          <w:lang w:val="es-ES_tradnl"/>
        </w:rPr>
        <w:t>la conclusión</w:t>
      </w:r>
      <w:r w:rsidRPr="00A04489">
        <w:rPr>
          <w:rFonts w:cs="Arial"/>
          <w:szCs w:val="24"/>
          <w:lang w:val="es-ES_tradnl"/>
        </w:rPr>
        <w:t xml:space="preserve"> se</w:t>
      </w:r>
      <w:r w:rsidRPr="00331870">
        <w:rPr>
          <w:rFonts w:cs="Arial"/>
          <w:szCs w:val="24"/>
          <w:lang w:val="es-ES_tradnl"/>
        </w:rPr>
        <w:t xml:space="preserve"> expresan los resultados de la investigación en forma enf</w:t>
      </w:r>
      <w:r w:rsidR="001E03A0" w:rsidRPr="00A5310F">
        <w:rPr>
          <w:rFonts w:cs="Arial"/>
          <w:szCs w:val="24"/>
          <w:lang w:val="es-ES_tradnl"/>
        </w:rPr>
        <w:t>ática. Se menciona si el objetivo general del proyecto se completó.</w:t>
      </w:r>
    </w:p>
    <w:p w14:paraId="748D75B0" w14:textId="77777777" w:rsidR="001E03A0" w:rsidRPr="00906C71" w:rsidRDefault="001E03A0" w:rsidP="00573E18">
      <w:pPr>
        <w:rPr>
          <w:rFonts w:cs="Arial"/>
          <w:szCs w:val="24"/>
          <w:lang w:val="es-ES_tradnl"/>
        </w:rPr>
      </w:pPr>
      <w:r w:rsidRPr="001E4F08">
        <w:rPr>
          <w:rFonts w:cs="Arial"/>
          <w:szCs w:val="24"/>
          <w:lang w:val="es-ES_tradnl"/>
        </w:rPr>
        <w:t xml:space="preserve">La </w:t>
      </w:r>
      <w:r w:rsidR="004F679C" w:rsidRPr="0027064C">
        <w:rPr>
          <w:rFonts w:cs="Arial"/>
          <w:szCs w:val="24"/>
          <w:lang w:val="es-ES_tradnl"/>
        </w:rPr>
        <w:t>redacción</w:t>
      </w:r>
      <w:r w:rsidRPr="001252F6">
        <w:rPr>
          <w:rFonts w:cs="Arial"/>
          <w:szCs w:val="24"/>
          <w:lang w:val="es-ES_tradnl"/>
        </w:rPr>
        <w:t xml:space="preserve"> debe ser clara, concreta y precisa evitando repeticiones, rodeos, divagaciones, etc. Además, para presentar las ideas </w:t>
      </w:r>
      <w:r w:rsidRPr="00906C71">
        <w:rPr>
          <w:rFonts w:cs="Arial"/>
          <w:szCs w:val="24"/>
          <w:lang w:val="es-ES_tradnl"/>
        </w:rPr>
        <w:t>se sigue el mismo orden lógico como se anotaron las actividades en el desarrollo del proyecto.</w:t>
      </w:r>
    </w:p>
    <w:p w14:paraId="71E8DFA3" w14:textId="77777777" w:rsidR="001E03A0" w:rsidRPr="00B6768D" w:rsidRDefault="001E03A0" w:rsidP="00573E18">
      <w:pPr>
        <w:rPr>
          <w:rFonts w:cs="Arial"/>
          <w:szCs w:val="24"/>
          <w:lang w:val="es-ES_tradnl"/>
        </w:rPr>
      </w:pPr>
      <w:r w:rsidRPr="00BE0D56">
        <w:rPr>
          <w:rFonts w:cs="Arial"/>
          <w:szCs w:val="24"/>
          <w:lang w:val="es-ES_tradnl"/>
        </w:rPr>
        <w:t>Por su parte, las recomendaciones son sugerencias vertidas de la presentación de los resultados. Por ejemplo, acciones para evitar determinados eventos; prevenci</w:t>
      </w:r>
      <w:r w:rsidR="00BF7D30" w:rsidRPr="00A0233E">
        <w:rPr>
          <w:rFonts w:cs="Arial"/>
          <w:szCs w:val="24"/>
          <w:lang w:val="es-ES_tradnl"/>
        </w:rPr>
        <w:t>ón de riesgos; mención de oportunidad, ventaja, necesidad, pertinencia, cambio, etc. de algún mecanismo y/o proceso operativo.</w:t>
      </w:r>
    </w:p>
    <w:p w14:paraId="0DD8766A" w14:textId="77777777" w:rsidR="001E03A0" w:rsidRPr="002A0BE0" w:rsidRDefault="001E03A0" w:rsidP="00573E18">
      <w:pPr>
        <w:rPr>
          <w:rFonts w:cs="Arial"/>
          <w:sz w:val="28"/>
          <w:szCs w:val="28"/>
          <w:lang w:val="es-ES_tradnl"/>
        </w:rPr>
      </w:pPr>
    </w:p>
    <w:p w14:paraId="44438046" w14:textId="77777777" w:rsidR="001E03A0" w:rsidRPr="00F2308E" w:rsidRDefault="00390E76" w:rsidP="00573E18">
      <w:pPr>
        <w:jc w:val="right"/>
        <w:rPr>
          <w:rFonts w:cs="Arial"/>
          <w:szCs w:val="24"/>
          <w:lang w:val="es-ES_tradnl"/>
        </w:rPr>
      </w:pPr>
      <w:r w:rsidRPr="006B5BB0">
        <w:rPr>
          <w:rFonts w:cs="Arial"/>
          <w:szCs w:val="24"/>
          <w:lang w:val="es-ES_tradnl"/>
        </w:rPr>
        <w:t>3 cuartillas mínimo.</w:t>
      </w:r>
    </w:p>
    <w:p w14:paraId="6C9CC702" w14:textId="77777777" w:rsidR="00D56224" w:rsidRPr="001E5A95" w:rsidRDefault="00D56224" w:rsidP="00573E18">
      <w:pPr>
        <w:rPr>
          <w:rFonts w:cs="Arial"/>
          <w:b/>
          <w:sz w:val="28"/>
          <w:szCs w:val="28"/>
          <w:lang w:val="es-ES_tradnl"/>
        </w:rPr>
      </w:pPr>
    </w:p>
    <w:p w14:paraId="558B7FCD" w14:textId="77777777" w:rsidR="00D56224" w:rsidRPr="00173744" w:rsidRDefault="00D56224" w:rsidP="00573E18">
      <w:pPr>
        <w:rPr>
          <w:rFonts w:cs="Arial"/>
          <w:b/>
          <w:sz w:val="28"/>
          <w:szCs w:val="28"/>
          <w:lang w:val="es-ES_tradnl"/>
        </w:rPr>
      </w:pPr>
    </w:p>
    <w:p w14:paraId="63B2C0D9" w14:textId="77777777" w:rsidR="00D56224" w:rsidRPr="000572F0" w:rsidRDefault="00D56224" w:rsidP="00573E18">
      <w:pPr>
        <w:rPr>
          <w:rFonts w:cs="Arial"/>
          <w:b/>
          <w:sz w:val="28"/>
          <w:szCs w:val="28"/>
          <w:lang w:val="es-ES_tradnl"/>
        </w:rPr>
      </w:pPr>
    </w:p>
    <w:p w14:paraId="5B9D3BD1" w14:textId="77777777" w:rsidR="00D56224" w:rsidRPr="005066BF" w:rsidRDefault="00D56224" w:rsidP="00573E18">
      <w:pPr>
        <w:rPr>
          <w:rFonts w:cs="Arial"/>
          <w:b/>
          <w:sz w:val="28"/>
          <w:szCs w:val="28"/>
          <w:lang w:val="es-ES_tradnl"/>
        </w:rPr>
      </w:pPr>
    </w:p>
    <w:p w14:paraId="3A0CABD9" w14:textId="77777777" w:rsidR="00D56224" w:rsidRPr="00DB52E5" w:rsidRDefault="00D56224" w:rsidP="00573E18">
      <w:pPr>
        <w:rPr>
          <w:rFonts w:cs="Arial"/>
          <w:b/>
          <w:sz w:val="28"/>
          <w:szCs w:val="28"/>
          <w:lang w:val="es-ES_tradnl"/>
        </w:rPr>
      </w:pPr>
    </w:p>
    <w:p w14:paraId="13298564" w14:textId="77777777" w:rsidR="00D56224" w:rsidRPr="00986E26" w:rsidRDefault="00D56224" w:rsidP="00573E18">
      <w:pPr>
        <w:rPr>
          <w:rFonts w:cs="Arial"/>
          <w:b/>
          <w:sz w:val="28"/>
          <w:szCs w:val="28"/>
          <w:lang w:val="es-ES_tradnl"/>
        </w:rPr>
      </w:pPr>
    </w:p>
    <w:p w14:paraId="3AEF13D6" w14:textId="77777777" w:rsidR="00D56224" w:rsidRPr="0067528F" w:rsidDel="00677DED" w:rsidRDefault="00D56224" w:rsidP="00573E18">
      <w:pPr>
        <w:rPr>
          <w:del w:id="2946" w:author="angie" w:date="2014-02-06T13:26:00Z"/>
          <w:rFonts w:cs="Arial"/>
          <w:b/>
          <w:sz w:val="28"/>
          <w:szCs w:val="28"/>
          <w:lang w:val="es-ES_tradnl"/>
        </w:rPr>
      </w:pPr>
    </w:p>
    <w:p w14:paraId="00D8CFAA" w14:textId="77777777" w:rsidR="00D56224" w:rsidRPr="0098051C" w:rsidRDefault="00D56224" w:rsidP="006B7586">
      <w:pPr>
        <w:ind w:firstLine="0"/>
        <w:rPr>
          <w:rFonts w:cs="Arial"/>
          <w:b/>
          <w:sz w:val="28"/>
          <w:szCs w:val="28"/>
          <w:lang w:val="es-ES_tradnl"/>
        </w:rPr>
      </w:pPr>
    </w:p>
    <w:p w14:paraId="18A354D9" w14:textId="77777777" w:rsidR="00CB7F75" w:rsidRPr="00B977F7" w:rsidRDefault="00CB7F75" w:rsidP="00573E18">
      <w:pPr>
        <w:rPr>
          <w:rFonts w:cs="Arial"/>
          <w:b/>
          <w:sz w:val="28"/>
          <w:szCs w:val="28"/>
          <w:lang w:val="es-ES_tradnl"/>
        </w:rPr>
      </w:pPr>
      <w:r w:rsidRPr="00B977F7">
        <w:rPr>
          <w:rFonts w:cs="Arial"/>
          <w:b/>
          <w:sz w:val="28"/>
          <w:szCs w:val="28"/>
          <w:lang w:val="es-ES_tradnl"/>
        </w:rPr>
        <w:br w:type="page"/>
      </w:r>
    </w:p>
    <w:p w14:paraId="4CFAC320" w14:textId="77777777" w:rsidR="00D56224" w:rsidRPr="00B3701F" w:rsidRDefault="00727449" w:rsidP="009C1F75">
      <w:pPr>
        <w:pStyle w:val="Title"/>
        <w:rPr>
          <w:lang w:val="es-ES_tradnl"/>
        </w:rPr>
      </w:pPr>
      <w:bookmarkStart w:id="2947" w:name="_Toc254080290"/>
      <w:r w:rsidRPr="00B977F7">
        <w:rPr>
          <w:lang w:val="es-ES_tradnl"/>
        </w:rPr>
        <w:lastRenderedPageBreak/>
        <w:t>Referencias</w:t>
      </w:r>
      <w:bookmarkEnd w:id="2947"/>
    </w:p>
    <w:p w14:paraId="4B1C941B" w14:textId="77777777" w:rsidR="00C624E7" w:rsidRPr="007055CE" w:rsidRDefault="001B32B5" w:rsidP="00C624E7">
      <w:pPr>
        <w:jc w:val="left"/>
        <w:rPr>
          <w:ins w:id="2948" w:author="angie" w:date="2014-02-08T16:52:00Z"/>
          <w:rFonts w:cs="Arial"/>
          <w:szCs w:val="24"/>
          <w:lang w:val="es-ES_tradnl"/>
        </w:rPr>
      </w:pPr>
      <w:r w:rsidRPr="00DE51CF">
        <w:rPr>
          <w:rFonts w:cs="Arial"/>
          <w:szCs w:val="24"/>
          <w:lang w:val="es-ES_tradnl"/>
        </w:rPr>
        <w:t xml:space="preserve">Las </w:t>
      </w:r>
      <w:r w:rsidR="004F679C" w:rsidRPr="00C45BF7">
        <w:rPr>
          <w:rFonts w:cs="Arial"/>
          <w:szCs w:val="24"/>
          <w:lang w:val="es-ES_tradnl"/>
        </w:rPr>
        <w:t>referencias</w:t>
      </w:r>
      <w:r w:rsidRPr="00995B58">
        <w:rPr>
          <w:rFonts w:cs="Arial"/>
          <w:szCs w:val="24"/>
          <w:lang w:val="es-ES_tradnl"/>
        </w:rPr>
        <w:t xml:space="preserve"> bibliográficas se anotan alfabéticamente.</w:t>
      </w:r>
      <w:r w:rsidRPr="00995B58">
        <w:rPr>
          <w:rFonts w:cs="Arial"/>
          <w:szCs w:val="24"/>
          <w:lang w:val="es-ES_tradnl"/>
        </w:rPr>
        <w:br/>
      </w:r>
      <w:r w:rsidR="00D56224" w:rsidRPr="002B26CC">
        <w:rPr>
          <w:rFonts w:cs="Arial"/>
          <w:szCs w:val="24"/>
          <w:lang w:val="es-ES_tradnl"/>
        </w:rPr>
        <w:t>Nota: Mínimo presentar 10 referencias bibliográficas.</w:t>
      </w:r>
    </w:p>
    <w:p w14:paraId="25FC1B94" w14:textId="77777777" w:rsidR="00AF0C31" w:rsidRPr="00C36404" w:rsidRDefault="00AF0C31" w:rsidP="00C624E7">
      <w:pPr>
        <w:jc w:val="left"/>
        <w:rPr>
          <w:rFonts w:cs="Arial"/>
          <w:szCs w:val="24"/>
          <w:lang w:val="es-ES_tradnl"/>
        </w:rPr>
      </w:pPr>
    </w:p>
    <w:p w14:paraId="226A9A24" w14:textId="77777777" w:rsidR="00D56224" w:rsidRPr="009F1964" w:rsidRDefault="00D56224" w:rsidP="00573E18">
      <w:pPr>
        <w:rPr>
          <w:rFonts w:cs="Arial"/>
          <w:b/>
          <w:sz w:val="28"/>
          <w:szCs w:val="28"/>
          <w:lang w:val="es-ES_tradnl"/>
        </w:rPr>
      </w:pPr>
    </w:p>
    <w:p w14:paraId="6EA811BF" w14:textId="77777777" w:rsidR="00390E76" w:rsidRPr="007735C6" w:rsidRDefault="00390E76" w:rsidP="00573E18">
      <w:pPr>
        <w:rPr>
          <w:rFonts w:cs="Arial"/>
          <w:b/>
          <w:sz w:val="28"/>
          <w:szCs w:val="28"/>
          <w:lang w:val="es-ES_tradnl"/>
        </w:rPr>
      </w:pPr>
    </w:p>
    <w:p w14:paraId="40BDAED8" w14:textId="77777777" w:rsidR="00390E76" w:rsidRPr="00B41F9D" w:rsidRDefault="00390E76" w:rsidP="00573E18">
      <w:pPr>
        <w:rPr>
          <w:rFonts w:cs="Arial"/>
          <w:b/>
          <w:sz w:val="28"/>
          <w:szCs w:val="28"/>
          <w:lang w:val="es-ES_tradnl"/>
        </w:rPr>
      </w:pPr>
    </w:p>
    <w:p w14:paraId="47E96205" w14:textId="77777777" w:rsidR="00390E76" w:rsidRPr="00300645" w:rsidRDefault="00390E76" w:rsidP="00573E18">
      <w:pPr>
        <w:rPr>
          <w:rFonts w:cs="Arial"/>
          <w:b/>
          <w:sz w:val="28"/>
          <w:szCs w:val="28"/>
          <w:lang w:val="es-ES_tradnl"/>
        </w:rPr>
      </w:pPr>
    </w:p>
    <w:p w14:paraId="5F623394" w14:textId="77777777" w:rsidR="00390E76" w:rsidRPr="00857310" w:rsidRDefault="00390E76" w:rsidP="00573E18">
      <w:pPr>
        <w:rPr>
          <w:rFonts w:cs="Arial"/>
          <w:b/>
          <w:sz w:val="28"/>
          <w:szCs w:val="28"/>
          <w:lang w:val="es-ES_tradnl"/>
        </w:rPr>
      </w:pPr>
    </w:p>
    <w:p w14:paraId="5561A5D5" w14:textId="77777777" w:rsidR="00390E76" w:rsidRPr="00167203" w:rsidRDefault="00390E76" w:rsidP="00573E18">
      <w:pPr>
        <w:rPr>
          <w:rFonts w:cs="Arial"/>
          <w:b/>
          <w:sz w:val="28"/>
          <w:szCs w:val="28"/>
          <w:lang w:val="es-ES_tradnl"/>
        </w:rPr>
      </w:pPr>
    </w:p>
    <w:p w14:paraId="1E23B9E4" w14:textId="77777777" w:rsidR="00D77A90" w:rsidRPr="002C2481" w:rsidRDefault="00D77A90" w:rsidP="00573E18">
      <w:pPr>
        <w:rPr>
          <w:rFonts w:cs="Arial"/>
          <w:b/>
          <w:sz w:val="28"/>
          <w:szCs w:val="28"/>
          <w:lang w:val="es-ES_tradnl"/>
        </w:rPr>
      </w:pPr>
      <w:r w:rsidRPr="002C2481">
        <w:rPr>
          <w:rFonts w:cs="Arial"/>
          <w:b/>
          <w:sz w:val="28"/>
          <w:szCs w:val="28"/>
          <w:lang w:val="es-ES_tradnl"/>
        </w:rPr>
        <w:br w:type="page"/>
      </w:r>
    </w:p>
    <w:p w14:paraId="5B9F2DAD" w14:textId="77777777" w:rsidR="00390E76" w:rsidRPr="005E6E48" w:rsidRDefault="00727449" w:rsidP="009C1F75">
      <w:pPr>
        <w:pStyle w:val="Title"/>
        <w:rPr>
          <w:lang w:val="es-ES_tradnl"/>
        </w:rPr>
      </w:pPr>
      <w:bookmarkStart w:id="2949" w:name="_Toc254080291"/>
      <w:r w:rsidRPr="002C2481">
        <w:rPr>
          <w:lang w:val="es-ES_tradnl"/>
        </w:rPr>
        <w:lastRenderedPageBreak/>
        <w:t>Anexos (Opcional)</w:t>
      </w:r>
      <w:bookmarkEnd w:id="2949"/>
    </w:p>
    <w:p w14:paraId="04A83B7D" w14:textId="77777777" w:rsidR="00390E76" w:rsidRPr="006C1D09" w:rsidRDefault="00390E76" w:rsidP="00573E18">
      <w:pPr>
        <w:rPr>
          <w:rFonts w:cs="Arial"/>
          <w:szCs w:val="24"/>
          <w:lang w:val="es-ES_tradnl"/>
        </w:rPr>
      </w:pPr>
      <w:r w:rsidRPr="00044B94">
        <w:rPr>
          <w:rFonts w:cs="Arial"/>
          <w:szCs w:val="24"/>
          <w:lang w:val="es-ES_tradnl"/>
        </w:rPr>
        <w:t xml:space="preserve">Los anexos se pueden respetar su presentación original. </w:t>
      </w:r>
    </w:p>
    <w:sectPr w:rsidR="00390E76" w:rsidRPr="006C1D09" w:rsidSect="009B35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7A5AC" w14:textId="77777777" w:rsidR="00CE5370" w:rsidRDefault="00CE5370" w:rsidP="000D45F3">
      <w:pPr>
        <w:spacing w:after="0" w:line="240" w:lineRule="auto"/>
      </w:pPr>
      <w:r>
        <w:separator/>
      </w:r>
    </w:p>
  </w:endnote>
  <w:endnote w:type="continuationSeparator" w:id="0">
    <w:p w14:paraId="138848E5" w14:textId="77777777" w:rsidR="00CE5370" w:rsidRDefault="00CE5370" w:rsidP="000D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Bold">
    <w:panose1 w:val="020B07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80DE4" w14:textId="77777777" w:rsidR="00CE5370" w:rsidRDefault="00CE5370">
    <w:pPr>
      <w:pStyle w:val="Footer"/>
      <w:jc w:val="right"/>
    </w:pPr>
    <w:r>
      <w:fldChar w:fldCharType="begin"/>
    </w:r>
    <w:r>
      <w:instrText xml:space="preserve"> PAGE   \* MERGEFORMAT </w:instrText>
    </w:r>
    <w:r>
      <w:fldChar w:fldCharType="separate"/>
    </w:r>
    <w:r w:rsidR="00B67C67">
      <w:rPr>
        <w:noProof/>
      </w:rPr>
      <w:t>35</w:t>
    </w:r>
    <w:r>
      <w:fldChar w:fldCharType="end"/>
    </w:r>
  </w:p>
  <w:p w14:paraId="29C9BBF2" w14:textId="77777777" w:rsidR="00CE5370" w:rsidRPr="00767F5F" w:rsidRDefault="00CE5370" w:rsidP="00257237">
    <w:pPr>
      <w:pStyle w:val="Footer"/>
      <w:rPr>
        <w:rFonts w:ascii="Calibri" w:hAnsi="Calibri" w:cs="Calibri"/>
        <w:sz w:val="16"/>
        <w:szCs w:val="16"/>
      </w:rPr>
    </w:pPr>
    <w:r>
      <w:rPr>
        <w:rFonts w:ascii="Calibri" w:hAnsi="Calibri" w:cs="Calibri"/>
        <w:sz w:val="16"/>
        <w:szCs w:val="16"/>
        <w:lang w:val="es-ES" w:eastAsia="es-ES"/>
      </w:rPr>
      <w:t>TIC</w:t>
    </w:r>
  </w:p>
  <w:p w14:paraId="3B3BFDC5" w14:textId="77777777" w:rsidR="00CE5370" w:rsidRPr="00006D8C" w:rsidRDefault="00CE5370" w:rsidP="00257237">
    <w:pPr>
      <w:pStyle w:val="Footer"/>
    </w:pPr>
    <w:r>
      <w:rPr>
        <w:noProof/>
        <w:lang w:val="en-US"/>
      </w:rPr>
      <mc:AlternateContent>
        <mc:Choice Requires="wpg">
          <w:drawing>
            <wp:anchor distT="0" distB="0" distL="114300" distR="114300" simplePos="0" relativeHeight="251658240" behindDoc="0" locked="0" layoutInCell="1" allowOverlap="1" wp14:anchorId="031BF835" wp14:editId="630DAF9E">
              <wp:simplePos x="0" y="0"/>
              <wp:positionH relativeFrom="column">
                <wp:posOffset>-146050</wp:posOffset>
              </wp:positionH>
              <wp:positionV relativeFrom="paragraph">
                <wp:posOffset>265430</wp:posOffset>
              </wp:positionV>
              <wp:extent cx="5768340" cy="45720"/>
              <wp:effectExtent l="0" t="19050" r="22860" b="1143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0" name="AutoShape 5"/>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6"/>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9" o:spid="_x0000_s1026" style="position:absolute;margin-left:-11.5pt;margin-top:20.9pt;width:454.2pt;height:3.6pt;z-index:251658240" coordorigin="1778,1255" coordsize="90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">
              <v:shapetype id="_x0000_t32" coordsize="21600,21600" o:spt="32" o:oned="t" path="m,l21600,21600e" filled="f">
                <v:path arrowok="t" fillok="f" o:connecttype="none"/>
                <o:lock v:ext="edit" shapetype="t"/>
              </v:shapetype>
              <v:shape id="AutoShape 5" o:spid="_x0000_s1027" type="#_x0000_t32" style="position:absolute;left:1778;top:1327;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6" o:spid="_x0000_s1028" type="#_x0000_t32" style="position:absolute;left:1784;top:1255;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RwsQAAADbAAAADwAAAGRycy9kb3ducmV2LnhtbESPT4vCMBTE74LfITzBi6ypCot0jaIL&#10;ioKH9c+y10fzbIrNS2mytX57Iwgeh5n5DTNbtLYUDdW+cKxgNExAEGdOF5wrOJ/WH1MQPiBrLB2T&#10;gjt5WMy7nRmm2t34QM0x5CJC2KeowIRQpVL6zJBFP3QVcfQurrYYoqxzqWu8Rbgt5ThJPqXFguOC&#10;wYq+DWXX479VEJpk4gfT82H1azbX/d9kubuvf5Tq99rlF4hAbXiHX+2tVjAewfN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0pHCxAAAANsAAAAPAAAAAAAAAAAA&#10;AAAAAKECAABkcnMvZG93bnJldi54bWxQSwUGAAAAAAQABAD5AAAAkgMAAAAA&#10;" strokeweight="2.25pt"/>
            </v:group>
          </w:pict>
        </mc:Fallback>
      </mc:AlternateContent>
    </w:r>
  </w:p>
  <w:p w14:paraId="078333A7" w14:textId="77777777" w:rsidR="00CE5370" w:rsidRDefault="00CE53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DB8CC" w14:textId="77777777" w:rsidR="00CE5370" w:rsidRDefault="00CE5370" w:rsidP="000D45F3">
      <w:pPr>
        <w:spacing w:after="0" w:line="240" w:lineRule="auto"/>
      </w:pPr>
      <w:r>
        <w:separator/>
      </w:r>
    </w:p>
  </w:footnote>
  <w:footnote w:type="continuationSeparator" w:id="0">
    <w:p w14:paraId="6C4652A2" w14:textId="77777777" w:rsidR="00CE5370" w:rsidRDefault="00CE5370" w:rsidP="000D4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03F2E" w14:textId="77777777" w:rsidR="00CE5370" w:rsidRPr="000D45F3" w:rsidRDefault="00CE5370" w:rsidP="00257237">
    <w:pPr>
      <w:pStyle w:val="T-Encabezado"/>
      <w:rPr>
        <w:rFonts w:ascii="Arial" w:hAnsi="Arial" w:cs="Arial"/>
      </w:rPr>
    </w:pPr>
    <w:r>
      <w:rPr>
        <w:rFonts w:ascii="Calibri" w:hAnsi="Calibri" w:cs="Calibri"/>
      </w:rPr>
      <w:t>NO RECUERDO EL NOMBRE</w:t>
    </w:r>
  </w:p>
  <w:p w14:paraId="15C49BDC" w14:textId="77777777" w:rsidR="00CE5370" w:rsidRDefault="00CE5370">
    <w:pPr>
      <w:pStyle w:val="Header"/>
    </w:pPr>
    <w:r>
      <w:rPr>
        <w:noProof/>
        <w:lang w:val="en-US"/>
      </w:rPr>
      <mc:AlternateContent>
        <mc:Choice Requires="wpg">
          <w:drawing>
            <wp:anchor distT="0" distB="0" distL="114300" distR="114300" simplePos="0" relativeHeight="251657216" behindDoc="0" locked="0" layoutInCell="1" allowOverlap="1" wp14:anchorId="08741D78" wp14:editId="699B3A64">
              <wp:simplePos x="0" y="0"/>
              <wp:positionH relativeFrom="column">
                <wp:posOffset>151765</wp:posOffset>
              </wp:positionH>
              <wp:positionV relativeFrom="paragraph">
                <wp:posOffset>10795</wp:posOffset>
              </wp:positionV>
              <wp:extent cx="5768340" cy="45720"/>
              <wp:effectExtent l="0" t="19050" r="22860" b="1143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45720"/>
                        <a:chOff x="1778" y="1255"/>
                        <a:chExt cx="9084" cy="72"/>
                      </a:xfrm>
                    </wpg:grpSpPr>
                    <wps:wsp>
                      <wps:cNvPr id="23" name="AutoShape 2"/>
                      <wps:cNvCnPr>
                        <a:cxnSpLocks noChangeShapeType="1"/>
                      </wps:cNvCnPr>
                      <wps:spPr bwMode="auto">
                        <a:xfrm>
                          <a:off x="1778" y="1327"/>
                          <a:ext cx="90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3"/>
                      <wps:cNvCnPr>
                        <a:cxnSpLocks noChangeShapeType="1"/>
                      </wps:cNvCnPr>
                      <wps:spPr bwMode="auto">
                        <a:xfrm>
                          <a:off x="1784" y="1255"/>
                          <a:ext cx="907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2" o:spid="_x0000_s1026" style="position:absolute;margin-left:11.95pt;margin-top:.85pt;width:454.2pt;height:3.6pt;z-index:251657216" coordorigin="1778,1255" coordsize="908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">
              <v:shapetype id="_x0000_t32" coordsize="21600,21600" o:spt="32" o:oned="t" path="m,l21600,21600e" filled="f">
                <v:path arrowok="t" fillok="f" o:connecttype="none"/>
                <o:lock v:ext="edit" shapetype="t"/>
              </v:shapetype>
              <v:shape id="AutoShape 2" o:spid="_x0000_s1027" type="#_x0000_t32" style="position:absolute;left:1778;top:1327;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3" o:spid="_x0000_s1028" type="#_x0000_t32" style="position:absolute;left:1784;top:1255;width:9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UyWsYAAADbAAAADwAAAGRycy9kb3ducmV2LnhtbESPQWvCQBSE70L/w/IKXkrdVKVImo1Y&#10;waLgobGWXh/Z12ww+zZktzH+e1coeBxm5hsmWw62ET11vnas4GWSgCAuna65UnD82jwvQPiArLFx&#10;TAou5GGZP4wyTLU7c0H9IVQiQtinqMCE0KZS+tKQRT9xLXH0fl1nMUTZVVJ3eI5w28hpkrxKizXH&#10;BYMtrQ2Vp8OfVRD6ZOafFsfi/dt8nPY/s9XusvlUavw4rN5ABBrCPfzf3moF0z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lMlrGAAAA2wAAAA8AAAAAAAAA&#10;AAAAAAAAoQIAAGRycy9kb3ducmV2LnhtbFBLBQYAAAAABAAEAPkAAACUAwAAAAA=&#10;" strokeweight="2.25pt"/>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A08"/>
    <w:multiLevelType w:val="hybridMultilevel"/>
    <w:tmpl w:val="55CE4B16"/>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
    <w:nsid w:val="03A86B8B"/>
    <w:multiLevelType w:val="hybridMultilevel"/>
    <w:tmpl w:val="F2CAE2E8"/>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
    <w:nsid w:val="04724A64"/>
    <w:multiLevelType w:val="hybridMultilevel"/>
    <w:tmpl w:val="2DDCA17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
    <w:nsid w:val="06D71AA7"/>
    <w:multiLevelType w:val="hybridMultilevel"/>
    <w:tmpl w:val="39E6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6D9605B"/>
    <w:multiLevelType w:val="hybridMultilevel"/>
    <w:tmpl w:val="79DECF3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nsid w:val="08F25EA0"/>
    <w:multiLevelType w:val="multilevel"/>
    <w:tmpl w:val="7A72C27C"/>
    <w:lvl w:ilvl="0">
      <w:start w:val="1"/>
      <w:numFmt w:val="bullet"/>
      <w:lvlText w:val="o"/>
      <w:lvlJc w:val="left"/>
      <w:pPr>
        <w:ind w:left="1429" w:hanging="238"/>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D523B41"/>
    <w:multiLevelType w:val="multilevel"/>
    <w:tmpl w:val="86F868C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7">
    <w:nsid w:val="10676C52"/>
    <w:multiLevelType w:val="multilevel"/>
    <w:tmpl w:val="B7780188"/>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2EE5E27"/>
    <w:multiLevelType w:val="hybridMultilevel"/>
    <w:tmpl w:val="86F868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13B963CD"/>
    <w:multiLevelType w:val="hybridMultilevel"/>
    <w:tmpl w:val="EC9CC8BA"/>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nsid w:val="15B906A0"/>
    <w:multiLevelType w:val="hybridMultilevel"/>
    <w:tmpl w:val="C6E0F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2961A41"/>
    <w:multiLevelType w:val="hybridMultilevel"/>
    <w:tmpl w:val="EF28980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3093731"/>
    <w:multiLevelType w:val="hybridMultilevel"/>
    <w:tmpl w:val="18282292"/>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634467B"/>
    <w:multiLevelType w:val="multilevel"/>
    <w:tmpl w:val="040CBCA8"/>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4">
    <w:nsid w:val="27244D4E"/>
    <w:multiLevelType w:val="multilevel"/>
    <w:tmpl w:val="21B203B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nsid w:val="29F14CAF"/>
    <w:multiLevelType w:val="multilevel"/>
    <w:tmpl w:val="69C077AA"/>
    <w:numStyleLink w:val="Style1"/>
  </w:abstractNum>
  <w:abstractNum w:abstractNumId="16">
    <w:nsid w:val="2D5B2E28"/>
    <w:multiLevelType w:val="hybridMultilevel"/>
    <w:tmpl w:val="D1D462E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2EC5045A"/>
    <w:multiLevelType w:val="hybridMultilevel"/>
    <w:tmpl w:val="60A0414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2FCB3A81"/>
    <w:multiLevelType w:val="hybridMultilevel"/>
    <w:tmpl w:val="55DC2C76"/>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nsid w:val="325065E1"/>
    <w:multiLevelType w:val="hybridMultilevel"/>
    <w:tmpl w:val="5344E41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35BB10EC"/>
    <w:multiLevelType w:val="hybridMultilevel"/>
    <w:tmpl w:val="D0086DD8"/>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nsid w:val="37DB0C8C"/>
    <w:multiLevelType w:val="multilevel"/>
    <w:tmpl w:val="CD42EAAA"/>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22">
    <w:nsid w:val="3A57579E"/>
    <w:multiLevelType w:val="hybridMultilevel"/>
    <w:tmpl w:val="2C7637A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3">
    <w:nsid w:val="3DF05468"/>
    <w:multiLevelType w:val="hybridMultilevel"/>
    <w:tmpl w:val="C750EAF6"/>
    <w:lvl w:ilvl="0" w:tplc="04090003">
      <w:start w:val="1"/>
      <w:numFmt w:val="bullet"/>
      <w:lvlText w:val="o"/>
      <w:lvlJc w:val="left"/>
      <w:pPr>
        <w:ind w:left="2149" w:hanging="360"/>
      </w:pPr>
      <w:rPr>
        <w:rFonts w:ascii="Courier New" w:hAnsi="Courier New"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nsid w:val="42950E61"/>
    <w:multiLevelType w:val="hybridMultilevel"/>
    <w:tmpl w:val="9278B19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43A66C8F"/>
    <w:multiLevelType w:val="multilevel"/>
    <w:tmpl w:val="E77AB5E6"/>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CC24B6"/>
    <w:multiLevelType w:val="multilevel"/>
    <w:tmpl w:val="69C077AA"/>
    <w:numStyleLink w:val="Style1"/>
  </w:abstractNum>
  <w:abstractNum w:abstractNumId="27">
    <w:nsid w:val="442E60D0"/>
    <w:multiLevelType w:val="hybridMultilevel"/>
    <w:tmpl w:val="79ECF7A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44B351DB"/>
    <w:multiLevelType w:val="hybridMultilevel"/>
    <w:tmpl w:val="4ED0DA90"/>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nsid w:val="4B1820F2"/>
    <w:multiLevelType w:val="hybridMultilevel"/>
    <w:tmpl w:val="392A72F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4C8721D0"/>
    <w:multiLevelType w:val="multilevel"/>
    <w:tmpl w:val="040CBCA8"/>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31">
    <w:nsid w:val="4CBA37F7"/>
    <w:multiLevelType w:val="hybridMultilevel"/>
    <w:tmpl w:val="E95040A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F111381"/>
    <w:multiLevelType w:val="multilevel"/>
    <w:tmpl w:val="E77AB5E6"/>
    <w:lvl w:ilvl="0">
      <w:start w:val="1"/>
      <w:numFmt w:val="upperRoman"/>
      <w:suff w:val="space"/>
      <w:lvlText w:val="Capítulo %1. "/>
      <w:lvlJc w:val="left"/>
      <w:pPr>
        <w:ind w:left="360" w:hanging="360"/>
      </w:pPr>
      <w:rPr>
        <w:rFonts w:ascii="Arial" w:hAnsi="Arial" w:hint="default"/>
      </w:rPr>
    </w:lvl>
    <w:lvl w:ilvl="1">
      <w:start w:val="1"/>
      <w:numFmt w:val="decimal"/>
      <w:suff w:val="space"/>
      <w:lvlText w:val="%1.%2 "/>
      <w:lvlJc w:val="left"/>
      <w:pPr>
        <w:ind w:left="720" w:hanging="360"/>
      </w:pPr>
      <w:rPr>
        <w:rFonts w:hint="default"/>
      </w:rPr>
    </w:lvl>
    <w:lvl w:ilvl="2">
      <w:start w:val="1"/>
      <w:numFmt w:val="decimal"/>
      <w:suff w:val="space"/>
      <w:lvlText w:val="%1.%2.%3 "/>
      <w:lvlJc w:val="left"/>
      <w:pPr>
        <w:ind w:left="1080" w:hanging="360"/>
      </w:pPr>
      <w:rPr>
        <w:rFonts w:hint="default"/>
      </w:rPr>
    </w:lvl>
    <w:lvl w:ilvl="3">
      <w:start w:val="1"/>
      <w:numFmt w:val="decimal"/>
      <w:lvlText w:val="%1.%2.%3.%4 "/>
      <w:lvlJc w:val="left"/>
      <w:pPr>
        <w:ind w:left="1440" w:hanging="360"/>
      </w:pPr>
      <w:rPr>
        <w:rFonts w:hint="default"/>
      </w:rPr>
    </w:lvl>
    <w:lvl w:ilvl="4">
      <w:start w:val="1"/>
      <w:numFmt w:val="decimal"/>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FB0650F"/>
    <w:multiLevelType w:val="hybridMultilevel"/>
    <w:tmpl w:val="7A72C27C"/>
    <w:lvl w:ilvl="0" w:tplc="EF24B7D2">
      <w:start w:val="1"/>
      <w:numFmt w:val="bullet"/>
      <w:lvlText w:val="o"/>
      <w:lvlJc w:val="left"/>
      <w:pPr>
        <w:ind w:left="1429" w:hanging="238"/>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3560FC"/>
    <w:multiLevelType w:val="hybridMultilevel"/>
    <w:tmpl w:val="040CBCA8"/>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5A033F0"/>
    <w:multiLevelType w:val="hybridMultilevel"/>
    <w:tmpl w:val="9B384CC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5C07078"/>
    <w:multiLevelType w:val="multilevel"/>
    <w:tmpl w:val="69C077AA"/>
    <w:styleLink w:val="Style1"/>
    <w:lvl w:ilvl="0">
      <w:start w:val="1"/>
      <w:numFmt w:val="decimal"/>
      <w:suff w:val="space"/>
      <w:lvlText w:val="Capítulo %1. "/>
      <w:lvlJc w:val="left"/>
      <w:pPr>
        <w:ind w:left="360" w:hanging="360"/>
      </w:pPr>
      <w:rPr>
        <w:rFonts w:ascii="Arial" w:hAnsi="Arial" w:hint="default"/>
      </w:rPr>
    </w:lvl>
    <w:lvl w:ilvl="1">
      <w:start w:val="1"/>
      <w:numFmt w:val="decimal"/>
      <w:pStyle w:val="Heading2"/>
      <w:suff w:val="space"/>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8962C2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4D3974"/>
    <w:multiLevelType w:val="hybridMultilevel"/>
    <w:tmpl w:val="C3BC7A48"/>
    <w:lvl w:ilvl="0" w:tplc="0419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nsid w:val="5B9C3DF2"/>
    <w:multiLevelType w:val="hybridMultilevel"/>
    <w:tmpl w:val="3C1A359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1C17D75"/>
    <w:multiLevelType w:val="hybridMultilevel"/>
    <w:tmpl w:val="A7C811C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83F768A"/>
    <w:multiLevelType w:val="hybridMultilevel"/>
    <w:tmpl w:val="CD42EAA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9D2619C"/>
    <w:multiLevelType w:val="hybridMultilevel"/>
    <w:tmpl w:val="531CDF18"/>
    <w:lvl w:ilvl="0" w:tplc="0409000B">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6AC3154E"/>
    <w:multiLevelType w:val="hybridMultilevel"/>
    <w:tmpl w:val="C9B49D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nsid w:val="6B5E4040"/>
    <w:multiLevelType w:val="hybridMultilevel"/>
    <w:tmpl w:val="4E1E3C8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6D61608D"/>
    <w:multiLevelType w:val="hybridMultilevel"/>
    <w:tmpl w:val="A38EF96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6DF5250B"/>
    <w:multiLevelType w:val="hybridMultilevel"/>
    <w:tmpl w:val="C0EE1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6E2F4F31"/>
    <w:multiLevelType w:val="multilevel"/>
    <w:tmpl w:val="E77AB5E6"/>
    <w:lvl w:ilvl="0">
      <w:start w:val="1"/>
      <w:numFmt w:val="upperRoman"/>
      <w:pStyle w:val="Heading1"/>
      <w:suff w:val="space"/>
      <w:lvlText w:val="Capítulo %1. "/>
      <w:lvlJc w:val="left"/>
      <w:pPr>
        <w:ind w:left="360" w:hanging="360"/>
      </w:pPr>
      <w:rPr>
        <w:rFonts w:ascii="Arial" w:hAnsi="Arial" w:hint="default"/>
      </w:rPr>
    </w:lvl>
    <w:lvl w:ilvl="1">
      <w:start w:val="1"/>
      <w:numFmt w:val="decimal"/>
      <w:pStyle w:val="Heading2"/>
      <w:suff w:val="space"/>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lvlText w:val="%1.%2.%3.%4 "/>
      <w:lvlJc w:val="left"/>
      <w:pPr>
        <w:ind w:left="1440" w:hanging="360"/>
      </w:pPr>
      <w:rPr>
        <w:rFonts w:hint="default"/>
      </w:rPr>
    </w:lvl>
    <w:lvl w:ilvl="4">
      <w:start w:val="1"/>
      <w:numFmt w:val="decimal"/>
      <w:pStyle w:val="Heading5"/>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6E9762EB"/>
    <w:multiLevelType w:val="hybridMultilevel"/>
    <w:tmpl w:val="3AAAEFD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2322DF4"/>
    <w:multiLevelType w:val="hybridMultilevel"/>
    <w:tmpl w:val="6D34DD5A"/>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72864DA5"/>
    <w:multiLevelType w:val="hybridMultilevel"/>
    <w:tmpl w:val="0DEEB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775C4CBF"/>
    <w:multiLevelType w:val="hybridMultilevel"/>
    <w:tmpl w:val="EDAC7D7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nsid w:val="77874784"/>
    <w:multiLevelType w:val="hybridMultilevel"/>
    <w:tmpl w:val="D1E49C2A"/>
    <w:lvl w:ilvl="0" w:tplc="04090003">
      <w:start w:val="1"/>
      <w:numFmt w:val="bullet"/>
      <w:lvlText w:val="o"/>
      <w:lvlJc w:val="left"/>
      <w:pPr>
        <w:ind w:left="1551" w:hanging="360"/>
      </w:pPr>
      <w:rPr>
        <w:rFonts w:ascii="Courier New" w:hAnsi="Courier New" w:cs="Courier New" w:hint="default"/>
      </w:rPr>
    </w:lvl>
    <w:lvl w:ilvl="1" w:tplc="04090003" w:tentative="1">
      <w:start w:val="1"/>
      <w:numFmt w:val="bullet"/>
      <w:lvlText w:val="o"/>
      <w:lvlJc w:val="left"/>
      <w:pPr>
        <w:ind w:left="2271" w:hanging="360"/>
      </w:pPr>
      <w:rPr>
        <w:rFonts w:ascii="Courier New" w:hAnsi="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3">
    <w:nsid w:val="77C506EE"/>
    <w:multiLevelType w:val="hybridMultilevel"/>
    <w:tmpl w:val="2626C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nsid w:val="790F1564"/>
    <w:multiLevelType w:val="hybridMultilevel"/>
    <w:tmpl w:val="21B203B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5">
    <w:nsid w:val="7A0025C1"/>
    <w:multiLevelType w:val="hybridMultilevel"/>
    <w:tmpl w:val="027EDC1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nsid w:val="7B0D648A"/>
    <w:multiLevelType w:val="hybridMultilevel"/>
    <w:tmpl w:val="9BF0CBC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0"/>
  </w:num>
  <w:num w:numId="2">
    <w:abstractNumId w:val="46"/>
  </w:num>
  <w:num w:numId="3">
    <w:abstractNumId w:val="10"/>
  </w:num>
  <w:num w:numId="4">
    <w:abstractNumId w:val="3"/>
  </w:num>
  <w:num w:numId="5">
    <w:abstractNumId w:val="38"/>
  </w:num>
  <w:num w:numId="6">
    <w:abstractNumId w:val="37"/>
  </w:num>
  <w:num w:numId="7">
    <w:abstractNumId w:val="36"/>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num>
  <w:num w:numId="14">
    <w:abstractNumId w:val="7"/>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6"/>
  </w:num>
  <w:num w:numId="20">
    <w:abstractNumId w:val="41"/>
  </w:num>
  <w:num w:numId="21">
    <w:abstractNumId w:val="21"/>
  </w:num>
  <w:num w:numId="22">
    <w:abstractNumId w:val="40"/>
  </w:num>
  <w:num w:numId="23">
    <w:abstractNumId w:val="48"/>
  </w:num>
  <w:num w:numId="2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4"/>
  </w:num>
  <w:num w:numId="26">
    <w:abstractNumId w:val="28"/>
  </w:num>
  <w:num w:numId="27">
    <w:abstractNumId w:val="0"/>
  </w:num>
  <w:num w:numId="28">
    <w:abstractNumId w:val="34"/>
  </w:num>
  <w:num w:numId="29">
    <w:abstractNumId w:val="42"/>
  </w:num>
  <w:num w:numId="30">
    <w:abstractNumId w:val="51"/>
  </w:num>
  <w:num w:numId="31">
    <w:abstractNumId w:val="14"/>
  </w:num>
  <w:num w:numId="32">
    <w:abstractNumId w:val="43"/>
  </w:num>
  <w:num w:numId="33">
    <w:abstractNumId w:val="12"/>
  </w:num>
  <w:num w:numId="34">
    <w:abstractNumId w:val="45"/>
  </w:num>
  <w:num w:numId="35">
    <w:abstractNumId w:val="32"/>
  </w:num>
  <w:num w:numId="36">
    <w:abstractNumId w:val="27"/>
  </w:num>
  <w:num w:numId="37">
    <w:abstractNumId w:val="53"/>
  </w:num>
  <w:num w:numId="38">
    <w:abstractNumId w:val="17"/>
  </w:num>
  <w:num w:numId="39">
    <w:abstractNumId w:val="13"/>
  </w:num>
  <w:num w:numId="40">
    <w:abstractNumId w:val="30"/>
  </w:num>
  <w:num w:numId="41">
    <w:abstractNumId w:val="33"/>
  </w:num>
  <w:num w:numId="42">
    <w:abstractNumId w:val="5"/>
  </w:num>
  <w:num w:numId="43">
    <w:abstractNumId w:val="52"/>
  </w:num>
  <w:num w:numId="44">
    <w:abstractNumId w:val="20"/>
  </w:num>
  <w:num w:numId="45">
    <w:abstractNumId w:val="18"/>
  </w:num>
  <w:num w:numId="46">
    <w:abstractNumId w:val="1"/>
  </w:num>
  <w:num w:numId="47">
    <w:abstractNumId w:val="23"/>
  </w:num>
  <w:num w:numId="48">
    <w:abstractNumId w:val="9"/>
  </w:num>
  <w:num w:numId="49">
    <w:abstractNumId w:val="2"/>
  </w:num>
  <w:num w:numId="50">
    <w:abstractNumId w:val="4"/>
  </w:num>
  <w:num w:numId="51">
    <w:abstractNumId w:val="22"/>
  </w:num>
  <w:num w:numId="52">
    <w:abstractNumId w:val="35"/>
  </w:num>
  <w:num w:numId="53">
    <w:abstractNumId w:val="29"/>
  </w:num>
  <w:num w:numId="54">
    <w:abstractNumId w:val="56"/>
  </w:num>
  <w:num w:numId="55">
    <w:abstractNumId w:val="24"/>
  </w:num>
  <w:num w:numId="56">
    <w:abstractNumId w:val="39"/>
  </w:num>
  <w:num w:numId="57">
    <w:abstractNumId w:val="44"/>
  </w:num>
  <w:num w:numId="58">
    <w:abstractNumId w:val="16"/>
  </w:num>
  <w:num w:numId="59">
    <w:abstractNumId w:val="49"/>
  </w:num>
  <w:num w:numId="60">
    <w:abstractNumId w:val="55"/>
  </w:num>
  <w:num w:numId="61">
    <w:abstractNumId w:val="31"/>
  </w:num>
  <w:num w:numId="62">
    <w:abstractNumId w:val="19"/>
  </w:num>
  <w:num w:numId="63">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1"/>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F3"/>
    <w:rsid w:val="0000299C"/>
    <w:rsid w:val="00003830"/>
    <w:rsid w:val="00004ACF"/>
    <w:rsid w:val="000055D3"/>
    <w:rsid w:val="00005773"/>
    <w:rsid w:val="00006326"/>
    <w:rsid w:val="00006CDD"/>
    <w:rsid w:val="000077B7"/>
    <w:rsid w:val="000123CF"/>
    <w:rsid w:val="00012649"/>
    <w:rsid w:val="00013C9B"/>
    <w:rsid w:val="00013EA0"/>
    <w:rsid w:val="0001446F"/>
    <w:rsid w:val="00014B49"/>
    <w:rsid w:val="000152C8"/>
    <w:rsid w:val="0001598A"/>
    <w:rsid w:val="0001706C"/>
    <w:rsid w:val="00022EFF"/>
    <w:rsid w:val="00023322"/>
    <w:rsid w:val="00023A3C"/>
    <w:rsid w:val="00024C7F"/>
    <w:rsid w:val="00024E64"/>
    <w:rsid w:val="0002619E"/>
    <w:rsid w:val="00026289"/>
    <w:rsid w:val="000263A7"/>
    <w:rsid w:val="00027442"/>
    <w:rsid w:val="00027DB5"/>
    <w:rsid w:val="000306E8"/>
    <w:rsid w:val="00030D78"/>
    <w:rsid w:val="00031ECE"/>
    <w:rsid w:val="00032404"/>
    <w:rsid w:val="000341B7"/>
    <w:rsid w:val="000343AE"/>
    <w:rsid w:val="00034479"/>
    <w:rsid w:val="00034FF0"/>
    <w:rsid w:val="00035485"/>
    <w:rsid w:val="00035695"/>
    <w:rsid w:val="00036B0A"/>
    <w:rsid w:val="00036EF7"/>
    <w:rsid w:val="00037D6C"/>
    <w:rsid w:val="000403DE"/>
    <w:rsid w:val="00041705"/>
    <w:rsid w:val="00041EED"/>
    <w:rsid w:val="00042DD2"/>
    <w:rsid w:val="0004437B"/>
    <w:rsid w:val="000443C3"/>
    <w:rsid w:val="000444FC"/>
    <w:rsid w:val="00044B94"/>
    <w:rsid w:val="00045A86"/>
    <w:rsid w:val="00045EF8"/>
    <w:rsid w:val="000460AE"/>
    <w:rsid w:val="000466FA"/>
    <w:rsid w:val="00046BCD"/>
    <w:rsid w:val="00050FC2"/>
    <w:rsid w:val="00052895"/>
    <w:rsid w:val="00052B36"/>
    <w:rsid w:val="000537A2"/>
    <w:rsid w:val="00053EE5"/>
    <w:rsid w:val="000547CB"/>
    <w:rsid w:val="00055E78"/>
    <w:rsid w:val="000572F0"/>
    <w:rsid w:val="00061695"/>
    <w:rsid w:val="00061D5C"/>
    <w:rsid w:val="00061E8E"/>
    <w:rsid w:val="000633F5"/>
    <w:rsid w:val="0006403A"/>
    <w:rsid w:val="00064987"/>
    <w:rsid w:val="0006599F"/>
    <w:rsid w:val="00065BE5"/>
    <w:rsid w:val="0006679E"/>
    <w:rsid w:val="00066E9F"/>
    <w:rsid w:val="00067AE4"/>
    <w:rsid w:val="0007246B"/>
    <w:rsid w:val="000724C7"/>
    <w:rsid w:val="000739D7"/>
    <w:rsid w:val="00074D5D"/>
    <w:rsid w:val="000755F8"/>
    <w:rsid w:val="0007624F"/>
    <w:rsid w:val="00076BFA"/>
    <w:rsid w:val="00077CD3"/>
    <w:rsid w:val="00077E0C"/>
    <w:rsid w:val="00081881"/>
    <w:rsid w:val="00082136"/>
    <w:rsid w:val="00082A75"/>
    <w:rsid w:val="00082B2E"/>
    <w:rsid w:val="0008455E"/>
    <w:rsid w:val="000848E8"/>
    <w:rsid w:val="00090847"/>
    <w:rsid w:val="000908E4"/>
    <w:rsid w:val="00091C2B"/>
    <w:rsid w:val="00093811"/>
    <w:rsid w:val="000938C3"/>
    <w:rsid w:val="00094C76"/>
    <w:rsid w:val="00096176"/>
    <w:rsid w:val="000968DE"/>
    <w:rsid w:val="00096B4C"/>
    <w:rsid w:val="00096DB7"/>
    <w:rsid w:val="000973DA"/>
    <w:rsid w:val="00097F26"/>
    <w:rsid w:val="000A0D2D"/>
    <w:rsid w:val="000A255F"/>
    <w:rsid w:val="000A3D79"/>
    <w:rsid w:val="000A6B24"/>
    <w:rsid w:val="000A7180"/>
    <w:rsid w:val="000B0A0A"/>
    <w:rsid w:val="000B15C1"/>
    <w:rsid w:val="000B2185"/>
    <w:rsid w:val="000B35CC"/>
    <w:rsid w:val="000B387C"/>
    <w:rsid w:val="000B395B"/>
    <w:rsid w:val="000B3E11"/>
    <w:rsid w:val="000B42AF"/>
    <w:rsid w:val="000B465E"/>
    <w:rsid w:val="000B5034"/>
    <w:rsid w:val="000B5052"/>
    <w:rsid w:val="000B59E5"/>
    <w:rsid w:val="000B5A4D"/>
    <w:rsid w:val="000B5D85"/>
    <w:rsid w:val="000B6445"/>
    <w:rsid w:val="000B7D5E"/>
    <w:rsid w:val="000C0A1E"/>
    <w:rsid w:val="000C10B1"/>
    <w:rsid w:val="000C312C"/>
    <w:rsid w:val="000C3A20"/>
    <w:rsid w:val="000C3DCF"/>
    <w:rsid w:val="000C5BC6"/>
    <w:rsid w:val="000C5CDE"/>
    <w:rsid w:val="000C678D"/>
    <w:rsid w:val="000C6C68"/>
    <w:rsid w:val="000C713C"/>
    <w:rsid w:val="000C728D"/>
    <w:rsid w:val="000C7509"/>
    <w:rsid w:val="000C76CC"/>
    <w:rsid w:val="000D09A5"/>
    <w:rsid w:val="000D0A53"/>
    <w:rsid w:val="000D0DF3"/>
    <w:rsid w:val="000D1619"/>
    <w:rsid w:val="000D45CC"/>
    <w:rsid w:val="000D45F3"/>
    <w:rsid w:val="000D5F06"/>
    <w:rsid w:val="000D6011"/>
    <w:rsid w:val="000D66B2"/>
    <w:rsid w:val="000D704E"/>
    <w:rsid w:val="000D73C4"/>
    <w:rsid w:val="000D7606"/>
    <w:rsid w:val="000D7A5B"/>
    <w:rsid w:val="000E0322"/>
    <w:rsid w:val="000E100E"/>
    <w:rsid w:val="000E1653"/>
    <w:rsid w:val="000E2031"/>
    <w:rsid w:val="000E2FDA"/>
    <w:rsid w:val="000E3983"/>
    <w:rsid w:val="000E425C"/>
    <w:rsid w:val="000E7D49"/>
    <w:rsid w:val="000F024A"/>
    <w:rsid w:val="000F119F"/>
    <w:rsid w:val="000F18B3"/>
    <w:rsid w:val="000F25D1"/>
    <w:rsid w:val="000F30C1"/>
    <w:rsid w:val="000F3AFB"/>
    <w:rsid w:val="000F4AC3"/>
    <w:rsid w:val="000F69AD"/>
    <w:rsid w:val="000F6B78"/>
    <w:rsid w:val="000F70C9"/>
    <w:rsid w:val="00100D1D"/>
    <w:rsid w:val="00100F6B"/>
    <w:rsid w:val="0010141E"/>
    <w:rsid w:val="00101C1D"/>
    <w:rsid w:val="0010222A"/>
    <w:rsid w:val="001031AC"/>
    <w:rsid w:val="00103D05"/>
    <w:rsid w:val="001047F4"/>
    <w:rsid w:val="00105C74"/>
    <w:rsid w:val="00107C3D"/>
    <w:rsid w:val="0011196F"/>
    <w:rsid w:val="001120A9"/>
    <w:rsid w:val="00112F53"/>
    <w:rsid w:val="00116668"/>
    <w:rsid w:val="00117080"/>
    <w:rsid w:val="00117665"/>
    <w:rsid w:val="001201A1"/>
    <w:rsid w:val="00120261"/>
    <w:rsid w:val="001222C9"/>
    <w:rsid w:val="001223F7"/>
    <w:rsid w:val="0012324D"/>
    <w:rsid w:val="00123360"/>
    <w:rsid w:val="00123F88"/>
    <w:rsid w:val="00124080"/>
    <w:rsid w:val="0012425C"/>
    <w:rsid w:val="00124B8F"/>
    <w:rsid w:val="001252F6"/>
    <w:rsid w:val="00125D5C"/>
    <w:rsid w:val="00127615"/>
    <w:rsid w:val="0012772E"/>
    <w:rsid w:val="00130212"/>
    <w:rsid w:val="00131145"/>
    <w:rsid w:val="00131632"/>
    <w:rsid w:val="00131E3E"/>
    <w:rsid w:val="00132BC7"/>
    <w:rsid w:val="00132CD7"/>
    <w:rsid w:val="00134FAF"/>
    <w:rsid w:val="001354C7"/>
    <w:rsid w:val="001356D7"/>
    <w:rsid w:val="00136959"/>
    <w:rsid w:val="00140ED1"/>
    <w:rsid w:val="001428B2"/>
    <w:rsid w:val="00142986"/>
    <w:rsid w:val="001433C5"/>
    <w:rsid w:val="00143C14"/>
    <w:rsid w:val="001442D5"/>
    <w:rsid w:val="00144E62"/>
    <w:rsid w:val="001476DF"/>
    <w:rsid w:val="001477AA"/>
    <w:rsid w:val="00147CE8"/>
    <w:rsid w:val="0015061E"/>
    <w:rsid w:val="00150B25"/>
    <w:rsid w:val="00150D65"/>
    <w:rsid w:val="00151579"/>
    <w:rsid w:val="001527CC"/>
    <w:rsid w:val="0015405A"/>
    <w:rsid w:val="0015444F"/>
    <w:rsid w:val="00154DEC"/>
    <w:rsid w:val="001556C5"/>
    <w:rsid w:val="00157B0B"/>
    <w:rsid w:val="0016014B"/>
    <w:rsid w:val="00160B9B"/>
    <w:rsid w:val="00161977"/>
    <w:rsid w:val="00162F24"/>
    <w:rsid w:val="00162F32"/>
    <w:rsid w:val="00164035"/>
    <w:rsid w:val="00164516"/>
    <w:rsid w:val="00164A93"/>
    <w:rsid w:val="00165C6D"/>
    <w:rsid w:val="00165CEA"/>
    <w:rsid w:val="00166FC4"/>
    <w:rsid w:val="00167203"/>
    <w:rsid w:val="00167A06"/>
    <w:rsid w:val="00167FDF"/>
    <w:rsid w:val="00171D2E"/>
    <w:rsid w:val="00172708"/>
    <w:rsid w:val="00172A8B"/>
    <w:rsid w:val="00173083"/>
    <w:rsid w:val="00173744"/>
    <w:rsid w:val="00175906"/>
    <w:rsid w:val="0017670C"/>
    <w:rsid w:val="00180C58"/>
    <w:rsid w:val="00180E72"/>
    <w:rsid w:val="00180FBB"/>
    <w:rsid w:val="00181FDA"/>
    <w:rsid w:val="00182480"/>
    <w:rsid w:val="001825AA"/>
    <w:rsid w:val="001847B1"/>
    <w:rsid w:val="001872F6"/>
    <w:rsid w:val="00190E60"/>
    <w:rsid w:val="00192219"/>
    <w:rsid w:val="0019292E"/>
    <w:rsid w:val="00192AB6"/>
    <w:rsid w:val="001941AB"/>
    <w:rsid w:val="00194912"/>
    <w:rsid w:val="00194DD7"/>
    <w:rsid w:val="00195141"/>
    <w:rsid w:val="001956A2"/>
    <w:rsid w:val="001960C6"/>
    <w:rsid w:val="00197D4F"/>
    <w:rsid w:val="001A1BFA"/>
    <w:rsid w:val="001A255C"/>
    <w:rsid w:val="001A2B5B"/>
    <w:rsid w:val="001A4498"/>
    <w:rsid w:val="001A5CC5"/>
    <w:rsid w:val="001A6D1F"/>
    <w:rsid w:val="001A7428"/>
    <w:rsid w:val="001B0209"/>
    <w:rsid w:val="001B0915"/>
    <w:rsid w:val="001B1787"/>
    <w:rsid w:val="001B19D9"/>
    <w:rsid w:val="001B290E"/>
    <w:rsid w:val="001B2EBD"/>
    <w:rsid w:val="001B2EC8"/>
    <w:rsid w:val="001B3295"/>
    <w:rsid w:val="001B32B5"/>
    <w:rsid w:val="001B3547"/>
    <w:rsid w:val="001B39D8"/>
    <w:rsid w:val="001B4319"/>
    <w:rsid w:val="001C0096"/>
    <w:rsid w:val="001C02F8"/>
    <w:rsid w:val="001C05A2"/>
    <w:rsid w:val="001C1583"/>
    <w:rsid w:val="001C2B48"/>
    <w:rsid w:val="001C3B44"/>
    <w:rsid w:val="001C4919"/>
    <w:rsid w:val="001C4F7A"/>
    <w:rsid w:val="001C4FCE"/>
    <w:rsid w:val="001C5625"/>
    <w:rsid w:val="001C6411"/>
    <w:rsid w:val="001C6B8A"/>
    <w:rsid w:val="001C7676"/>
    <w:rsid w:val="001D030C"/>
    <w:rsid w:val="001D0B42"/>
    <w:rsid w:val="001D1B2C"/>
    <w:rsid w:val="001D30E6"/>
    <w:rsid w:val="001D3CCC"/>
    <w:rsid w:val="001D4881"/>
    <w:rsid w:val="001D4E7F"/>
    <w:rsid w:val="001D7486"/>
    <w:rsid w:val="001E03A0"/>
    <w:rsid w:val="001E1362"/>
    <w:rsid w:val="001E33D1"/>
    <w:rsid w:val="001E4F08"/>
    <w:rsid w:val="001E5A95"/>
    <w:rsid w:val="001E6CA1"/>
    <w:rsid w:val="001E6F6C"/>
    <w:rsid w:val="001E70DB"/>
    <w:rsid w:val="001F06FC"/>
    <w:rsid w:val="001F160A"/>
    <w:rsid w:val="001F21C8"/>
    <w:rsid w:val="001F334C"/>
    <w:rsid w:val="001F3E62"/>
    <w:rsid w:val="001F45D3"/>
    <w:rsid w:val="001F56F4"/>
    <w:rsid w:val="001F5744"/>
    <w:rsid w:val="001F6811"/>
    <w:rsid w:val="00200E5A"/>
    <w:rsid w:val="00201AEC"/>
    <w:rsid w:val="00201B0E"/>
    <w:rsid w:val="002020F2"/>
    <w:rsid w:val="00202318"/>
    <w:rsid w:val="00203215"/>
    <w:rsid w:val="00203C82"/>
    <w:rsid w:val="00203EA2"/>
    <w:rsid w:val="00204B18"/>
    <w:rsid w:val="00204B78"/>
    <w:rsid w:val="00204C27"/>
    <w:rsid w:val="002060D7"/>
    <w:rsid w:val="0020639B"/>
    <w:rsid w:val="00207BF2"/>
    <w:rsid w:val="002136A8"/>
    <w:rsid w:val="0021406B"/>
    <w:rsid w:val="00216253"/>
    <w:rsid w:val="00216799"/>
    <w:rsid w:val="00221A74"/>
    <w:rsid w:val="00221BC4"/>
    <w:rsid w:val="00223388"/>
    <w:rsid w:val="002236C6"/>
    <w:rsid w:val="002237BB"/>
    <w:rsid w:val="00223ED2"/>
    <w:rsid w:val="00224A44"/>
    <w:rsid w:val="00224ACE"/>
    <w:rsid w:val="00225CB8"/>
    <w:rsid w:val="00226604"/>
    <w:rsid w:val="002270FD"/>
    <w:rsid w:val="00227586"/>
    <w:rsid w:val="00227C20"/>
    <w:rsid w:val="002306FB"/>
    <w:rsid w:val="00232444"/>
    <w:rsid w:val="0023369A"/>
    <w:rsid w:val="00233CEA"/>
    <w:rsid w:val="00233E98"/>
    <w:rsid w:val="00235511"/>
    <w:rsid w:val="00235C3B"/>
    <w:rsid w:val="00237743"/>
    <w:rsid w:val="00237861"/>
    <w:rsid w:val="00240370"/>
    <w:rsid w:val="002409C5"/>
    <w:rsid w:val="002417D0"/>
    <w:rsid w:val="00241A89"/>
    <w:rsid w:val="00241C6C"/>
    <w:rsid w:val="00241DA3"/>
    <w:rsid w:val="00241FB5"/>
    <w:rsid w:val="00241FDD"/>
    <w:rsid w:val="002421E1"/>
    <w:rsid w:val="00242426"/>
    <w:rsid w:val="0024270F"/>
    <w:rsid w:val="002428CF"/>
    <w:rsid w:val="00242C15"/>
    <w:rsid w:val="00242C68"/>
    <w:rsid w:val="0024408D"/>
    <w:rsid w:val="002443A5"/>
    <w:rsid w:val="00245AB0"/>
    <w:rsid w:val="00246077"/>
    <w:rsid w:val="0024670A"/>
    <w:rsid w:val="00246732"/>
    <w:rsid w:val="00246B63"/>
    <w:rsid w:val="002479B5"/>
    <w:rsid w:val="00247C68"/>
    <w:rsid w:val="0025062B"/>
    <w:rsid w:val="0025264A"/>
    <w:rsid w:val="0025290C"/>
    <w:rsid w:val="00253D40"/>
    <w:rsid w:val="002542AF"/>
    <w:rsid w:val="002545FA"/>
    <w:rsid w:val="002555B1"/>
    <w:rsid w:val="0025587E"/>
    <w:rsid w:val="002564D3"/>
    <w:rsid w:val="00256FC9"/>
    <w:rsid w:val="002570C8"/>
    <w:rsid w:val="00257237"/>
    <w:rsid w:val="00257445"/>
    <w:rsid w:val="00257F11"/>
    <w:rsid w:val="00260E06"/>
    <w:rsid w:val="002619D4"/>
    <w:rsid w:val="00261DBF"/>
    <w:rsid w:val="00262C15"/>
    <w:rsid w:val="00262CDD"/>
    <w:rsid w:val="00264687"/>
    <w:rsid w:val="002658C1"/>
    <w:rsid w:val="00265B82"/>
    <w:rsid w:val="00265C7E"/>
    <w:rsid w:val="002700AF"/>
    <w:rsid w:val="0027064C"/>
    <w:rsid w:val="00270851"/>
    <w:rsid w:val="002726C5"/>
    <w:rsid w:val="00273546"/>
    <w:rsid w:val="002736ED"/>
    <w:rsid w:val="00273ABF"/>
    <w:rsid w:val="0027419E"/>
    <w:rsid w:val="00274C6B"/>
    <w:rsid w:val="0027541E"/>
    <w:rsid w:val="002763F8"/>
    <w:rsid w:val="00276620"/>
    <w:rsid w:val="00276C77"/>
    <w:rsid w:val="00277E8E"/>
    <w:rsid w:val="00283459"/>
    <w:rsid w:val="00284537"/>
    <w:rsid w:val="00285B19"/>
    <w:rsid w:val="00285FA7"/>
    <w:rsid w:val="002862CF"/>
    <w:rsid w:val="00286BAB"/>
    <w:rsid w:val="00287572"/>
    <w:rsid w:val="0029078C"/>
    <w:rsid w:val="00290F47"/>
    <w:rsid w:val="00291775"/>
    <w:rsid w:val="00291891"/>
    <w:rsid w:val="00291E05"/>
    <w:rsid w:val="00292237"/>
    <w:rsid w:val="00292F42"/>
    <w:rsid w:val="002942F0"/>
    <w:rsid w:val="00294C99"/>
    <w:rsid w:val="0029590D"/>
    <w:rsid w:val="00296627"/>
    <w:rsid w:val="002A0BE0"/>
    <w:rsid w:val="002A1BE3"/>
    <w:rsid w:val="002A30AA"/>
    <w:rsid w:val="002A5EF7"/>
    <w:rsid w:val="002B0E3A"/>
    <w:rsid w:val="002B1EDF"/>
    <w:rsid w:val="002B26CC"/>
    <w:rsid w:val="002B3522"/>
    <w:rsid w:val="002B5809"/>
    <w:rsid w:val="002B632E"/>
    <w:rsid w:val="002B745F"/>
    <w:rsid w:val="002C00C7"/>
    <w:rsid w:val="002C192D"/>
    <w:rsid w:val="002C1C61"/>
    <w:rsid w:val="002C23D0"/>
    <w:rsid w:val="002C2481"/>
    <w:rsid w:val="002C2C30"/>
    <w:rsid w:val="002C3667"/>
    <w:rsid w:val="002C3833"/>
    <w:rsid w:val="002C458B"/>
    <w:rsid w:val="002C46E2"/>
    <w:rsid w:val="002C470B"/>
    <w:rsid w:val="002C479B"/>
    <w:rsid w:val="002C4A3C"/>
    <w:rsid w:val="002C5FE3"/>
    <w:rsid w:val="002C6331"/>
    <w:rsid w:val="002C73F8"/>
    <w:rsid w:val="002C785A"/>
    <w:rsid w:val="002C799A"/>
    <w:rsid w:val="002D2025"/>
    <w:rsid w:val="002D2525"/>
    <w:rsid w:val="002D253B"/>
    <w:rsid w:val="002D377D"/>
    <w:rsid w:val="002D4CDE"/>
    <w:rsid w:val="002D50E6"/>
    <w:rsid w:val="002D5A79"/>
    <w:rsid w:val="002D5AE2"/>
    <w:rsid w:val="002D5D49"/>
    <w:rsid w:val="002D6052"/>
    <w:rsid w:val="002D6475"/>
    <w:rsid w:val="002D75C5"/>
    <w:rsid w:val="002E0D49"/>
    <w:rsid w:val="002E15DB"/>
    <w:rsid w:val="002E49DD"/>
    <w:rsid w:val="002E4C47"/>
    <w:rsid w:val="002E4E30"/>
    <w:rsid w:val="002E585C"/>
    <w:rsid w:val="002E69A8"/>
    <w:rsid w:val="002E7DB6"/>
    <w:rsid w:val="002F02AA"/>
    <w:rsid w:val="002F3FD0"/>
    <w:rsid w:val="002F476F"/>
    <w:rsid w:val="002F4A37"/>
    <w:rsid w:val="002F4B2C"/>
    <w:rsid w:val="002F5016"/>
    <w:rsid w:val="002F5725"/>
    <w:rsid w:val="002F5BFF"/>
    <w:rsid w:val="002F63E0"/>
    <w:rsid w:val="002F73BE"/>
    <w:rsid w:val="00300645"/>
    <w:rsid w:val="00302201"/>
    <w:rsid w:val="00302566"/>
    <w:rsid w:val="003025A7"/>
    <w:rsid w:val="00302694"/>
    <w:rsid w:val="003047D3"/>
    <w:rsid w:val="00305074"/>
    <w:rsid w:val="00307882"/>
    <w:rsid w:val="00307CEA"/>
    <w:rsid w:val="0031029D"/>
    <w:rsid w:val="003103D2"/>
    <w:rsid w:val="00311C21"/>
    <w:rsid w:val="003130B1"/>
    <w:rsid w:val="0031325B"/>
    <w:rsid w:val="00315B85"/>
    <w:rsid w:val="00315E4F"/>
    <w:rsid w:val="00317D1A"/>
    <w:rsid w:val="0032099D"/>
    <w:rsid w:val="003212D7"/>
    <w:rsid w:val="003215A6"/>
    <w:rsid w:val="00321CBE"/>
    <w:rsid w:val="003262C4"/>
    <w:rsid w:val="0032702B"/>
    <w:rsid w:val="0033089E"/>
    <w:rsid w:val="0033147A"/>
    <w:rsid w:val="00331870"/>
    <w:rsid w:val="003367FD"/>
    <w:rsid w:val="00336AB0"/>
    <w:rsid w:val="00336CF0"/>
    <w:rsid w:val="00336DCB"/>
    <w:rsid w:val="00337C1F"/>
    <w:rsid w:val="00337F0B"/>
    <w:rsid w:val="00341B73"/>
    <w:rsid w:val="003431B7"/>
    <w:rsid w:val="003441A6"/>
    <w:rsid w:val="00344733"/>
    <w:rsid w:val="00345F24"/>
    <w:rsid w:val="00346008"/>
    <w:rsid w:val="00346ECE"/>
    <w:rsid w:val="0034785D"/>
    <w:rsid w:val="003503CA"/>
    <w:rsid w:val="003507C0"/>
    <w:rsid w:val="00350D00"/>
    <w:rsid w:val="00354921"/>
    <w:rsid w:val="00355C95"/>
    <w:rsid w:val="0035665A"/>
    <w:rsid w:val="0035719D"/>
    <w:rsid w:val="003576B4"/>
    <w:rsid w:val="00357C6B"/>
    <w:rsid w:val="00360032"/>
    <w:rsid w:val="003608EC"/>
    <w:rsid w:val="003613FD"/>
    <w:rsid w:val="00362D86"/>
    <w:rsid w:val="00363E1F"/>
    <w:rsid w:val="00364B12"/>
    <w:rsid w:val="00364EB1"/>
    <w:rsid w:val="0036580C"/>
    <w:rsid w:val="003664A4"/>
    <w:rsid w:val="0037022C"/>
    <w:rsid w:val="0037063C"/>
    <w:rsid w:val="00370799"/>
    <w:rsid w:val="003708DD"/>
    <w:rsid w:val="00370A78"/>
    <w:rsid w:val="00370BB3"/>
    <w:rsid w:val="003731E6"/>
    <w:rsid w:val="00373FC0"/>
    <w:rsid w:val="00374EEB"/>
    <w:rsid w:val="00377902"/>
    <w:rsid w:val="00377E6E"/>
    <w:rsid w:val="00377F6C"/>
    <w:rsid w:val="00380E90"/>
    <w:rsid w:val="003819D2"/>
    <w:rsid w:val="00382683"/>
    <w:rsid w:val="003829CD"/>
    <w:rsid w:val="0038334B"/>
    <w:rsid w:val="00384264"/>
    <w:rsid w:val="0038464F"/>
    <w:rsid w:val="0038516F"/>
    <w:rsid w:val="003877F4"/>
    <w:rsid w:val="00387AD3"/>
    <w:rsid w:val="00390003"/>
    <w:rsid w:val="003901F5"/>
    <w:rsid w:val="00390DA2"/>
    <w:rsid w:val="00390E76"/>
    <w:rsid w:val="00391837"/>
    <w:rsid w:val="00392F66"/>
    <w:rsid w:val="00393E94"/>
    <w:rsid w:val="0039442D"/>
    <w:rsid w:val="003944B6"/>
    <w:rsid w:val="0039551B"/>
    <w:rsid w:val="003960F6"/>
    <w:rsid w:val="00396706"/>
    <w:rsid w:val="00396DBE"/>
    <w:rsid w:val="00397295"/>
    <w:rsid w:val="003975BE"/>
    <w:rsid w:val="00397BB5"/>
    <w:rsid w:val="00397C05"/>
    <w:rsid w:val="00397E06"/>
    <w:rsid w:val="003A0041"/>
    <w:rsid w:val="003A15A5"/>
    <w:rsid w:val="003A1E40"/>
    <w:rsid w:val="003A2021"/>
    <w:rsid w:val="003A329F"/>
    <w:rsid w:val="003A399C"/>
    <w:rsid w:val="003A3B1F"/>
    <w:rsid w:val="003A4A26"/>
    <w:rsid w:val="003A4ED3"/>
    <w:rsid w:val="003A5D20"/>
    <w:rsid w:val="003A676C"/>
    <w:rsid w:val="003A6BD1"/>
    <w:rsid w:val="003A7A96"/>
    <w:rsid w:val="003A7AEB"/>
    <w:rsid w:val="003B0CA3"/>
    <w:rsid w:val="003B3085"/>
    <w:rsid w:val="003B3CC5"/>
    <w:rsid w:val="003B3EE0"/>
    <w:rsid w:val="003B4714"/>
    <w:rsid w:val="003B5321"/>
    <w:rsid w:val="003B74EC"/>
    <w:rsid w:val="003B76C8"/>
    <w:rsid w:val="003B7764"/>
    <w:rsid w:val="003C141A"/>
    <w:rsid w:val="003C2E99"/>
    <w:rsid w:val="003C3220"/>
    <w:rsid w:val="003C3B35"/>
    <w:rsid w:val="003C43DD"/>
    <w:rsid w:val="003C4751"/>
    <w:rsid w:val="003C54C0"/>
    <w:rsid w:val="003C63FA"/>
    <w:rsid w:val="003C67E5"/>
    <w:rsid w:val="003C6D60"/>
    <w:rsid w:val="003C7BEB"/>
    <w:rsid w:val="003D0807"/>
    <w:rsid w:val="003D1195"/>
    <w:rsid w:val="003D16BB"/>
    <w:rsid w:val="003D311E"/>
    <w:rsid w:val="003D3415"/>
    <w:rsid w:val="003D34E6"/>
    <w:rsid w:val="003D3BB4"/>
    <w:rsid w:val="003D5394"/>
    <w:rsid w:val="003D5844"/>
    <w:rsid w:val="003D5D68"/>
    <w:rsid w:val="003D5E5D"/>
    <w:rsid w:val="003D6AAA"/>
    <w:rsid w:val="003D7782"/>
    <w:rsid w:val="003E0230"/>
    <w:rsid w:val="003E0746"/>
    <w:rsid w:val="003E11B0"/>
    <w:rsid w:val="003E2698"/>
    <w:rsid w:val="003E3438"/>
    <w:rsid w:val="003E34FB"/>
    <w:rsid w:val="003F012F"/>
    <w:rsid w:val="003F04A8"/>
    <w:rsid w:val="003F090B"/>
    <w:rsid w:val="003F1642"/>
    <w:rsid w:val="003F19BC"/>
    <w:rsid w:val="003F2520"/>
    <w:rsid w:val="003F2E1C"/>
    <w:rsid w:val="003F33E8"/>
    <w:rsid w:val="003F3666"/>
    <w:rsid w:val="003F39BB"/>
    <w:rsid w:val="003F4652"/>
    <w:rsid w:val="003F5717"/>
    <w:rsid w:val="003F657F"/>
    <w:rsid w:val="003F6A39"/>
    <w:rsid w:val="003F7DD0"/>
    <w:rsid w:val="00400A39"/>
    <w:rsid w:val="00401AC0"/>
    <w:rsid w:val="00402C58"/>
    <w:rsid w:val="00403423"/>
    <w:rsid w:val="004044DD"/>
    <w:rsid w:val="00405E4C"/>
    <w:rsid w:val="00406741"/>
    <w:rsid w:val="004107D9"/>
    <w:rsid w:val="00410B44"/>
    <w:rsid w:val="0041119F"/>
    <w:rsid w:val="004112BD"/>
    <w:rsid w:val="00411962"/>
    <w:rsid w:val="00414BAC"/>
    <w:rsid w:val="0041528E"/>
    <w:rsid w:val="004152C6"/>
    <w:rsid w:val="0041651B"/>
    <w:rsid w:val="0041682E"/>
    <w:rsid w:val="004168B5"/>
    <w:rsid w:val="0042082E"/>
    <w:rsid w:val="00421647"/>
    <w:rsid w:val="0042299E"/>
    <w:rsid w:val="00422C55"/>
    <w:rsid w:val="00423E6D"/>
    <w:rsid w:val="004242E7"/>
    <w:rsid w:val="004244F7"/>
    <w:rsid w:val="004246D7"/>
    <w:rsid w:val="00425EB6"/>
    <w:rsid w:val="004263EF"/>
    <w:rsid w:val="004276E9"/>
    <w:rsid w:val="00427915"/>
    <w:rsid w:val="0043030A"/>
    <w:rsid w:val="004303B1"/>
    <w:rsid w:val="00430A15"/>
    <w:rsid w:val="00430DA8"/>
    <w:rsid w:val="0043230E"/>
    <w:rsid w:val="00432357"/>
    <w:rsid w:val="00433C6D"/>
    <w:rsid w:val="00434A75"/>
    <w:rsid w:val="00434B16"/>
    <w:rsid w:val="00435446"/>
    <w:rsid w:val="00435474"/>
    <w:rsid w:val="00435825"/>
    <w:rsid w:val="0043660A"/>
    <w:rsid w:val="004370E5"/>
    <w:rsid w:val="00437594"/>
    <w:rsid w:val="004406E8"/>
    <w:rsid w:val="00441BA3"/>
    <w:rsid w:val="00442253"/>
    <w:rsid w:val="00443562"/>
    <w:rsid w:val="00445A5C"/>
    <w:rsid w:val="004462AC"/>
    <w:rsid w:val="00446C06"/>
    <w:rsid w:val="00446E1D"/>
    <w:rsid w:val="00446E45"/>
    <w:rsid w:val="0045133D"/>
    <w:rsid w:val="00451790"/>
    <w:rsid w:val="00452F44"/>
    <w:rsid w:val="00454829"/>
    <w:rsid w:val="0045497A"/>
    <w:rsid w:val="00456427"/>
    <w:rsid w:val="004576C0"/>
    <w:rsid w:val="00457A36"/>
    <w:rsid w:val="00460810"/>
    <w:rsid w:val="00461C1C"/>
    <w:rsid w:val="004622F3"/>
    <w:rsid w:val="00466009"/>
    <w:rsid w:val="00466590"/>
    <w:rsid w:val="00470073"/>
    <w:rsid w:val="00470917"/>
    <w:rsid w:val="00471D83"/>
    <w:rsid w:val="00472AF0"/>
    <w:rsid w:val="00473E03"/>
    <w:rsid w:val="00473EC5"/>
    <w:rsid w:val="0047402F"/>
    <w:rsid w:val="004767C5"/>
    <w:rsid w:val="00480263"/>
    <w:rsid w:val="00480907"/>
    <w:rsid w:val="0048245A"/>
    <w:rsid w:val="004829F7"/>
    <w:rsid w:val="00485A48"/>
    <w:rsid w:val="00485CD0"/>
    <w:rsid w:val="00486014"/>
    <w:rsid w:val="00486B27"/>
    <w:rsid w:val="00487384"/>
    <w:rsid w:val="004879C3"/>
    <w:rsid w:val="00493642"/>
    <w:rsid w:val="00494206"/>
    <w:rsid w:val="00494E1D"/>
    <w:rsid w:val="00495379"/>
    <w:rsid w:val="00496C78"/>
    <w:rsid w:val="00497306"/>
    <w:rsid w:val="004A0578"/>
    <w:rsid w:val="004A1422"/>
    <w:rsid w:val="004A226C"/>
    <w:rsid w:val="004A2C39"/>
    <w:rsid w:val="004A2F6C"/>
    <w:rsid w:val="004A3E34"/>
    <w:rsid w:val="004A3F00"/>
    <w:rsid w:val="004A404B"/>
    <w:rsid w:val="004A43AB"/>
    <w:rsid w:val="004A4424"/>
    <w:rsid w:val="004A5493"/>
    <w:rsid w:val="004A5DAF"/>
    <w:rsid w:val="004A6665"/>
    <w:rsid w:val="004A7E4F"/>
    <w:rsid w:val="004B29F1"/>
    <w:rsid w:val="004B30E4"/>
    <w:rsid w:val="004B4574"/>
    <w:rsid w:val="004B4E66"/>
    <w:rsid w:val="004B5A1F"/>
    <w:rsid w:val="004B5D00"/>
    <w:rsid w:val="004B5E93"/>
    <w:rsid w:val="004B65CC"/>
    <w:rsid w:val="004B660D"/>
    <w:rsid w:val="004B6A06"/>
    <w:rsid w:val="004B6AA5"/>
    <w:rsid w:val="004B6B6F"/>
    <w:rsid w:val="004B7321"/>
    <w:rsid w:val="004C0188"/>
    <w:rsid w:val="004C0C44"/>
    <w:rsid w:val="004C37A6"/>
    <w:rsid w:val="004C40AC"/>
    <w:rsid w:val="004C46B4"/>
    <w:rsid w:val="004C4973"/>
    <w:rsid w:val="004C6096"/>
    <w:rsid w:val="004C677C"/>
    <w:rsid w:val="004C6EFC"/>
    <w:rsid w:val="004C7D19"/>
    <w:rsid w:val="004C7F51"/>
    <w:rsid w:val="004D0E12"/>
    <w:rsid w:val="004D42D6"/>
    <w:rsid w:val="004D4412"/>
    <w:rsid w:val="004D5BF2"/>
    <w:rsid w:val="004D7562"/>
    <w:rsid w:val="004E014C"/>
    <w:rsid w:val="004E1300"/>
    <w:rsid w:val="004E16F2"/>
    <w:rsid w:val="004E1FD7"/>
    <w:rsid w:val="004E30FE"/>
    <w:rsid w:val="004E33B6"/>
    <w:rsid w:val="004E44C7"/>
    <w:rsid w:val="004E4733"/>
    <w:rsid w:val="004E4795"/>
    <w:rsid w:val="004E4FD7"/>
    <w:rsid w:val="004E5DD7"/>
    <w:rsid w:val="004E601A"/>
    <w:rsid w:val="004E6E66"/>
    <w:rsid w:val="004E70B8"/>
    <w:rsid w:val="004E72B7"/>
    <w:rsid w:val="004F059E"/>
    <w:rsid w:val="004F0F4B"/>
    <w:rsid w:val="004F24CA"/>
    <w:rsid w:val="004F2E40"/>
    <w:rsid w:val="004F362D"/>
    <w:rsid w:val="004F4911"/>
    <w:rsid w:val="004F6043"/>
    <w:rsid w:val="004F679C"/>
    <w:rsid w:val="004F6AEB"/>
    <w:rsid w:val="0050076F"/>
    <w:rsid w:val="005011A2"/>
    <w:rsid w:val="00501583"/>
    <w:rsid w:val="00501CA3"/>
    <w:rsid w:val="00501D06"/>
    <w:rsid w:val="0050246F"/>
    <w:rsid w:val="0050369C"/>
    <w:rsid w:val="00504B68"/>
    <w:rsid w:val="00504EBF"/>
    <w:rsid w:val="00505A30"/>
    <w:rsid w:val="005066BF"/>
    <w:rsid w:val="00507AF4"/>
    <w:rsid w:val="0051130D"/>
    <w:rsid w:val="00511C81"/>
    <w:rsid w:val="005126C7"/>
    <w:rsid w:val="005126CD"/>
    <w:rsid w:val="005128FD"/>
    <w:rsid w:val="00512B9D"/>
    <w:rsid w:val="0051344A"/>
    <w:rsid w:val="0051484D"/>
    <w:rsid w:val="005154E2"/>
    <w:rsid w:val="005160D2"/>
    <w:rsid w:val="00516B57"/>
    <w:rsid w:val="0052057F"/>
    <w:rsid w:val="0052065E"/>
    <w:rsid w:val="00520ED3"/>
    <w:rsid w:val="00521E2D"/>
    <w:rsid w:val="00523669"/>
    <w:rsid w:val="0052396A"/>
    <w:rsid w:val="00523BC3"/>
    <w:rsid w:val="00524AA7"/>
    <w:rsid w:val="0052566E"/>
    <w:rsid w:val="00525CEB"/>
    <w:rsid w:val="00526FC7"/>
    <w:rsid w:val="00527474"/>
    <w:rsid w:val="00527F96"/>
    <w:rsid w:val="005300C7"/>
    <w:rsid w:val="00530E55"/>
    <w:rsid w:val="005311A3"/>
    <w:rsid w:val="00532694"/>
    <w:rsid w:val="00532BBB"/>
    <w:rsid w:val="00532D44"/>
    <w:rsid w:val="00533B18"/>
    <w:rsid w:val="00534BDC"/>
    <w:rsid w:val="0053513E"/>
    <w:rsid w:val="005358AA"/>
    <w:rsid w:val="00535DAD"/>
    <w:rsid w:val="00536995"/>
    <w:rsid w:val="00537352"/>
    <w:rsid w:val="00540901"/>
    <w:rsid w:val="00541D9C"/>
    <w:rsid w:val="00542CCD"/>
    <w:rsid w:val="00543BC2"/>
    <w:rsid w:val="005442C1"/>
    <w:rsid w:val="00544A11"/>
    <w:rsid w:val="00544AEC"/>
    <w:rsid w:val="005463BA"/>
    <w:rsid w:val="00546E1A"/>
    <w:rsid w:val="005506EC"/>
    <w:rsid w:val="00550DFF"/>
    <w:rsid w:val="00551210"/>
    <w:rsid w:val="00551EE8"/>
    <w:rsid w:val="0055263D"/>
    <w:rsid w:val="00553C88"/>
    <w:rsid w:val="00553EEF"/>
    <w:rsid w:val="00555FA2"/>
    <w:rsid w:val="00556CD6"/>
    <w:rsid w:val="00557616"/>
    <w:rsid w:val="00557B26"/>
    <w:rsid w:val="00560ECB"/>
    <w:rsid w:val="00562886"/>
    <w:rsid w:val="00562CBC"/>
    <w:rsid w:val="005634BB"/>
    <w:rsid w:val="0056391F"/>
    <w:rsid w:val="00564DD3"/>
    <w:rsid w:val="00566587"/>
    <w:rsid w:val="00566968"/>
    <w:rsid w:val="00567CCB"/>
    <w:rsid w:val="005702E1"/>
    <w:rsid w:val="00570951"/>
    <w:rsid w:val="005713CF"/>
    <w:rsid w:val="00571FB7"/>
    <w:rsid w:val="00573B57"/>
    <w:rsid w:val="00573E18"/>
    <w:rsid w:val="005747E6"/>
    <w:rsid w:val="00575407"/>
    <w:rsid w:val="00575844"/>
    <w:rsid w:val="00576FB2"/>
    <w:rsid w:val="005800E0"/>
    <w:rsid w:val="00580D15"/>
    <w:rsid w:val="00581109"/>
    <w:rsid w:val="00581915"/>
    <w:rsid w:val="005826D2"/>
    <w:rsid w:val="00582740"/>
    <w:rsid w:val="00582BE3"/>
    <w:rsid w:val="00584702"/>
    <w:rsid w:val="0058570F"/>
    <w:rsid w:val="00586152"/>
    <w:rsid w:val="0058680A"/>
    <w:rsid w:val="00590361"/>
    <w:rsid w:val="00591383"/>
    <w:rsid w:val="005929B1"/>
    <w:rsid w:val="0059707A"/>
    <w:rsid w:val="005A127D"/>
    <w:rsid w:val="005A3DD1"/>
    <w:rsid w:val="005A5646"/>
    <w:rsid w:val="005A602F"/>
    <w:rsid w:val="005A6048"/>
    <w:rsid w:val="005A65CC"/>
    <w:rsid w:val="005A6D5A"/>
    <w:rsid w:val="005A76B8"/>
    <w:rsid w:val="005A7BFF"/>
    <w:rsid w:val="005B0CD0"/>
    <w:rsid w:val="005B21AC"/>
    <w:rsid w:val="005B227B"/>
    <w:rsid w:val="005B29B3"/>
    <w:rsid w:val="005B2A53"/>
    <w:rsid w:val="005B3687"/>
    <w:rsid w:val="005B57D3"/>
    <w:rsid w:val="005B5E49"/>
    <w:rsid w:val="005B64D9"/>
    <w:rsid w:val="005B660D"/>
    <w:rsid w:val="005B6768"/>
    <w:rsid w:val="005B6CA6"/>
    <w:rsid w:val="005B7131"/>
    <w:rsid w:val="005B7282"/>
    <w:rsid w:val="005B73C8"/>
    <w:rsid w:val="005B762A"/>
    <w:rsid w:val="005B7B7D"/>
    <w:rsid w:val="005C0793"/>
    <w:rsid w:val="005C0BD8"/>
    <w:rsid w:val="005C1F76"/>
    <w:rsid w:val="005C22EE"/>
    <w:rsid w:val="005C657A"/>
    <w:rsid w:val="005C6DF4"/>
    <w:rsid w:val="005C7DFB"/>
    <w:rsid w:val="005D1720"/>
    <w:rsid w:val="005D1F11"/>
    <w:rsid w:val="005D21D1"/>
    <w:rsid w:val="005D224A"/>
    <w:rsid w:val="005D2322"/>
    <w:rsid w:val="005D2735"/>
    <w:rsid w:val="005D2A05"/>
    <w:rsid w:val="005D3B62"/>
    <w:rsid w:val="005D4E3D"/>
    <w:rsid w:val="005D5262"/>
    <w:rsid w:val="005D5456"/>
    <w:rsid w:val="005D674D"/>
    <w:rsid w:val="005D701F"/>
    <w:rsid w:val="005D7045"/>
    <w:rsid w:val="005E1830"/>
    <w:rsid w:val="005E2D6C"/>
    <w:rsid w:val="005E2F2C"/>
    <w:rsid w:val="005E3926"/>
    <w:rsid w:val="005E3F5B"/>
    <w:rsid w:val="005E52FD"/>
    <w:rsid w:val="005E66E8"/>
    <w:rsid w:val="005E6E48"/>
    <w:rsid w:val="005E71FB"/>
    <w:rsid w:val="005E7467"/>
    <w:rsid w:val="005E7E36"/>
    <w:rsid w:val="005F12EB"/>
    <w:rsid w:val="005F14D3"/>
    <w:rsid w:val="005F17DF"/>
    <w:rsid w:val="005F1996"/>
    <w:rsid w:val="005F1ED9"/>
    <w:rsid w:val="005F2257"/>
    <w:rsid w:val="005F24DA"/>
    <w:rsid w:val="005F33FF"/>
    <w:rsid w:val="005F48F0"/>
    <w:rsid w:val="005F52AA"/>
    <w:rsid w:val="005F5A57"/>
    <w:rsid w:val="005F6AC9"/>
    <w:rsid w:val="0060095E"/>
    <w:rsid w:val="00600E4F"/>
    <w:rsid w:val="006032BE"/>
    <w:rsid w:val="00603B50"/>
    <w:rsid w:val="0060454F"/>
    <w:rsid w:val="00604754"/>
    <w:rsid w:val="00605141"/>
    <w:rsid w:val="006068AF"/>
    <w:rsid w:val="00606AFD"/>
    <w:rsid w:val="00607CD3"/>
    <w:rsid w:val="00610360"/>
    <w:rsid w:val="006121E1"/>
    <w:rsid w:val="00612CF1"/>
    <w:rsid w:val="006135A2"/>
    <w:rsid w:val="00613BB3"/>
    <w:rsid w:val="006147B3"/>
    <w:rsid w:val="00614CD6"/>
    <w:rsid w:val="006152C2"/>
    <w:rsid w:val="00616455"/>
    <w:rsid w:val="00616B44"/>
    <w:rsid w:val="006174B6"/>
    <w:rsid w:val="00622144"/>
    <w:rsid w:val="00622539"/>
    <w:rsid w:val="0062262F"/>
    <w:rsid w:val="00622CEF"/>
    <w:rsid w:val="0062388E"/>
    <w:rsid w:val="006249C9"/>
    <w:rsid w:val="006249D4"/>
    <w:rsid w:val="00625C6B"/>
    <w:rsid w:val="00625E67"/>
    <w:rsid w:val="006264A9"/>
    <w:rsid w:val="006270E6"/>
    <w:rsid w:val="00627147"/>
    <w:rsid w:val="006317FD"/>
    <w:rsid w:val="00631AD0"/>
    <w:rsid w:val="00632378"/>
    <w:rsid w:val="0063344B"/>
    <w:rsid w:val="006339DF"/>
    <w:rsid w:val="006339FB"/>
    <w:rsid w:val="00633A9E"/>
    <w:rsid w:val="00633D3C"/>
    <w:rsid w:val="00634DB1"/>
    <w:rsid w:val="00635357"/>
    <w:rsid w:val="00636CE6"/>
    <w:rsid w:val="006376B0"/>
    <w:rsid w:val="00637DC1"/>
    <w:rsid w:val="00640BCC"/>
    <w:rsid w:val="0064324B"/>
    <w:rsid w:val="00643AAA"/>
    <w:rsid w:val="00643B5B"/>
    <w:rsid w:val="0064459D"/>
    <w:rsid w:val="00644660"/>
    <w:rsid w:val="00644AC1"/>
    <w:rsid w:val="0064660C"/>
    <w:rsid w:val="00646779"/>
    <w:rsid w:val="00646E83"/>
    <w:rsid w:val="00650938"/>
    <w:rsid w:val="006517B7"/>
    <w:rsid w:val="00651B65"/>
    <w:rsid w:val="006533C4"/>
    <w:rsid w:val="00655FBD"/>
    <w:rsid w:val="00657B5F"/>
    <w:rsid w:val="00657BDE"/>
    <w:rsid w:val="00657DEA"/>
    <w:rsid w:val="006601E3"/>
    <w:rsid w:val="00661682"/>
    <w:rsid w:val="006630F8"/>
    <w:rsid w:val="0066458A"/>
    <w:rsid w:val="0067059C"/>
    <w:rsid w:val="006723E6"/>
    <w:rsid w:val="00673B80"/>
    <w:rsid w:val="00674559"/>
    <w:rsid w:val="00674BD3"/>
    <w:rsid w:val="0067528F"/>
    <w:rsid w:val="006772F6"/>
    <w:rsid w:val="00677D24"/>
    <w:rsid w:val="00677DED"/>
    <w:rsid w:val="00677E88"/>
    <w:rsid w:val="00680195"/>
    <w:rsid w:val="00681432"/>
    <w:rsid w:val="00681DE1"/>
    <w:rsid w:val="0068240C"/>
    <w:rsid w:val="00683315"/>
    <w:rsid w:val="006847CC"/>
    <w:rsid w:val="00686180"/>
    <w:rsid w:val="006868BE"/>
    <w:rsid w:val="00686BA6"/>
    <w:rsid w:val="006916A4"/>
    <w:rsid w:val="00692EB1"/>
    <w:rsid w:val="00693138"/>
    <w:rsid w:val="006958C1"/>
    <w:rsid w:val="00695ACA"/>
    <w:rsid w:val="006961E7"/>
    <w:rsid w:val="0069730B"/>
    <w:rsid w:val="00697C4F"/>
    <w:rsid w:val="00697EFC"/>
    <w:rsid w:val="006A3337"/>
    <w:rsid w:val="006A4212"/>
    <w:rsid w:val="006A44CB"/>
    <w:rsid w:val="006A4B1B"/>
    <w:rsid w:val="006A59BB"/>
    <w:rsid w:val="006A5B96"/>
    <w:rsid w:val="006A6881"/>
    <w:rsid w:val="006A7796"/>
    <w:rsid w:val="006A7BA3"/>
    <w:rsid w:val="006A7E88"/>
    <w:rsid w:val="006B014B"/>
    <w:rsid w:val="006B06B4"/>
    <w:rsid w:val="006B0A47"/>
    <w:rsid w:val="006B1364"/>
    <w:rsid w:val="006B1AB2"/>
    <w:rsid w:val="006B36D2"/>
    <w:rsid w:val="006B42CB"/>
    <w:rsid w:val="006B5BB0"/>
    <w:rsid w:val="006B6523"/>
    <w:rsid w:val="006B6CF8"/>
    <w:rsid w:val="006B7586"/>
    <w:rsid w:val="006C1D09"/>
    <w:rsid w:val="006C2171"/>
    <w:rsid w:val="006C28A1"/>
    <w:rsid w:val="006C42FE"/>
    <w:rsid w:val="006C4FA7"/>
    <w:rsid w:val="006C752D"/>
    <w:rsid w:val="006C7865"/>
    <w:rsid w:val="006C78E2"/>
    <w:rsid w:val="006D0CA2"/>
    <w:rsid w:val="006D3129"/>
    <w:rsid w:val="006D40A0"/>
    <w:rsid w:val="006D41EF"/>
    <w:rsid w:val="006D616F"/>
    <w:rsid w:val="006D6553"/>
    <w:rsid w:val="006D7471"/>
    <w:rsid w:val="006D7710"/>
    <w:rsid w:val="006D7B00"/>
    <w:rsid w:val="006E031B"/>
    <w:rsid w:val="006E03A3"/>
    <w:rsid w:val="006E16D1"/>
    <w:rsid w:val="006E38A8"/>
    <w:rsid w:val="006E5D59"/>
    <w:rsid w:val="006E7A79"/>
    <w:rsid w:val="006F047A"/>
    <w:rsid w:val="006F0DDD"/>
    <w:rsid w:val="006F4114"/>
    <w:rsid w:val="006F44E0"/>
    <w:rsid w:val="006F4EF7"/>
    <w:rsid w:val="006F51B0"/>
    <w:rsid w:val="006F5277"/>
    <w:rsid w:val="006F5749"/>
    <w:rsid w:val="006F5852"/>
    <w:rsid w:val="006F5F94"/>
    <w:rsid w:val="00700B4F"/>
    <w:rsid w:val="00700E98"/>
    <w:rsid w:val="00701289"/>
    <w:rsid w:val="00701347"/>
    <w:rsid w:val="00701A1F"/>
    <w:rsid w:val="00702669"/>
    <w:rsid w:val="0070357D"/>
    <w:rsid w:val="007055CE"/>
    <w:rsid w:val="007063BC"/>
    <w:rsid w:val="0071052D"/>
    <w:rsid w:val="00711A0D"/>
    <w:rsid w:val="00714A02"/>
    <w:rsid w:val="00715187"/>
    <w:rsid w:val="00716065"/>
    <w:rsid w:val="00716FD7"/>
    <w:rsid w:val="00717379"/>
    <w:rsid w:val="00717FDB"/>
    <w:rsid w:val="007206C8"/>
    <w:rsid w:val="00722872"/>
    <w:rsid w:val="00722A40"/>
    <w:rsid w:val="007240DE"/>
    <w:rsid w:val="00724E1B"/>
    <w:rsid w:val="00724FC2"/>
    <w:rsid w:val="0072598A"/>
    <w:rsid w:val="00727449"/>
    <w:rsid w:val="00727CBA"/>
    <w:rsid w:val="0073045F"/>
    <w:rsid w:val="00730F50"/>
    <w:rsid w:val="007325D1"/>
    <w:rsid w:val="007328E2"/>
    <w:rsid w:val="00732AA1"/>
    <w:rsid w:val="00733138"/>
    <w:rsid w:val="007368DA"/>
    <w:rsid w:val="00737456"/>
    <w:rsid w:val="00740008"/>
    <w:rsid w:val="00740B8A"/>
    <w:rsid w:val="00740F57"/>
    <w:rsid w:val="0074101A"/>
    <w:rsid w:val="007416DF"/>
    <w:rsid w:val="00741A3D"/>
    <w:rsid w:val="00741CF1"/>
    <w:rsid w:val="00743421"/>
    <w:rsid w:val="0074467C"/>
    <w:rsid w:val="00746AB7"/>
    <w:rsid w:val="007474FA"/>
    <w:rsid w:val="007505BC"/>
    <w:rsid w:val="007516A4"/>
    <w:rsid w:val="00754C3F"/>
    <w:rsid w:val="00754EFC"/>
    <w:rsid w:val="007608CB"/>
    <w:rsid w:val="0076386A"/>
    <w:rsid w:val="007647D7"/>
    <w:rsid w:val="00764A25"/>
    <w:rsid w:val="00764C44"/>
    <w:rsid w:val="007650B8"/>
    <w:rsid w:val="00765342"/>
    <w:rsid w:val="0076565F"/>
    <w:rsid w:val="0076591B"/>
    <w:rsid w:val="00765CD4"/>
    <w:rsid w:val="00766045"/>
    <w:rsid w:val="007666EC"/>
    <w:rsid w:val="00766959"/>
    <w:rsid w:val="00767F5F"/>
    <w:rsid w:val="007703DC"/>
    <w:rsid w:val="00771109"/>
    <w:rsid w:val="00771948"/>
    <w:rsid w:val="00771DCC"/>
    <w:rsid w:val="00771EC3"/>
    <w:rsid w:val="00771F33"/>
    <w:rsid w:val="00773316"/>
    <w:rsid w:val="007735C6"/>
    <w:rsid w:val="00773A63"/>
    <w:rsid w:val="00773AD9"/>
    <w:rsid w:val="0077413C"/>
    <w:rsid w:val="00774A84"/>
    <w:rsid w:val="007769E2"/>
    <w:rsid w:val="00776D5C"/>
    <w:rsid w:val="007776B4"/>
    <w:rsid w:val="007805AB"/>
    <w:rsid w:val="00780FE5"/>
    <w:rsid w:val="007826B0"/>
    <w:rsid w:val="00782C91"/>
    <w:rsid w:val="00785093"/>
    <w:rsid w:val="00786A5C"/>
    <w:rsid w:val="0078789B"/>
    <w:rsid w:val="00787D7E"/>
    <w:rsid w:val="007906F7"/>
    <w:rsid w:val="00790B47"/>
    <w:rsid w:val="00791861"/>
    <w:rsid w:val="00792087"/>
    <w:rsid w:val="007929BB"/>
    <w:rsid w:val="00794096"/>
    <w:rsid w:val="00795C22"/>
    <w:rsid w:val="00795EF5"/>
    <w:rsid w:val="0079645A"/>
    <w:rsid w:val="0079725D"/>
    <w:rsid w:val="007979DC"/>
    <w:rsid w:val="00797F16"/>
    <w:rsid w:val="007A01BB"/>
    <w:rsid w:val="007A06B0"/>
    <w:rsid w:val="007A06CB"/>
    <w:rsid w:val="007A0CBC"/>
    <w:rsid w:val="007A1D82"/>
    <w:rsid w:val="007A4B4F"/>
    <w:rsid w:val="007A51B8"/>
    <w:rsid w:val="007A52C8"/>
    <w:rsid w:val="007A7C0B"/>
    <w:rsid w:val="007A7DBF"/>
    <w:rsid w:val="007B0352"/>
    <w:rsid w:val="007B0CE5"/>
    <w:rsid w:val="007B0D6B"/>
    <w:rsid w:val="007B226C"/>
    <w:rsid w:val="007B4CBE"/>
    <w:rsid w:val="007B5B8B"/>
    <w:rsid w:val="007B6240"/>
    <w:rsid w:val="007B6A01"/>
    <w:rsid w:val="007B6B19"/>
    <w:rsid w:val="007B7755"/>
    <w:rsid w:val="007C18CE"/>
    <w:rsid w:val="007C3BB9"/>
    <w:rsid w:val="007C469C"/>
    <w:rsid w:val="007C5B0D"/>
    <w:rsid w:val="007C5CC6"/>
    <w:rsid w:val="007D0A12"/>
    <w:rsid w:val="007D2658"/>
    <w:rsid w:val="007D3665"/>
    <w:rsid w:val="007D6998"/>
    <w:rsid w:val="007D6C0C"/>
    <w:rsid w:val="007D6FBD"/>
    <w:rsid w:val="007D73E8"/>
    <w:rsid w:val="007D750D"/>
    <w:rsid w:val="007E0002"/>
    <w:rsid w:val="007E063E"/>
    <w:rsid w:val="007E0BE0"/>
    <w:rsid w:val="007E1C22"/>
    <w:rsid w:val="007E376C"/>
    <w:rsid w:val="007E44F6"/>
    <w:rsid w:val="007E4500"/>
    <w:rsid w:val="007E46BE"/>
    <w:rsid w:val="007E592E"/>
    <w:rsid w:val="007E5C54"/>
    <w:rsid w:val="007E70CC"/>
    <w:rsid w:val="007F0DC9"/>
    <w:rsid w:val="007F1042"/>
    <w:rsid w:val="007F1DB1"/>
    <w:rsid w:val="007F2069"/>
    <w:rsid w:val="007F2777"/>
    <w:rsid w:val="007F4D1A"/>
    <w:rsid w:val="0080132C"/>
    <w:rsid w:val="0080167F"/>
    <w:rsid w:val="00802891"/>
    <w:rsid w:val="00803D18"/>
    <w:rsid w:val="00803F41"/>
    <w:rsid w:val="00805A1B"/>
    <w:rsid w:val="00805BC3"/>
    <w:rsid w:val="00805F1F"/>
    <w:rsid w:val="00810DFD"/>
    <w:rsid w:val="008130D4"/>
    <w:rsid w:val="008136C9"/>
    <w:rsid w:val="0081470B"/>
    <w:rsid w:val="008156D8"/>
    <w:rsid w:val="008162B1"/>
    <w:rsid w:val="0081685C"/>
    <w:rsid w:val="008205D4"/>
    <w:rsid w:val="00821459"/>
    <w:rsid w:val="0082172C"/>
    <w:rsid w:val="00822918"/>
    <w:rsid w:val="00822D54"/>
    <w:rsid w:val="0082340E"/>
    <w:rsid w:val="0082473D"/>
    <w:rsid w:val="00824A31"/>
    <w:rsid w:val="00827FE8"/>
    <w:rsid w:val="00830CC5"/>
    <w:rsid w:val="00831B0B"/>
    <w:rsid w:val="00832E15"/>
    <w:rsid w:val="00833653"/>
    <w:rsid w:val="00834228"/>
    <w:rsid w:val="00834978"/>
    <w:rsid w:val="00835130"/>
    <w:rsid w:val="008355BC"/>
    <w:rsid w:val="00835FCC"/>
    <w:rsid w:val="00836146"/>
    <w:rsid w:val="00837711"/>
    <w:rsid w:val="00840346"/>
    <w:rsid w:val="008403B2"/>
    <w:rsid w:val="00840401"/>
    <w:rsid w:val="008405A6"/>
    <w:rsid w:val="00840609"/>
    <w:rsid w:val="008425FA"/>
    <w:rsid w:val="00842FC0"/>
    <w:rsid w:val="00844D14"/>
    <w:rsid w:val="00846521"/>
    <w:rsid w:val="00847138"/>
    <w:rsid w:val="00850887"/>
    <w:rsid w:val="00851617"/>
    <w:rsid w:val="00853716"/>
    <w:rsid w:val="008553DA"/>
    <w:rsid w:val="00857310"/>
    <w:rsid w:val="008575B4"/>
    <w:rsid w:val="00857EF4"/>
    <w:rsid w:val="00857F18"/>
    <w:rsid w:val="00857F7F"/>
    <w:rsid w:val="00862057"/>
    <w:rsid w:val="00862E81"/>
    <w:rsid w:val="00863644"/>
    <w:rsid w:val="00863AD1"/>
    <w:rsid w:val="00863C75"/>
    <w:rsid w:val="00864034"/>
    <w:rsid w:val="008647A0"/>
    <w:rsid w:val="00864BC9"/>
    <w:rsid w:val="008664EC"/>
    <w:rsid w:val="00867BBC"/>
    <w:rsid w:val="00870528"/>
    <w:rsid w:val="00871A9C"/>
    <w:rsid w:val="008726B3"/>
    <w:rsid w:val="0087280F"/>
    <w:rsid w:val="00873EFA"/>
    <w:rsid w:val="008740BE"/>
    <w:rsid w:val="008749E0"/>
    <w:rsid w:val="008751FE"/>
    <w:rsid w:val="00876122"/>
    <w:rsid w:val="008825DD"/>
    <w:rsid w:val="00882DDB"/>
    <w:rsid w:val="00883006"/>
    <w:rsid w:val="00883519"/>
    <w:rsid w:val="00887C0A"/>
    <w:rsid w:val="00890045"/>
    <w:rsid w:val="0089015F"/>
    <w:rsid w:val="00891450"/>
    <w:rsid w:val="008928E1"/>
    <w:rsid w:val="00893096"/>
    <w:rsid w:val="008934F0"/>
    <w:rsid w:val="008946F1"/>
    <w:rsid w:val="008947F1"/>
    <w:rsid w:val="00894B77"/>
    <w:rsid w:val="00896338"/>
    <w:rsid w:val="008A2E7C"/>
    <w:rsid w:val="008A3051"/>
    <w:rsid w:val="008A3AC0"/>
    <w:rsid w:val="008A4346"/>
    <w:rsid w:val="008A557B"/>
    <w:rsid w:val="008A74F7"/>
    <w:rsid w:val="008A77AC"/>
    <w:rsid w:val="008B02E9"/>
    <w:rsid w:val="008B3B5F"/>
    <w:rsid w:val="008B42CF"/>
    <w:rsid w:val="008B498E"/>
    <w:rsid w:val="008B63E6"/>
    <w:rsid w:val="008B669A"/>
    <w:rsid w:val="008B7236"/>
    <w:rsid w:val="008B7CCB"/>
    <w:rsid w:val="008C2408"/>
    <w:rsid w:val="008C26F5"/>
    <w:rsid w:val="008C2A49"/>
    <w:rsid w:val="008C3DCF"/>
    <w:rsid w:val="008C4E86"/>
    <w:rsid w:val="008C6867"/>
    <w:rsid w:val="008C6A01"/>
    <w:rsid w:val="008C6F63"/>
    <w:rsid w:val="008D1EC7"/>
    <w:rsid w:val="008D4133"/>
    <w:rsid w:val="008D4907"/>
    <w:rsid w:val="008D69C7"/>
    <w:rsid w:val="008D7A30"/>
    <w:rsid w:val="008E1812"/>
    <w:rsid w:val="008E26F5"/>
    <w:rsid w:val="008E455E"/>
    <w:rsid w:val="008E4724"/>
    <w:rsid w:val="008E4C14"/>
    <w:rsid w:val="008E6672"/>
    <w:rsid w:val="008E7543"/>
    <w:rsid w:val="008E7B36"/>
    <w:rsid w:val="008F0CA8"/>
    <w:rsid w:val="008F1DE1"/>
    <w:rsid w:val="008F356A"/>
    <w:rsid w:val="008F3D0E"/>
    <w:rsid w:val="008F5595"/>
    <w:rsid w:val="008F56E7"/>
    <w:rsid w:val="008F5B95"/>
    <w:rsid w:val="008F5C33"/>
    <w:rsid w:val="00900B1C"/>
    <w:rsid w:val="00901A5D"/>
    <w:rsid w:val="009026A3"/>
    <w:rsid w:val="00902E88"/>
    <w:rsid w:val="0090377D"/>
    <w:rsid w:val="0090399C"/>
    <w:rsid w:val="00903C26"/>
    <w:rsid w:val="00903F24"/>
    <w:rsid w:val="00904C0A"/>
    <w:rsid w:val="00906C71"/>
    <w:rsid w:val="0090789C"/>
    <w:rsid w:val="00907E64"/>
    <w:rsid w:val="00910168"/>
    <w:rsid w:val="00911AF4"/>
    <w:rsid w:val="00912C19"/>
    <w:rsid w:val="00913616"/>
    <w:rsid w:val="00914958"/>
    <w:rsid w:val="009156AC"/>
    <w:rsid w:val="00916B33"/>
    <w:rsid w:val="00917C1B"/>
    <w:rsid w:val="00917F9B"/>
    <w:rsid w:val="00921223"/>
    <w:rsid w:val="009212A5"/>
    <w:rsid w:val="00921385"/>
    <w:rsid w:val="0092154E"/>
    <w:rsid w:val="00922B18"/>
    <w:rsid w:val="00924BD4"/>
    <w:rsid w:val="009251E1"/>
    <w:rsid w:val="009257EB"/>
    <w:rsid w:val="00925D48"/>
    <w:rsid w:val="00927D8A"/>
    <w:rsid w:val="009308C0"/>
    <w:rsid w:val="009308C1"/>
    <w:rsid w:val="00932C82"/>
    <w:rsid w:val="00932E91"/>
    <w:rsid w:val="0093367D"/>
    <w:rsid w:val="009338A3"/>
    <w:rsid w:val="009346E6"/>
    <w:rsid w:val="00936128"/>
    <w:rsid w:val="009402F0"/>
    <w:rsid w:val="009406E3"/>
    <w:rsid w:val="0094242F"/>
    <w:rsid w:val="009435A5"/>
    <w:rsid w:val="00944AD9"/>
    <w:rsid w:val="00944FB6"/>
    <w:rsid w:val="00945611"/>
    <w:rsid w:val="00946172"/>
    <w:rsid w:val="00947B75"/>
    <w:rsid w:val="0095024E"/>
    <w:rsid w:val="00950466"/>
    <w:rsid w:val="009504BE"/>
    <w:rsid w:val="00950586"/>
    <w:rsid w:val="0095120E"/>
    <w:rsid w:val="00952776"/>
    <w:rsid w:val="00952BD3"/>
    <w:rsid w:val="0095518F"/>
    <w:rsid w:val="00955278"/>
    <w:rsid w:val="00956577"/>
    <w:rsid w:val="00957020"/>
    <w:rsid w:val="009570D5"/>
    <w:rsid w:val="00957222"/>
    <w:rsid w:val="00960E3D"/>
    <w:rsid w:val="00961001"/>
    <w:rsid w:val="009613DF"/>
    <w:rsid w:val="00961AF0"/>
    <w:rsid w:val="009635EC"/>
    <w:rsid w:val="009639CF"/>
    <w:rsid w:val="00964407"/>
    <w:rsid w:val="00964ED5"/>
    <w:rsid w:val="00966015"/>
    <w:rsid w:val="0096638A"/>
    <w:rsid w:val="00966E30"/>
    <w:rsid w:val="0096740C"/>
    <w:rsid w:val="00967CC5"/>
    <w:rsid w:val="00967DC5"/>
    <w:rsid w:val="00971082"/>
    <w:rsid w:val="009718EB"/>
    <w:rsid w:val="00971E31"/>
    <w:rsid w:val="009720A1"/>
    <w:rsid w:val="00972547"/>
    <w:rsid w:val="00973299"/>
    <w:rsid w:val="009737E4"/>
    <w:rsid w:val="00974D6E"/>
    <w:rsid w:val="00976344"/>
    <w:rsid w:val="00976B70"/>
    <w:rsid w:val="00976BAA"/>
    <w:rsid w:val="0098051C"/>
    <w:rsid w:val="009808BE"/>
    <w:rsid w:val="009813FA"/>
    <w:rsid w:val="00982182"/>
    <w:rsid w:val="00983160"/>
    <w:rsid w:val="0098330F"/>
    <w:rsid w:val="00983AC2"/>
    <w:rsid w:val="00984F74"/>
    <w:rsid w:val="00985578"/>
    <w:rsid w:val="00986B40"/>
    <w:rsid w:val="00986E26"/>
    <w:rsid w:val="00987D24"/>
    <w:rsid w:val="009909AA"/>
    <w:rsid w:val="00990BB8"/>
    <w:rsid w:val="00993FAA"/>
    <w:rsid w:val="00994DE0"/>
    <w:rsid w:val="00995A5C"/>
    <w:rsid w:val="00995B58"/>
    <w:rsid w:val="00995B78"/>
    <w:rsid w:val="00996CAF"/>
    <w:rsid w:val="00997ADF"/>
    <w:rsid w:val="009A06B8"/>
    <w:rsid w:val="009A06D9"/>
    <w:rsid w:val="009A0979"/>
    <w:rsid w:val="009A0F3A"/>
    <w:rsid w:val="009A1F0B"/>
    <w:rsid w:val="009A264A"/>
    <w:rsid w:val="009A2BA9"/>
    <w:rsid w:val="009A34CF"/>
    <w:rsid w:val="009A46C0"/>
    <w:rsid w:val="009A630C"/>
    <w:rsid w:val="009A6917"/>
    <w:rsid w:val="009A783B"/>
    <w:rsid w:val="009A7A8B"/>
    <w:rsid w:val="009B10A4"/>
    <w:rsid w:val="009B12A4"/>
    <w:rsid w:val="009B14B3"/>
    <w:rsid w:val="009B2317"/>
    <w:rsid w:val="009B23BC"/>
    <w:rsid w:val="009B335F"/>
    <w:rsid w:val="009B3565"/>
    <w:rsid w:val="009B4470"/>
    <w:rsid w:val="009B5462"/>
    <w:rsid w:val="009B770D"/>
    <w:rsid w:val="009C0D33"/>
    <w:rsid w:val="009C1F75"/>
    <w:rsid w:val="009C3764"/>
    <w:rsid w:val="009C37F0"/>
    <w:rsid w:val="009C471A"/>
    <w:rsid w:val="009C47DF"/>
    <w:rsid w:val="009C4A89"/>
    <w:rsid w:val="009C6009"/>
    <w:rsid w:val="009C6388"/>
    <w:rsid w:val="009C7B1A"/>
    <w:rsid w:val="009D06DF"/>
    <w:rsid w:val="009D0A7D"/>
    <w:rsid w:val="009D1E50"/>
    <w:rsid w:val="009D2578"/>
    <w:rsid w:val="009D32A7"/>
    <w:rsid w:val="009D35C2"/>
    <w:rsid w:val="009D3623"/>
    <w:rsid w:val="009D3A8C"/>
    <w:rsid w:val="009D44E3"/>
    <w:rsid w:val="009D4DB3"/>
    <w:rsid w:val="009D5108"/>
    <w:rsid w:val="009D57D7"/>
    <w:rsid w:val="009D5E1F"/>
    <w:rsid w:val="009D60CA"/>
    <w:rsid w:val="009D6AE9"/>
    <w:rsid w:val="009D703E"/>
    <w:rsid w:val="009D7316"/>
    <w:rsid w:val="009D75FC"/>
    <w:rsid w:val="009E0395"/>
    <w:rsid w:val="009E268A"/>
    <w:rsid w:val="009E2BC5"/>
    <w:rsid w:val="009E2D70"/>
    <w:rsid w:val="009E317C"/>
    <w:rsid w:val="009E3440"/>
    <w:rsid w:val="009E3904"/>
    <w:rsid w:val="009E3D66"/>
    <w:rsid w:val="009E5CAF"/>
    <w:rsid w:val="009E622A"/>
    <w:rsid w:val="009E7214"/>
    <w:rsid w:val="009E72DB"/>
    <w:rsid w:val="009F01D4"/>
    <w:rsid w:val="009F150D"/>
    <w:rsid w:val="009F166D"/>
    <w:rsid w:val="009F16DC"/>
    <w:rsid w:val="009F1964"/>
    <w:rsid w:val="009F2F15"/>
    <w:rsid w:val="009F3392"/>
    <w:rsid w:val="009F33E7"/>
    <w:rsid w:val="009F4B49"/>
    <w:rsid w:val="009F562B"/>
    <w:rsid w:val="009F6B44"/>
    <w:rsid w:val="009F6F72"/>
    <w:rsid w:val="009F703D"/>
    <w:rsid w:val="009F7062"/>
    <w:rsid w:val="009F7A48"/>
    <w:rsid w:val="009F7ABD"/>
    <w:rsid w:val="00A00240"/>
    <w:rsid w:val="00A01139"/>
    <w:rsid w:val="00A013F7"/>
    <w:rsid w:val="00A0158A"/>
    <w:rsid w:val="00A0233E"/>
    <w:rsid w:val="00A04489"/>
    <w:rsid w:val="00A047CB"/>
    <w:rsid w:val="00A04B86"/>
    <w:rsid w:val="00A068CD"/>
    <w:rsid w:val="00A07AB8"/>
    <w:rsid w:val="00A10102"/>
    <w:rsid w:val="00A104FE"/>
    <w:rsid w:val="00A116EE"/>
    <w:rsid w:val="00A11E7C"/>
    <w:rsid w:val="00A125F0"/>
    <w:rsid w:val="00A13863"/>
    <w:rsid w:val="00A153F7"/>
    <w:rsid w:val="00A16B34"/>
    <w:rsid w:val="00A206B1"/>
    <w:rsid w:val="00A20EB6"/>
    <w:rsid w:val="00A21959"/>
    <w:rsid w:val="00A24DCB"/>
    <w:rsid w:val="00A24DE5"/>
    <w:rsid w:val="00A27C4C"/>
    <w:rsid w:val="00A30630"/>
    <w:rsid w:val="00A306A9"/>
    <w:rsid w:val="00A30823"/>
    <w:rsid w:val="00A32640"/>
    <w:rsid w:val="00A32A91"/>
    <w:rsid w:val="00A32C69"/>
    <w:rsid w:val="00A3328F"/>
    <w:rsid w:val="00A33C10"/>
    <w:rsid w:val="00A34912"/>
    <w:rsid w:val="00A34B2D"/>
    <w:rsid w:val="00A351E4"/>
    <w:rsid w:val="00A35981"/>
    <w:rsid w:val="00A35AE7"/>
    <w:rsid w:val="00A360C5"/>
    <w:rsid w:val="00A36217"/>
    <w:rsid w:val="00A36B2F"/>
    <w:rsid w:val="00A3733A"/>
    <w:rsid w:val="00A377C1"/>
    <w:rsid w:val="00A43B02"/>
    <w:rsid w:val="00A44B40"/>
    <w:rsid w:val="00A44CA9"/>
    <w:rsid w:val="00A454C1"/>
    <w:rsid w:val="00A45D78"/>
    <w:rsid w:val="00A4600C"/>
    <w:rsid w:val="00A47409"/>
    <w:rsid w:val="00A476DB"/>
    <w:rsid w:val="00A50402"/>
    <w:rsid w:val="00A5071D"/>
    <w:rsid w:val="00A50D94"/>
    <w:rsid w:val="00A51910"/>
    <w:rsid w:val="00A519A8"/>
    <w:rsid w:val="00A51C1A"/>
    <w:rsid w:val="00A521AC"/>
    <w:rsid w:val="00A5310F"/>
    <w:rsid w:val="00A54B26"/>
    <w:rsid w:val="00A56B59"/>
    <w:rsid w:val="00A60F91"/>
    <w:rsid w:val="00A61C16"/>
    <w:rsid w:val="00A62AFB"/>
    <w:rsid w:val="00A63B3A"/>
    <w:rsid w:val="00A63FBB"/>
    <w:rsid w:val="00A64652"/>
    <w:rsid w:val="00A64B61"/>
    <w:rsid w:val="00A64E8F"/>
    <w:rsid w:val="00A64EE2"/>
    <w:rsid w:val="00A65A31"/>
    <w:rsid w:val="00A6641A"/>
    <w:rsid w:val="00A705AE"/>
    <w:rsid w:val="00A705B3"/>
    <w:rsid w:val="00A70A72"/>
    <w:rsid w:val="00A70E9A"/>
    <w:rsid w:val="00A71A4A"/>
    <w:rsid w:val="00A72085"/>
    <w:rsid w:val="00A7250E"/>
    <w:rsid w:val="00A72748"/>
    <w:rsid w:val="00A72AF3"/>
    <w:rsid w:val="00A7478F"/>
    <w:rsid w:val="00A7530C"/>
    <w:rsid w:val="00A75F1C"/>
    <w:rsid w:val="00A804FE"/>
    <w:rsid w:val="00A80D12"/>
    <w:rsid w:val="00A833C5"/>
    <w:rsid w:val="00A84076"/>
    <w:rsid w:val="00A84937"/>
    <w:rsid w:val="00A84AB0"/>
    <w:rsid w:val="00A85427"/>
    <w:rsid w:val="00A86718"/>
    <w:rsid w:val="00A918AB"/>
    <w:rsid w:val="00A9477F"/>
    <w:rsid w:val="00A94A6E"/>
    <w:rsid w:val="00A95080"/>
    <w:rsid w:val="00A965B3"/>
    <w:rsid w:val="00A96BC5"/>
    <w:rsid w:val="00A973D8"/>
    <w:rsid w:val="00A97CB4"/>
    <w:rsid w:val="00AA2494"/>
    <w:rsid w:val="00AA3C04"/>
    <w:rsid w:val="00AA5BB4"/>
    <w:rsid w:val="00AA70A2"/>
    <w:rsid w:val="00AA77A8"/>
    <w:rsid w:val="00AB02B8"/>
    <w:rsid w:val="00AB034B"/>
    <w:rsid w:val="00AB08A2"/>
    <w:rsid w:val="00AB1007"/>
    <w:rsid w:val="00AB255B"/>
    <w:rsid w:val="00AB26DF"/>
    <w:rsid w:val="00AB30CC"/>
    <w:rsid w:val="00AB333A"/>
    <w:rsid w:val="00AB4166"/>
    <w:rsid w:val="00AB4217"/>
    <w:rsid w:val="00AB44F0"/>
    <w:rsid w:val="00AB5AFD"/>
    <w:rsid w:val="00AB5E5A"/>
    <w:rsid w:val="00AB616D"/>
    <w:rsid w:val="00AB63B9"/>
    <w:rsid w:val="00AB6ABD"/>
    <w:rsid w:val="00AB752A"/>
    <w:rsid w:val="00AC0C04"/>
    <w:rsid w:val="00AC11DD"/>
    <w:rsid w:val="00AC15A2"/>
    <w:rsid w:val="00AC2233"/>
    <w:rsid w:val="00AC25E2"/>
    <w:rsid w:val="00AC26AE"/>
    <w:rsid w:val="00AC2F42"/>
    <w:rsid w:val="00AC3531"/>
    <w:rsid w:val="00AC36C7"/>
    <w:rsid w:val="00AC4790"/>
    <w:rsid w:val="00AC52C8"/>
    <w:rsid w:val="00AC7530"/>
    <w:rsid w:val="00AD29BA"/>
    <w:rsid w:val="00AD4C52"/>
    <w:rsid w:val="00AD5613"/>
    <w:rsid w:val="00AD60FB"/>
    <w:rsid w:val="00AD6338"/>
    <w:rsid w:val="00AD696A"/>
    <w:rsid w:val="00AD6E41"/>
    <w:rsid w:val="00AE0A8D"/>
    <w:rsid w:val="00AE19FF"/>
    <w:rsid w:val="00AE1B25"/>
    <w:rsid w:val="00AE30F1"/>
    <w:rsid w:val="00AE31AF"/>
    <w:rsid w:val="00AE3C37"/>
    <w:rsid w:val="00AE454D"/>
    <w:rsid w:val="00AE5321"/>
    <w:rsid w:val="00AE5B76"/>
    <w:rsid w:val="00AE5FEE"/>
    <w:rsid w:val="00AE65F5"/>
    <w:rsid w:val="00AE6C09"/>
    <w:rsid w:val="00AE6F69"/>
    <w:rsid w:val="00AE7204"/>
    <w:rsid w:val="00AE7A84"/>
    <w:rsid w:val="00AF0923"/>
    <w:rsid w:val="00AF0C31"/>
    <w:rsid w:val="00AF35AB"/>
    <w:rsid w:val="00AF3600"/>
    <w:rsid w:val="00AF4039"/>
    <w:rsid w:val="00AF4CDB"/>
    <w:rsid w:val="00AF4E4E"/>
    <w:rsid w:val="00AF5730"/>
    <w:rsid w:val="00AF6941"/>
    <w:rsid w:val="00AF73D4"/>
    <w:rsid w:val="00AF7DE2"/>
    <w:rsid w:val="00B00140"/>
    <w:rsid w:val="00B0067F"/>
    <w:rsid w:val="00B00796"/>
    <w:rsid w:val="00B014D5"/>
    <w:rsid w:val="00B02227"/>
    <w:rsid w:val="00B02C65"/>
    <w:rsid w:val="00B03D22"/>
    <w:rsid w:val="00B0414C"/>
    <w:rsid w:val="00B067A8"/>
    <w:rsid w:val="00B076ED"/>
    <w:rsid w:val="00B07711"/>
    <w:rsid w:val="00B07E0B"/>
    <w:rsid w:val="00B101CF"/>
    <w:rsid w:val="00B10DA0"/>
    <w:rsid w:val="00B11321"/>
    <w:rsid w:val="00B11EA6"/>
    <w:rsid w:val="00B126B9"/>
    <w:rsid w:val="00B13315"/>
    <w:rsid w:val="00B13C5F"/>
    <w:rsid w:val="00B14648"/>
    <w:rsid w:val="00B14AD8"/>
    <w:rsid w:val="00B164C7"/>
    <w:rsid w:val="00B1781D"/>
    <w:rsid w:val="00B20A13"/>
    <w:rsid w:val="00B20C28"/>
    <w:rsid w:val="00B2262F"/>
    <w:rsid w:val="00B23E4E"/>
    <w:rsid w:val="00B24168"/>
    <w:rsid w:val="00B24982"/>
    <w:rsid w:val="00B25707"/>
    <w:rsid w:val="00B26B37"/>
    <w:rsid w:val="00B27114"/>
    <w:rsid w:val="00B30104"/>
    <w:rsid w:val="00B30306"/>
    <w:rsid w:val="00B30ED5"/>
    <w:rsid w:val="00B3597F"/>
    <w:rsid w:val="00B36212"/>
    <w:rsid w:val="00B3657A"/>
    <w:rsid w:val="00B3701F"/>
    <w:rsid w:val="00B3715C"/>
    <w:rsid w:val="00B40925"/>
    <w:rsid w:val="00B40FF9"/>
    <w:rsid w:val="00B41F9D"/>
    <w:rsid w:val="00B444DA"/>
    <w:rsid w:val="00B44717"/>
    <w:rsid w:val="00B45730"/>
    <w:rsid w:val="00B45C31"/>
    <w:rsid w:val="00B45C3A"/>
    <w:rsid w:val="00B467CB"/>
    <w:rsid w:val="00B47D2D"/>
    <w:rsid w:val="00B5143D"/>
    <w:rsid w:val="00B51852"/>
    <w:rsid w:val="00B51E5C"/>
    <w:rsid w:val="00B538CB"/>
    <w:rsid w:val="00B53BE0"/>
    <w:rsid w:val="00B555B9"/>
    <w:rsid w:val="00B55830"/>
    <w:rsid w:val="00B57CC8"/>
    <w:rsid w:val="00B60A8C"/>
    <w:rsid w:val="00B61927"/>
    <w:rsid w:val="00B61D47"/>
    <w:rsid w:val="00B62B25"/>
    <w:rsid w:val="00B62E2F"/>
    <w:rsid w:val="00B671B7"/>
    <w:rsid w:val="00B6768D"/>
    <w:rsid w:val="00B67C67"/>
    <w:rsid w:val="00B67F5B"/>
    <w:rsid w:val="00B70A34"/>
    <w:rsid w:val="00B70D37"/>
    <w:rsid w:val="00B7290F"/>
    <w:rsid w:val="00B73316"/>
    <w:rsid w:val="00B748AF"/>
    <w:rsid w:val="00B74BF4"/>
    <w:rsid w:val="00B74D7C"/>
    <w:rsid w:val="00B750EC"/>
    <w:rsid w:val="00B7536F"/>
    <w:rsid w:val="00B75A60"/>
    <w:rsid w:val="00B76118"/>
    <w:rsid w:val="00B76120"/>
    <w:rsid w:val="00B77810"/>
    <w:rsid w:val="00B77CEC"/>
    <w:rsid w:val="00B77D47"/>
    <w:rsid w:val="00B8115F"/>
    <w:rsid w:val="00B81D3C"/>
    <w:rsid w:val="00B82791"/>
    <w:rsid w:val="00B82B86"/>
    <w:rsid w:val="00B8361A"/>
    <w:rsid w:val="00B8373A"/>
    <w:rsid w:val="00B850B0"/>
    <w:rsid w:val="00B850CE"/>
    <w:rsid w:val="00B8511E"/>
    <w:rsid w:val="00B85736"/>
    <w:rsid w:val="00B860A5"/>
    <w:rsid w:val="00B86505"/>
    <w:rsid w:val="00B90F5C"/>
    <w:rsid w:val="00B910AB"/>
    <w:rsid w:val="00B91D14"/>
    <w:rsid w:val="00B93FBE"/>
    <w:rsid w:val="00B94533"/>
    <w:rsid w:val="00B95BDC"/>
    <w:rsid w:val="00B96077"/>
    <w:rsid w:val="00B96E13"/>
    <w:rsid w:val="00B970AB"/>
    <w:rsid w:val="00B9757F"/>
    <w:rsid w:val="00B977F7"/>
    <w:rsid w:val="00B97A9F"/>
    <w:rsid w:val="00BA02EE"/>
    <w:rsid w:val="00BA26ED"/>
    <w:rsid w:val="00BA2FAE"/>
    <w:rsid w:val="00BA378E"/>
    <w:rsid w:val="00BA429A"/>
    <w:rsid w:val="00BA6546"/>
    <w:rsid w:val="00BA6DDB"/>
    <w:rsid w:val="00BA6F39"/>
    <w:rsid w:val="00BA7256"/>
    <w:rsid w:val="00BA7495"/>
    <w:rsid w:val="00BB134D"/>
    <w:rsid w:val="00BB13B4"/>
    <w:rsid w:val="00BB1E70"/>
    <w:rsid w:val="00BB2642"/>
    <w:rsid w:val="00BB26EC"/>
    <w:rsid w:val="00BB3401"/>
    <w:rsid w:val="00BB4095"/>
    <w:rsid w:val="00BB55CD"/>
    <w:rsid w:val="00BB5B52"/>
    <w:rsid w:val="00BB5F61"/>
    <w:rsid w:val="00BB672C"/>
    <w:rsid w:val="00BB7F54"/>
    <w:rsid w:val="00BC069B"/>
    <w:rsid w:val="00BC12CA"/>
    <w:rsid w:val="00BC1C9A"/>
    <w:rsid w:val="00BC2CDC"/>
    <w:rsid w:val="00BC2F8D"/>
    <w:rsid w:val="00BC33F4"/>
    <w:rsid w:val="00BC38D2"/>
    <w:rsid w:val="00BC3C07"/>
    <w:rsid w:val="00BC4128"/>
    <w:rsid w:val="00BC4542"/>
    <w:rsid w:val="00BC47E9"/>
    <w:rsid w:val="00BC483B"/>
    <w:rsid w:val="00BC537B"/>
    <w:rsid w:val="00BC5CFC"/>
    <w:rsid w:val="00BC69C9"/>
    <w:rsid w:val="00BC704B"/>
    <w:rsid w:val="00BC7173"/>
    <w:rsid w:val="00BC7D8D"/>
    <w:rsid w:val="00BD101E"/>
    <w:rsid w:val="00BD281D"/>
    <w:rsid w:val="00BD3B31"/>
    <w:rsid w:val="00BD3DA8"/>
    <w:rsid w:val="00BD54B8"/>
    <w:rsid w:val="00BD55C5"/>
    <w:rsid w:val="00BD60CA"/>
    <w:rsid w:val="00BD678E"/>
    <w:rsid w:val="00BD6DF8"/>
    <w:rsid w:val="00BD7D61"/>
    <w:rsid w:val="00BE0806"/>
    <w:rsid w:val="00BE0D56"/>
    <w:rsid w:val="00BE1EB5"/>
    <w:rsid w:val="00BE3884"/>
    <w:rsid w:val="00BE419F"/>
    <w:rsid w:val="00BE4D38"/>
    <w:rsid w:val="00BE6712"/>
    <w:rsid w:val="00BE7A4B"/>
    <w:rsid w:val="00BF01E8"/>
    <w:rsid w:val="00BF40AC"/>
    <w:rsid w:val="00BF5F70"/>
    <w:rsid w:val="00BF6B08"/>
    <w:rsid w:val="00BF7D30"/>
    <w:rsid w:val="00C031DE"/>
    <w:rsid w:val="00C047A9"/>
    <w:rsid w:val="00C0604A"/>
    <w:rsid w:val="00C0620E"/>
    <w:rsid w:val="00C07ADB"/>
    <w:rsid w:val="00C114F0"/>
    <w:rsid w:val="00C11C7E"/>
    <w:rsid w:val="00C132FC"/>
    <w:rsid w:val="00C149CC"/>
    <w:rsid w:val="00C150CF"/>
    <w:rsid w:val="00C1674F"/>
    <w:rsid w:val="00C16B85"/>
    <w:rsid w:val="00C174BE"/>
    <w:rsid w:val="00C17B30"/>
    <w:rsid w:val="00C21D2C"/>
    <w:rsid w:val="00C2220F"/>
    <w:rsid w:val="00C22406"/>
    <w:rsid w:val="00C23ADD"/>
    <w:rsid w:val="00C24475"/>
    <w:rsid w:val="00C24AED"/>
    <w:rsid w:val="00C24B68"/>
    <w:rsid w:val="00C27246"/>
    <w:rsid w:val="00C275C4"/>
    <w:rsid w:val="00C30232"/>
    <w:rsid w:val="00C314D8"/>
    <w:rsid w:val="00C322DB"/>
    <w:rsid w:val="00C34101"/>
    <w:rsid w:val="00C34361"/>
    <w:rsid w:val="00C36404"/>
    <w:rsid w:val="00C40278"/>
    <w:rsid w:val="00C40DD5"/>
    <w:rsid w:val="00C41852"/>
    <w:rsid w:val="00C430B0"/>
    <w:rsid w:val="00C4391B"/>
    <w:rsid w:val="00C44BE6"/>
    <w:rsid w:val="00C45BF7"/>
    <w:rsid w:val="00C45EEF"/>
    <w:rsid w:val="00C46C9D"/>
    <w:rsid w:val="00C501CF"/>
    <w:rsid w:val="00C52004"/>
    <w:rsid w:val="00C523C1"/>
    <w:rsid w:val="00C52E6F"/>
    <w:rsid w:val="00C533A3"/>
    <w:rsid w:val="00C5430F"/>
    <w:rsid w:val="00C5435A"/>
    <w:rsid w:val="00C5504D"/>
    <w:rsid w:val="00C55476"/>
    <w:rsid w:val="00C55FA7"/>
    <w:rsid w:val="00C562F8"/>
    <w:rsid w:val="00C566B6"/>
    <w:rsid w:val="00C60F70"/>
    <w:rsid w:val="00C61185"/>
    <w:rsid w:val="00C624E7"/>
    <w:rsid w:val="00C65100"/>
    <w:rsid w:val="00C664D1"/>
    <w:rsid w:val="00C670A7"/>
    <w:rsid w:val="00C67231"/>
    <w:rsid w:val="00C70AF0"/>
    <w:rsid w:val="00C70C70"/>
    <w:rsid w:val="00C72754"/>
    <w:rsid w:val="00C73A9A"/>
    <w:rsid w:val="00C73B56"/>
    <w:rsid w:val="00C740B7"/>
    <w:rsid w:val="00C7418C"/>
    <w:rsid w:val="00C76E25"/>
    <w:rsid w:val="00C77072"/>
    <w:rsid w:val="00C7712A"/>
    <w:rsid w:val="00C80187"/>
    <w:rsid w:val="00C801AB"/>
    <w:rsid w:val="00C80862"/>
    <w:rsid w:val="00C808E8"/>
    <w:rsid w:val="00C8115E"/>
    <w:rsid w:val="00C817DA"/>
    <w:rsid w:val="00C818CC"/>
    <w:rsid w:val="00C834AC"/>
    <w:rsid w:val="00C840F3"/>
    <w:rsid w:val="00C844EE"/>
    <w:rsid w:val="00C86EA8"/>
    <w:rsid w:val="00C87358"/>
    <w:rsid w:val="00C91872"/>
    <w:rsid w:val="00C91A02"/>
    <w:rsid w:val="00C91B55"/>
    <w:rsid w:val="00C937B3"/>
    <w:rsid w:val="00C938E3"/>
    <w:rsid w:val="00C93EA3"/>
    <w:rsid w:val="00C954CE"/>
    <w:rsid w:val="00C95A91"/>
    <w:rsid w:val="00C95AA7"/>
    <w:rsid w:val="00C96EE9"/>
    <w:rsid w:val="00C9746D"/>
    <w:rsid w:val="00CA0986"/>
    <w:rsid w:val="00CA0CED"/>
    <w:rsid w:val="00CA1C8C"/>
    <w:rsid w:val="00CA1F57"/>
    <w:rsid w:val="00CA2313"/>
    <w:rsid w:val="00CA2EC2"/>
    <w:rsid w:val="00CA387A"/>
    <w:rsid w:val="00CA48D3"/>
    <w:rsid w:val="00CA65B3"/>
    <w:rsid w:val="00CA69BB"/>
    <w:rsid w:val="00CB030D"/>
    <w:rsid w:val="00CB09C3"/>
    <w:rsid w:val="00CB09F5"/>
    <w:rsid w:val="00CB3C49"/>
    <w:rsid w:val="00CB58C5"/>
    <w:rsid w:val="00CB593F"/>
    <w:rsid w:val="00CB7135"/>
    <w:rsid w:val="00CB7F75"/>
    <w:rsid w:val="00CC0685"/>
    <w:rsid w:val="00CC0C6F"/>
    <w:rsid w:val="00CC1C70"/>
    <w:rsid w:val="00CC1FFF"/>
    <w:rsid w:val="00CC2873"/>
    <w:rsid w:val="00CC2E6B"/>
    <w:rsid w:val="00CC3842"/>
    <w:rsid w:val="00CC4792"/>
    <w:rsid w:val="00CC59E4"/>
    <w:rsid w:val="00CC72CE"/>
    <w:rsid w:val="00CD00C1"/>
    <w:rsid w:val="00CD36B0"/>
    <w:rsid w:val="00CD3C31"/>
    <w:rsid w:val="00CD484B"/>
    <w:rsid w:val="00CD62F5"/>
    <w:rsid w:val="00CD6E51"/>
    <w:rsid w:val="00CD780A"/>
    <w:rsid w:val="00CD7FC3"/>
    <w:rsid w:val="00CE1E50"/>
    <w:rsid w:val="00CE347D"/>
    <w:rsid w:val="00CE4AC8"/>
    <w:rsid w:val="00CE5370"/>
    <w:rsid w:val="00CE5CA7"/>
    <w:rsid w:val="00CE662F"/>
    <w:rsid w:val="00CE66D7"/>
    <w:rsid w:val="00CE7317"/>
    <w:rsid w:val="00CF1B7D"/>
    <w:rsid w:val="00CF3F3E"/>
    <w:rsid w:val="00CF4CA4"/>
    <w:rsid w:val="00CF647C"/>
    <w:rsid w:val="00CF68B9"/>
    <w:rsid w:val="00CF6FB7"/>
    <w:rsid w:val="00CF7340"/>
    <w:rsid w:val="00D004D3"/>
    <w:rsid w:val="00D0236B"/>
    <w:rsid w:val="00D028B3"/>
    <w:rsid w:val="00D04587"/>
    <w:rsid w:val="00D056CF"/>
    <w:rsid w:val="00D06DB7"/>
    <w:rsid w:val="00D1006B"/>
    <w:rsid w:val="00D1050F"/>
    <w:rsid w:val="00D11402"/>
    <w:rsid w:val="00D119D3"/>
    <w:rsid w:val="00D11A0C"/>
    <w:rsid w:val="00D1243F"/>
    <w:rsid w:val="00D12EEB"/>
    <w:rsid w:val="00D140DF"/>
    <w:rsid w:val="00D14511"/>
    <w:rsid w:val="00D14E53"/>
    <w:rsid w:val="00D14F8A"/>
    <w:rsid w:val="00D161FC"/>
    <w:rsid w:val="00D16EAB"/>
    <w:rsid w:val="00D17CEC"/>
    <w:rsid w:val="00D20ADB"/>
    <w:rsid w:val="00D2138B"/>
    <w:rsid w:val="00D21EDD"/>
    <w:rsid w:val="00D23CB7"/>
    <w:rsid w:val="00D23CCF"/>
    <w:rsid w:val="00D2464A"/>
    <w:rsid w:val="00D247DF"/>
    <w:rsid w:val="00D274AA"/>
    <w:rsid w:val="00D27A88"/>
    <w:rsid w:val="00D30753"/>
    <w:rsid w:val="00D309FE"/>
    <w:rsid w:val="00D32738"/>
    <w:rsid w:val="00D32CA5"/>
    <w:rsid w:val="00D32CE3"/>
    <w:rsid w:val="00D33167"/>
    <w:rsid w:val="00D334AD"/>
    <w:rsid w:val="00D33767"/>
    <w:rsid w:val="00D3475A"/>
    <w:rsid w:val="00D354FD"/>
    <w:rsid w:val="00D35754"/>
    <w:rsid w:val="00D35E41"/>
    <w:rsid w:val="00D35EBC"/>
    <w:rsid w:val="00D3615B"/>
    <w:rsid w:val="00D36273"/>
    <w:rsid w:val="00D36895"/>
    <w:rsid w:val="00D4183C"/>
    <w:rsid w:val="00D44B37"/>
    <w:rsid w:val="00D463A6"/>
    <w:rsid w:val="00D4649E"/>
    <w:rsid w:val="00D46CE0"/>
    <w:rsid w:val="00D470A9"/>
    <w:rsid w:val="00D5140D"/>
    <w:rsid w:val="00D51496"/>
    <w:rsid w:val="00D51D87"/>
    <w:rsid w:val="00D527E0"/>
    <w:rsid w:val="00D55C06"/>
    <w:rsid w:val="00D55EE7"/>
    <w:rsid w:val="00D56224"/>
    <w:rsid w:val="00D56F17"/>
    <w:rsid w:val="00D570D6"/>
    <w:rsid w:val="00D570E0"/>
    <w:rsid w:val="00D57352"/>
    <w:rsid w:val="00D578E7"/>
    <w:rsid w:val="00D6013D"/>
    <w:rsid w:val="00D6194B"/>
    <w:rsid w:val="00D619A7"/>
    <w:rsid w:val="00D622BB"/>
    <w:rsid w:val="00D639EE"/>
    <w:rsid w:val="00D63A69"/>
    <w:rsid w:val="00D64EA8"/>
    <w:rsid w:val="00D650E1"/>
    <w:rsid w:val="00D65256"/>
    <w:rsid w:val="00D656A5"/>
    <w:rsid w:val="00D65A0F"/>
    <w:rsid w:val="00D67767"/>
    <w:rsid w:val="00D71868"/>
    <w:rsid w:val="00D718A1"/>
    <w:rsid w:val="00D71EC4"/>
    <w:rsid w:val="00D734C5"/>
    <w:rsid w:val="00D74CB6"/>
    <w:rsid w:val="00D75C5E"/>
    <w:rsid w:val="00D75DFF"/>
    <w:rsid w:val="00D76060"/>
    <w:rsid w:val="00D76F89"/>
    <w:rsid w:val="00D77A90"/>
    <w:rsid w:val="00D8082A"/>
    <w:rsid w:val="00D80A53"/>
    <w:rsid w:val="00D81210"/>
    <w:rsid w:val="00D81300"/>
    <w:rsid w:val="00D851B7"/>
    <w:rsid w:val="00D8597B"/>
    <w:rsid w:val="00D87689"/>
    <w:rsid w:val="00D90D2F"/>
    <w:rsid w:val="00D90FC8"/>
    <w:rsid w:val="00D91168"/>
    <w:rsid w:val="00D91F2B"/>
    <w:rsid w:val="00D937D4"/>
    <w:rsid w:val="00D94A69"/>
    <w:rsid w:val="00D96373"/>
    <w:rsid w:val="00D974E1"/>
    <w:rsid w:val="00DA0245"/>
    <w:rsid w:val="00DA1166"/>
    <w:rsid w:val="00DA394A"/>
    <w:rsid w:val="00DA3FA4"/>
    <w:rsid w:val="00DA4710"/>
    <w:rsid w:val="00DA4A74"/>
    <w:rsid w:val="00DA4BBB"/>
    <w:rsid w:val="00DA5025"/>
    <w:rsid w:val="00DA73A4"/>
    <w:rsid w:val="00DA7903"/>
    <w:rsid w:val="00DB0870"/>
    <w:rsid w:val="00DB0B4B"/>
    <w:rsid w:val="00DB1407"/>
    <w:rsid w:val="00DB3F2C"/>
    <w:rsid w:val="00DB402E"/>
    <w:rsid w:val="00DB52A4"/>
    <w:rsid w:val="00DB52E5"/>
    <w:rsid w:val="00DB5373"/>
    <w:rsid w:val="00DB5E26"/>
    <w:rsid w:val="00DB6842"/>
    <w:rsid w:val="00DB6D45"/>
    <w:rsid w:val="00DB74ED"/>
    <w:rsid w:val="00DB79A6"/>
    <w:rsid w:val="00DB7F22"/>
    <w:rsid w:val="00DC0585"/>
    <w:rsid w:val="00DC0B5C"/>
    <w:rsid w:val="00DC1077"/>
    <w:rsid w:val="00DC2420"/>
    <w:rsid w:val="00DC2ECD"/>
    <w:rsid w:val="00DC3427"/>
    <w:rsid w:val="00DC3CBA"/>
    <w:rsid w:val="00DC7651"/>
    <w:rsid w:val="00DD11A5"/>
    <w:rsid w:val="00DD17C1"/>
    <w:rsid w:val="00DD1AE4"/>
    <w:rsid w:val="00DD3238"/>
    <w:rsid w:val="00DD35F9"/>
    <w:rsid w:val="00DD36C4"/>
    <w:rsid w:val="00DD446E"/>
    <w:rsid w:val="00DD5CDF"/>
    <w:rsid w:val="00DD5DBD"/>
    <w:rsid w:val="00DD65E3"/>
    <w:rsid w:val="00DD7093"/>
    <w:rsid w:val="00DD782C"/>
    <w:rsid w:val="00DE0172"/>
    <w:rsid w:val="00DE0949"/>
    <w:rsid w:val="00DE120E"/>
    <w:rsid w:val="00DE1C09"/>
    <w:rsid w:val="00DE1F75"/>
    <w:rsid w:val="00DE2ACF"/>
    <w:rsid w:val="00DE3764"/>
    <w:rsid w:val="00DE38BF"/>
    <w:rsid w:val="00DE3940"/>
    <w:rsid w:val="00DE4A4B"/>
    <w:rsid w:val="00DE4F49"/>
    <w:rsid w:val="00DE51CF"/>
    <w:rsid w:val="00DE5B2E"/>
    <w:rsid w:val="00DE5E12"/>
    <w:rsid w:val="00DE62E5"/>
    <w:rsid w:val="00DE6306"/>
    <w:rsid w:val="00DE6664"/>
    <w:rsid w:val="00DF0416"/>
    <w:rsid w:val="00DF097F"/>
    <w:rsid w:val="00DF118C"/>
    <w:rsid w:val="00DF15A9"/>
    <w:rsid w:val="00DF1694"/>
    <w:rsid w:val="00DF1C52"/>
    <w:rsid w:val="00DF1FC7"/>
    <w:rsid w:val="00DF241C"/>
    <w:rsid w:val="00DF2C1E"/>
    <w:rsid w:val="00DF3DF9"/>
    <w:rsid w:val="00DF452B"/>
    <w:rsid w:val="00DF66F6"/>
    <w:rsid w:val="00DF6726"/>
    <w:rsid w:val="00DF7923"/>
    <w:rsid w:val="00E0141A"/>
    <w:rsid w:val="00E04E3D"/>
    <w:rsid w:val="00E04F66"/>
    <w:rsid w:val="00E064DA"/>
    <w:rsid w:val="00E07789"/>
    <w:rsid w:val="00E077CE"/>
    <w:rsid w:val="00E10117"/>
    <w:rsid w:val="00E1101B"/>
    <w:rsid w:val="00E11031"/>
    <w:rsid w:val="00E111DA"/>
    <w:rsid w:val="00E12F0E"/>
    <w:rsid w:val="00E133AC"/>
    <w:rsid w:val="00E14D30"/>
    <w:rsid w:val="00E1613D"/>
    <w:rsid w:val="00E161E1"/>
    <w:rsid w:val="00E16A6C"/>
    <w:rsid w:val="00E20914"/>
    <w:rsid w:val="00E20CD3"/>
    <w:rsid w:val="00E21DD2"/>
    <w:rsid w:val="00E228DC"/>
    <w:rsid w:val="00E22A0C"/>
    <w:rsid w:val="00E22CEE"/>
    <w:rsid w:val="00E24101"/>
    <w:rsid w:val="00E24AAA"/>
    <w:rsid w:val="00E25032"/>
    <w:rsid w:val="00E276A6"/>
    <w:rsid w:val="00E30D74"/>
    <w:rsid w:val="00E31ECC"/>
    <w:rsid w:val="00E3223C"/>
    <w:rsid w:val="00E325A5"/>
    <w:rsid w:val="00E325BC"/>
    <w:rsid w:val="00E343FC"/>
    <w:rsid w:val="00E346D0"/>
    <w:rsid w:val="00E34FC5"/>
    <w:rsid w:val="00E40155"/>
    <w:rsid w:val="00E40F72"/>
    <w:rsid w:val="00E43E56"/>
    <w:rsid w:val="00E45CE7"/>
    <w:rsid w:val="00E46027"/>
    <w:rsid w:val="00E4676E"/>
    <w:rsid w:val="00E501B7"/>
    <w:rsid w:val="00E50368"/>
    <w:rsid w:val="00E507DE"/>
    <w:rsid w:val="00E521AE"/>
    <w:rsid w:val="00E52887"/>
    <w:rsid w:val="00E5446C"/>
    <w:rsid w:val="00E54D28"/>
    <w:rsid w:val="00E54F78"/>
    <w:rsid w:val="00E55F5C"/>
    <w:rsid w:val="00E564DA"/>
    <w:rsid w:val="00E573F7"/>
    <w:rsid w:val="00E608A4"/>
    <w:rsid w:val="00E62030"/>
    <w:rsid w:val="00E637D3"/>
    <w:rsid w:val="00E63A24"/>
    <w:rsid w:val="00E64B67"/>
    <w:rsid w:val="00E64FE2"/>
    <w:rsid w:val="00E65383"/>
    <w:rsid w:val="00E65C97"/>
    <w:rsid w:val="00E67969"/>
    <w:rsid w:val="00E709E8"/>
    <w:rsid w:val="00E7111C"/>
    <w:rsid w:val="00E7119A"/>
    <w:rsid w:val="00E7157D"/>
    <w:rsid w:val="00E718F6"/>
    <w:rsid w:val="00E72476"/>
    <w:rsid w:val="00E72BC7"/>
    <w:rsid w:val="00E731CB"/>
    <w:rsid w:val="00E73361"/>
    <w:rsid w:val="00E73E67"/>
    <w:rsid w:val="00E748CC"/>
    <w:rsid w:val="00E76287"/>
    <w:rsid w:val="00E77DF6"/>
    <w:rsid w:val="00E804CB"/>
    <w:rsid w:val="00E813B6"/>
    <w:rsid w:val="00E825FF"/>
    <w:rsid w:val="00E84618"/>
    <w:rsid w:val="00E860A5"/>
    <w:rsid w:val="00E8638E"/>
    <w:rsid w:val="00E8655D"/>
    <w:rsid w:val="00E8685E"/>
    <w:rsid w:val="00E90CCA"/>
    <w:rsid w:val="00E92996"/>
    <w:rsid w:val="00E9422F"/>
    <w:rsid w:val="00E94559"/>
    <w:rsid w:val="00E96683"/>
    <w:rsid w:val="00E96A85"/>
    <w:rsid w:val="00E97EC9"/>
    <w:rsid w:val="00EA0AB0"/>
    <w:rsid w:val="00EA0DB6"/>
    <w:rsid w:val="00EA188D"/>
    <w:rsid w:val="00EA1AA7"/>
    <w:rsid w:val="00EA1EF7"/>
    <w:rsid w:val="00EA22D2"/>
    <w:rsid w:val="00EA2CAB"/>
    <w:rsid w:val="00EA4059"/>
    <w:rsid w:val="00EA499F"/>
    <w:rsid w:val="00EA57B8"/>
    <w:rsid w:val="00EA5F83"/>
    <w:rsid w:val="00EA62B3"/>
    <w:rsid w:val="00EA663E"/>
    <w:rsid w:val="00EA667F"/>
    <w:rsid w:val="00EA6F03"/>
    <w:rsid w:val="00EA7C00"/>
    <w:rsid w:val="00EB014A"/>
    <w:rsid w:val="00EB0F21"/>
    <w:rsid w:val="00EB1343"/>
    <w:rsid w:val="00EB1E40"/>
    <w:rsid w:val="00EB22E0"/>
    <w:rsid w:val="00EB2ACA"/>
    <w:rsid w:val="00EB3B5B"/>
    <w:rsid w:val="00EB3E01"/>
    <w:rsid w:val="00EB464F"/>
    <w:rsid w:val="00EB5477"/>
    <w:rsid w:val="00EB7EAC"/>
    <w:rsid w:val="00EC0E66"/>
    <w:rsid w:val="00EC1F7A"/>
    <w:rsid w:val="00EC2013"/>
    <w:rsid w:val="00EC336C"/>
    <w:rsid w:val="00EC4D9B"/>
    <w:rsid w:val="00EC5CAA"/>
    <w:rsid w:val="00EC6253"/>
    <w:rsid w:val="00ED0982"/>
    <w:rsid w:val="00ED0AA2"/>
    <w:rsid w:val="00ED0BCD"/>
    <w:rsid w:val="00ED1615"/>
    <w:rsid w:val="00ED1D30"/>
    <w:rsid w:val="00ED2ADF"/>
    <w:rsid w:val="00ED31FD"/>
    <w:rsid w:val="00ED3282"/>
    <w:rsid w:val="00ED3845"/>
    <w:rsid w:val="00ED3E52"/>
    <w:rsid w:val="00ED4172"/>
    <w:rsid w:val="00ED43E2"/>
    <w:rsid w:val="00ED5D48"/>
    <w:rsid w:val="00ED67F9"/>
    <w:rsid w:val="00ED7444"/>
    <w:rsid w:val="00ED7DE9"/>
    <w:rsid w:val="00ED7F84"/>
    <w:rsid w:val="00EE123F"/>
    <w:rsid w:val="00EE129C"/>
    <w:rsid w:val="00EE1B6E"/>
    <w:rsid w:val="00EE2232"/>
    <w:rsid w:val="00EE2FDE"/>
    <w:rsid w:val="00EE3A90"/>
    <w:rsid w:val="00EE42A0"/>
    <w:rsid w:val="00EE46AD"/>
    <w:rsid w:val="00EE47F1"/>
    <w:rsid w:val="00EE54C6"/>
    <w:rsid w:val="00EE571B"/>
    <w:rsid w:val="00EE7AC9"/>
    <w:rsid w:val="00EF07A7"/>
    <w:rsid w:val="00EF0BFF"/>
    <w:rsid w:val="00EF1E88"/>
    <w:rsid w:val="00EF217D"/>
    <w:rsid w:val="00EF3B59"/>
    <w:rsid w:val="00EF3F23"/>
    <w:rsid w:val="00EF503C"/>
    <w:rsid w:val="00EF5C36"/>
    <w:rsid w:val="00EF62CB"/>
    <w:rsid w:val="00EF6332"/>
    <w:rsid w:val="00EF72C1"/>
    <w:rsid w:val="00EF798E"/>
    <w:rsid w:val="00F00EC1"/>
    <w:rsid w:val="00F02C49"/>
    <w:rsid w:val="00F03E83"/>
    <w:rsid w:val="00F06FF9"/>
    <w:rsid w:val="00F10E25"/>
    <w:rsid w:val="00F1300A"/>
    <w:rsid w:val="00F13C35"/>
    <w:rsid w:val="00F13F3F"/>
    <w:rsid w:val="00F14B50"/>
    <w:rsid w:val="00F151F6"/>
    <w:rsid w:val="00F15517"/>
    <w:rsid w:val="00F16D67"/>
    <w:rsid w:val="00F21433"/>
    <w:rsid w:val="00F2308E"/>
    <w:rsid w:val="00F23F16"/>
    <w:rsid w:val="00F2620C"/>
    <w:rsid w:val="00F26633"/>
    <w:rsid w:val="00F27DB6"/>
    <w:rsid w:val="00F30148"/>
    <w:rsid w:val="00F30563"/>
    <w:rsid w:val="00F309A7"/>
    <w:rsid w:val="00F31C2F"/>
    <w:rsid w:val="00F31CD1"/>
    <w:rsid w:val="00F34378"/>
    <w:rsid w:val="00F34EBA"/>
    <w:rsid w:val="00F35BDD"/>
    <w:rsid w:val="00F362BB"/>
    <w:rsid w:val="00F37796"/>
    <w:rsid w:val="00F40B62"/>
    <w:rsid w:val="00F41E3F"/>
    <w:rsid w:val="00F4343B"/>
    <w:rsid w:val="00F44044"/>
    <w:rsid w:val="00F442E0"/>
    <w:rsid w:val="00F44A13"/>
    <w:rsid w:val="00F45640"/>
    <w:rsid w:val="00F46A4E"/>
    <w:rsid w:val="00F47726"/>
    <w:rsid w:val="00F477C8"/>
    <w:rsid w:val="00F47C4D"/>
    <w:rsid w:val="00F51039"/>
    <w:rsid w:val="00F5221B"/>
    <w:rsid w:val="00F5284F"/>
    <w:rsid w:val="00F53175"/>
    <w:rsid w:val="00F5519D"/>
    <w:rsid w:val="00F5560F"/>
    <w:rsid w:val="00F55D63"/>
    <w:rsid w:val="00F55EE8"/>
    <w:rsid w:val="00F562F7"/>
    <w:rsid w:val="00F568E7"/>
    <w:rsid w:val="00F57374"/>
    <w:rsid w:val="00F61327"/>
    <w:rsid w:val="00F621C5"/>
    <w:rsid w:val="00F634A2"/>
    <w:rsid w:val="00F6370D"/>
    <w:rsid w:val="00F64677"/>
    <w:rsid w:val="00F65DBC"/>
    <w:rsid w:val="00F67778"/>
    <w:rsid w:val="00F67FD4"/>
    <w:rsid w:val="00F709F0"/>
    <w:rsid w:val="00F70EBC"/>
    <w:rsid w:val="00F71951"/>
    <w:rsid w:val="00F726C2"/>
    <w:rsid w:val="00F72945"/>
    <w:rsid w:val="00F731C8"/>
    <w:rsid w:val="00F73C6D"/>
    <w:rsid w:val="00F74B4E"/>
    <w:rsid w:val="00F75FD8"/>
    <w:rsid w:val="00F7615D"/>
    <w:rsid w:val="00F77442"/>
    <w:rsid w:val="00F77E54"/>
    <w:rsid w:val="00F81818"/>
    <w:rsid w:val="00F81A49"/>
    <w:rsid w:val="00F81F3B"/>
    <w:rsid w:val="00F8594A"/>
    <w:rsid w:val="00F85E08"/>
    <w:rsid w:val="00F85F8A"/>
    <w:rsid w:val="00F86C01"/>
    <w:rsid w:val="00F877C4"/>
    <w:rsid w:val="00F87C64"/>
    <w:rsid w:val="00F87EE4"/>
    <w:rsid w:val="00F91A15"/>
    <w:rsid w:val="00F92F37"/>
    <w:rsid w:val="00F9394A"/>
    <w:rsid w:val="00F93C96"/>
    <w:rsid w:val="00F93F30"/>
    <w:rsid w:val="00F94A1E"/>
    <w:rsid w:val="00F96114"/>
    <w:rsid w:val="00F96DC3"/>
    <w:rsid w:val="00FA0933"/>
    <w:rsid w:val="00FA0D0A"/>
    <w:rsid w:val="00FA10BB"/>
    <w:rsid w:val="00FA36C8"/>
    <w:rsid w:val="00FA60C8"/>
    <w:rsid w:val="00FA648A"/>
    <w:rsid w:val="00FA68E1"/>
    <w:rsid w:val="00FB006A"/>
    <w:rsid w:val="00FB03A7"/>
    <w:rsid w:val="00FB03FF"/>
    <w:rsid w:val="00FB059E"/>
    <w:rsid w:val="00FB1110"/>
    <w:rsid w:val="00FB2065"/>
    <w:rsid w:val="00FB2C84"/>
    <w:rsid w:val="00FB3D9A"/>
    <w:rsid w:val="00FB48AF"/>
    <w:rsid w:val="00FB4BF1"/>
    <w:rsid w:val="00FB55D1"/>
    <w:rsid w:val="00FB6FE9"/>
    <w:rsid w:val="00FC0AAA"/>
    <w:rsid w:val="00FC136F"/>
    <w:rsid w:val="00FC23F7"/>
    <w:rsid w:val="00FC259D"/>
    <w:rsid w:val="00FC2709"/>
    <w:rsid w:val="00FC4BDE"/>
    <w:rsid w:val="00FC5C39"/>
    <w:rsid w:val="00FC657D"/>
    <w:rsid w:val="00FD044D"/>
    <w:rsid w:val="00FD3109"/>
    <w:rsid w:val="00FD31EB"/>
    <w:rsid w:val="00FD42E2"/>
    <w:rsid w:val="00FD596F"/>
    <w:rsid w:val="00FD5984"/>
    <w:rsid w:val="00FD6DD3"/>
    <w:rsid w:val="00FE0213"/>
    <w:rsid w:val="00FE0DBB"/>
    <w:rsid w:val="00FE124F"/>
    <w:rsid w:val="00FE2436"/>
    <w:rsid w:val="00FE26DB"/>
    <w:rsid w:val="00FE2839"/>
    <w:rsid w:val="00FE472B"/>
    <w:rsid w:val="00FE4824"/>
    <w:rsid w:val="00FE69FF"/>
    <w:rsid w:val="00FF0772"/>
    <w:rsid w:val="00FF0D73"/>
    <w:rsid w:val="00FF1CBA"/>
    <w:rsid w:val="00FF245E"/>
    <w:rsid w:val="00FF397A"/>
    <w:rsid w:val="00FF4DC1"/>
    <w:rsid w:val="00FF58B4"/>
    <w:rsid w:val="00FF6EAC"/>
    <w:rsid w:val="00FF7FE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4C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86"/>
    <w:pPr>
      <w:spacing w:after="200" w:line="360" w:lineRule="auto"/>
      <w:ind w:firstLine="709"/>
      <w:jc w:val="both"/>
    </w:pPr>
    <w:rPr>
      <w:rFonts w:ascii="Arial" w:hAnsi="Arial"/>
      <w:sz w:val="24"/>
      <w:szCs w:val="22"/>
      <w:lang w:val="es-MX" w:eastAsia="en-US"/>
    </w:rPr>
  </w:style>
  <w:style w:type="paragraph" w:styleId="Heading1">
    <w:name w:val="heading 1"/>
    <w:basedOn w:val="Normal"/>
    <w:next w:val="Normal"/>
    <w:link w:val="Heading1Char"/>
    <w:uiPriority w:val="9"/>
    <w:qFormat/>
    <w:rsid w:val="00C834AC"/>
    <w:pPr>
      <w:keepNext/>
      <w:keepLines/>
      <w:pageBreakBefore/>
      <w:numPr>
        <w:numId w:val="13"/>
      </w:numPr>
      <w:spacing w:before="480" w:after="480"/>
      <w:contextualSpacing/>
      <w:jc w:val="left"/>
      <w:outlineLvl w:val="0"/>
    </w:pPr>
    <w:rPr>
      <w:rFonts w:eastAsia="Times New Roman"/>
      <w:b/>
      <w:bCs/>
      <w:caps/>
      <w:spacing w:val="5"/>
      <w:sz w:val="28"/>
      <w:szCs w:val="28"/>
    </w:rPr>
  </w:style>
  <w:style w:type="paragraph" w:styleId="Heading2">
    <w:name w:val="heading 2"/>
    <w:basedOn w:val="Heading1"/>
    <w:next w:val="Normal"/>
    <w:link w:val="Heading2Char"/>
    <w:uiPriority w:val="9"/>
    <w:unhideWhenUsed/>
    <w:qFormat/>
    <w:rsid w:val="00D71868"/>
    <w:pPr>
      <w:pageBreakBefore w:val="0"/>
      <w:numPr>
        <w:ilvl w:val="1"/>
      </w:numPr>
      <w:ind w:left="714" w:hanging="357"/>
      <w:outlineLvl w:val="1"/>
    </w:pPr>
    <w:rPr>
      <w:rFonts w:eastAsiaTheme="majorEastAsia" w:cstheme="majorBidi"/>
    </w:rPr>
  </w:style>
  <w:style w:type="paragraph" w:styleId="Heading3">
    <w:name w:val="heading 3"/>
    <w:basedOn w:val="Heading2"/>
    <w:next w:val="Normal"/>
    <w:link w:val="Heading3Char"/>
    <w:uiPriority w:val="9"/>
    <w:unhideWhenUsed/>
    <w:qFormat/>
    <w:rsid w:val="00190E60"/>
    <w:pPr>
      <w:numPr>
        <w:ilvl w:val="2"/>
      </w:numPr>
      <w:spacing w:before="360" w:after="0"/>
      <w:ind w:left="1077" w:hanging="357"/>
      <w:outlineLvl w:val="2"/>
    </w:pPr>
    <w:rPr>
      <w:sz w:val="24"/>
      <w:szCs w:val="24"/>
    </w:rPr>
  </w:style>
  <w:style w:type="paragraph" w:styleId="Heading4">
    <w:name w:val="heading 4"/>
    <w:basedOn w:val="Heading3"/>
    <w:next w:val="Normal"/>
    <w:link w:val="Heading4Char"/>
    <w:uiPriority w:val="9"/>
    <w:unhideWhenUsed/>
    <w:qFormat/>
    <w:rsid w:val="00A70E9A"/>
    <w:pPr>
      <w:numPr>
        <w:ilvl w:val="3"/>
      </w:numPr>
      <w:spacing w:before="120"/>
      <w:ind w:left="1434" w:hanging="357"/>
      <w:outlineLvl w:val="3"/>
    </w:pPr>
    <w:rPr>
      <w:spacing w:val="0"/>
      <w:sz w:val="22"/>
      <w:szCs w:val="22"/>
    </w:rPr>
  </w:style>
  <w:style w:type="paragraph" w:styleId="Heading5">
    <w:name w:val="heading 5"/>
    <w:basedOn w:val="Heading4"/>
    <w:next w:val="Normal"/>
    <w:link w:val="Heading5Char"/>
    <w:uiPriority w:val="9"/>
    <w:semiHidden/>
    <w:unhideWhenUsed/>
    <w:qFormat/>
    <w:rsid w:val="00E55F5C"/>
    <w:pPr>
      <w:numPr>
        <w:ilvl w:val="4"/>
      </w:numPr>
      <w:spacing w:before="20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5F3"/>
    <w:pPr>
      <w:tabs>
        <w:tab w:val="center" w:pos="4680"/>
        <w:tab w:val="right" w:pos="9360"/>
      </w:tabs>
      <w:spacing w:after="0" w:line="240" w:lineRule="auto"/>
    </w:pPr>
  </w:style>
  <w:style w:type="character" w:customStyle="1" w:styleId="HeaderChar">
    <w:name w:val="Header Char"/>
    <w:link w:val="Header"/>
    <w:uiPriority w:val="99"/>
    <w:rsid w:val="000D45F3"/>
    <w:rPr>
      <w:rFonts w:ascii="Arial" w:eastAsia="Calibri" w:hAnsi="Arial" w:cs="Times New Roman"/>
      <w:noProof/>
      <w:sz w:val="24"/>
    </w:rPr>
  </w:style>
  <w:style w:type="paragraph" w:styleId="Footer">
    <w:name w:val="footer"/>
    <w:basedOn w:val="Normal"/>
    <w:link w:val="FooterChar"/>
    <w:uiPriority w:val="99"/>
    <w:unhideWhenUsed/>
    <w:rsid w:val="000D45F3"/>
    <w:pPr>
      <w:tabs>
        <w:tab w:val="center" w:pos="4680"/>
        <w:tab w:val="right" w:pos="9360"/>
      </w:tabs>
      <w:spacing w:after="0" w:line="240" w:lineRule="auto"/>
    </w:pPr>
  </w:style>
  <w:style w:type="character" w:customStyle="1" w:styleId="FooterChar">
    <w:name w:val="Footer Char"/>
    <w:link w:val="Footer"/>
    <w:uiPriority w:val="99"/>
    <w:rsid w:val="000D45F3"/>
    <w:rPr>
      <w:rFonts w:ascii="Times New Roman" w:eastAsia="Calibri" w:hAnsi="Times New Roman" w:cs="Times New Roman"/>
      <w:noProof/>
      <w:sz w:val="24"/>
    </w:rPr>
  </w:style>
  <w:style w:type="paragraph" w:customStyle="1" w:styleId="T-Encabezado">
    <w:name w:val="T-Encabezado"/>
    <w:basedOn w:val="Header"/>
    <w:link w:val="T-EncabezadoCar"/>
    <w:qFormat/>
    <w:rsid w:val="000D45F3"/>
    <w:pPr>
      <w:spacing w:before="100" w:after="100"/>
      <w:outlineLvl w:val="0"/>
    </w:pPr>
    <w:rPr>
      <w:rFonts w:ascii="Times New Roman" w:hAnsi="Times New Roman"/>
      <w:sz w:val="16"/>
      <w:szCs w:val="16"/>
    </w:rPr>
  </w:style>
  <w:style w:type="character" w:customStyle="1" w:styleId="T-EncabezadoCar">
    <w:name w:val="T-Encabezado Car"/>
    <w:link w:val="T-Encabezado"/>
    <w:rsid w:val="000D45F3"/>
    <w:rPr>
      <w:rFonts w:ascii="Times New Roman" w:eastAsia="Calibri" w:hAnsi="Times New Roman" w:cs="Times New Roman"/>
      <w:noProof/>
      <w:sz w:val="16"/>
      <w:szCs w:val="16"/>
    </w:rPr>
  </w:style>
  <w:style w:type="paragraph" w:styleId="BalloonText">
    <w:name w:val="Balloon Text"/>
    <w:basedOn w:val="Normal"/>
    <w:link w:val="BalloonTextChar"/>
    <w:uiPriority w:val="99"/>
    <w:semiHidden/>
    <w:unhideWhenUsed/>
    <w:rsid w:val="000D45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45F3"/>
    <w:rPr>
      <w:rFonts w:ascii="Tahoma" w:eastAsia="Calibri" w:hAnsi="Tahoma" w:cs="Tahoma"/>
      <w:noProof/>
      <w:sz w:val="16"/>
      <w:szCs w:val="16"/>
    </w:rPr>
  </w:style>
  <w:style w:type="character" w:styleId="CommentReference">
    <w:name w:val="annotation reference"/>
    <w:uiPriority w:val="99"/>
    <w:semiHidden/>
    <w:unhideWhenUsed/>
    <w:rsid w:val="00257237"/>
    <w:rPr>
      <w:sz w:val="16"/>
      <w:szCs w:val="16"/>
    </w:rPr>
  </w:style>
  <w:style w:type="paragraph" w:styleId="CommentText">
    <w:name w:val="annotation text"/>
    <w:basedOn w:val="Normal"/>
    <w:link w:val="CommentTextChar"/>
    <w:uiPriority w:val="99"/>
    <w:semiHidden/>
    <w:unhideWhenUsed/>
    <w:rsid w:val="00257237"/>
    <w:pPr>
      <w:spacing w:line="240" w:lineRule="auto"/>
    </w:pPr>
    <w:rPr>
      <w:sz w:val="20"/>
      <w:szCs w:val="20"/>
    </w:rPr>
  </w:style>
  <w:style w:type="character" w:customStyle="1" w:styleId="CommentTextChar">
    <w:name w:val="Comment Text Char"/>
    <w:link w:val="CommentText"/>
    <w:uiPriority w:val="99"/>
    <w:semiHidden/>
    <w:rsid w:val="00257237"/>
    <w:rPr>
      <w:rFonts w:ascii="Times New Roman" w:eastAsia="Calibri"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257237"/>
    <w:rPr>
      <w:b/>
      <w:bCs/>
    </w:rPr>
  </w:style>
  <w:style w:type="character" w:customStyle="1" w:styleId="CommentSubjectChar">
    <w:name w:val="Comment Subject Char"/>
    <w:link w:val="CommentSubject"/>
    <w:uiPriority w:val="99"/>
    <w:semiHidden/>
    <w:rsid w:val="00257237"/>
    <w:rPr>
      <w:rFonts w:ascii="Times New Roman" w:eastAsia="Calibri" w:hAnsi="Times New Roman" w:cs="Times New Roman"/>
      <w:b/>
      <w:bCs/>
      <w:noProof/>
      <w:sz w:val="20"/>
      <w:szCs w:val="20"/>
    </w:rPr>
  </w:style>
  <w:style w:type="character" w:customStyle="1" w:styleId="Heading1Char">
    <w:name w:val="Heading 1 Char"/>
    <w:link w:val="Heading1"/>
    <w:uiPriority w:val="9"/>
    <w:rsid w:val="00C834AC"/>
    <w:rPr>
      <w:rFonts w:ascii="Arial" w:eastAsia="Times New Roman" w:hAnsi="Arial"/>
      <w:b/>
      <w:bCs/>
      <w:caps/>
      <w:spacing w:val="5"/>
      <w:sz w:val="28"/>
      <w:szCs w:val="28"/>
      <w:lang w:val="es-MX" w:eastAsia="en-US"/>
    </w:rPr>
  </w:style>
  <w:style w:type="paragraph" w:styleId="TOC1">
    <w:name w:val="toc 1"/>
    <w:next w:val="Normal"/>
    <w:autoRedefine/>
    <w:uiPriority w:val="39"/>
    <w:unhideWhenUsed/>
    <w:rsid w:val="00392F66"/>
    <w:pPr>
      <w:spacing w:after="100" w:line="360" w:lineRule="auto"/>
      <w:jc w:val="both"/>
    </w:pPr>
    <w:rPr>
      <w:rFonts w:ascii="Arial" w:hAnsi="Arial"/>
      <w:sz w:val="24"/>
      <w:szCs w:val="22"/>
      <w:lang w:val="es-MX" w:eastAsia="en-US"/>
    </w:rPr>
  </w:style>
  <w:style w:type="character" w:styleId="Hyperlink">
    <w:name w:val="Hyperlink"/>
    <w:uiPriority w:val="99"/>
    <w:unhideWhenUsed/>
    <w:rsid w:val="00257237"/>
    <w:rPr>
      <w:color w:val="0000FF"/>
      <w:u w:val="single"/>
    </w:rPr>
  </w:style>
  <w:style w:type="paragraph" w:styleId="TOC2">
    <w:name w:val="toc 2"/>
    <w:basedOn w:val="Normal"/>
    <w:next w:val="Normal"/>
    <w:autoRedefine/>
    <w:uiPriority w:val="39"/>
    <w:unhideWhenUsed/>
    <w:rsid w:val="00257237"/>
    <w:pPr>
      <w:spacing w:after="100"/>
      <w:ind w:left="240"/>
    </w:pPr>
  </w:style>
  <w:style w:type="paragraph" w:styleId="TOC3">
    <w:name w:val="toc 3"/>
    <w:basedOn w:val="Normal"/>
    <w:next w:val="Normal"/>
    <w:autoRedefine/>
    <w:uiPriority w:val="39"/>
    <w:unhideWhenUsed/>
    <w:rsid w:val="00257237"/>
    <w:pPr>
      <w:spacing w:after="100"/>
      <w:ind w:left="480"/>
    </w:pPr>
  </w:style>
  <w:style w:type="paragraph" w:styleId="TOCHeading">
    <w:name w:val="TOC Heading"/>
    <w:basedOn w:val="Heading1"/>
    <w:next w:val="Normal"/>
    <w:uiPriority w:val="39"/>
    <w:unhideWhenUsed/>
    <w:qFormat/>
    <w:rsid w:val="00257237"/>
    <w:pPr>
      <w:outlineLvl w:val="9"/>
    </w:pPr>
    <w:rPr>
      <w:rFonts w:ascii="Cambria" w:hAnsi="Cambria"/>
      <w:color w:val="365F91"/>
      <w:lang w:val="es-ES"/>
    </w:rPr>
  </w:style>
  <w:style w:type="paragraph" w:styleId="TableofFigures">
    <w:name w:val="table of figures"/>
    <w:basedOn w:val="Normal"/>
    <w:next w:val="Normal"/>
    <w:uiPriority w:val="99"/>
    <w:unhideWhenUsed/>
    <w:rsid w:val="00257237"/>
    <w:pPr>
      <w:spacing w:after="0"/>
    </w:pPr>
  </w:style>
  <w:style w:type="paragraph" w:styleId="ListParagraph">
    <w:name w:val="List Paragraph"/>
    <w:basedOn w:val="Normal"/>
    <w:uiPriority w:val="34"/>
    <w:qFormat/>
    <w:rsid w:val="007D6FBD"/>
    <w:pPr>
      <w:ind w:left="720"/>
    </w:pPr>
    <w:rPr>
      <w:szCs w:val="24"/>
    </w:rPr>
  </w:style>
  <w:style w:type="character" w:customStyle="1" w:styleId="Heading2Char">
    <w:name w:val="Heading 2 Char"/>
    <w:basedOn w:val="DefaultParagraphFont"/>
    <w:link w:val="Heading2"/>
    <w:uiPriority w:val="9"/>
    <w:rsid w:val="00D71868"/>
    <w:rPr>
      <w:rFonts w:ascii="Arial" w:eastAsiaTheme="majorEastAsia" w:hAnsi="Arial" w:cstheme="majorBidi"/>
      <w:b/>
      <w:bCs/>
      <w:caps/>
      <w:spacing w:val="5"/>
      <w:sz w:val="28"/>
      <w:szCs w:val="28"/>
      <w:lang w:val="es-MX" w:eastAsia="en-US"/>
    </w:rPr>
  </w:style>
  <w:style w:type="paragraph" w:styleId="Caption">
    <w:name w:val="caption"/>
    <w:basedOn w:val="Normal"/>
    <w:next w:val="Normal"/>
    <w:uiPriority w:val="35"/>
    <w:unhideWhenUsed/>
    <w:qFormat/>
    <w:rsid w:val="00BB26EC"/>
    <w:pPr>
      <w:keepLines/>
      <w:spacing w:after="0"/>
      <w:ind w:firstLine="0"/>
      <w:contextualSpacing/>
      <w:jc w:val="center"/>
    </w:pPr>
    <w:rPr>
      <w:b/>
      <w:bCs/>
      <w:sz w:val="20"/>
      <w:szCs w:val="24"/>
    </w:rPr>
  </w:style>
  <w:style w:type="character" w:customStyle="1" w:styleId="Heading3Char">
    <w:name w:val="Heading 3 Char"/>
    <w:basedOn w:val="DefaultParagraphFont"/>
    <w:link w:val="Heading3"/>
    <w:uiPriority w:val="9"/>
    <w:rsid w:val="00190E60"/>
    <w:rPr>
      <w:rFonts w:ascii="Arial" w:eastAsiaTheme="majorEastAsia" w:hAnsi="Arial" w:cstheme="majorBidi"/>
      <w:b/>
      <w:bCs/>
      <w:caps/>
      <w:spacing w:val="5"/>
      <w:sz w:val="24"/>
      <w:szCs w:val="24"/>
      <w:lang w:val="es-MX" w:eastAsia="en-US"/>
    </w:rPr>
  </w:style>
  <w:style w:type="numbering" w:customStyle="1" w:styleId="Style1">
    <w:name w:val="Style1"/>
    <w:uiPriority w:val="99"/>
    <w:rsid w:val="00E55F5C"/>
    <w:pPr>
      <w:numPr>
        <w:numId w:val="7"/>
      </w:numPr>
    </w:pPr>
  </w:style>
  <w:style w:type="paragraph" w:styleId="Title">
    <w:name w:val="Title"/>
    <w:basedOn w:val="Normal"/>
    <w:next w:val="Normal"/>
    <w:link w:val="TitleChar"/>
    <w:uiPriority w:val="10"/>
    <w:qFormat/>
    <w:rsid w:val="009C0D33"/>
    <w:pPr>
      <w:keepNext/>
      <w:keepLines/>
      <w:pageBreakBefore/>
      <w:spacing w:before="480" w:after="480"/>
      <w:ind w:firstLine="0"/>
      <w:contextualSpacing/>
      <w:jc w:val="left"/>
    </w:pPr>
    <w:rPr>
      <w:rFonts w:eastAsiaTheme="majorEastAsia" w:cstheme="majorBidi"/>
      <w:b/>
      <w:bCs/>
      <w:caps/>
      <w:spacing w:val="5"/>
      <w:kern w:val="28"/>
      <w:position w:val="-6"/>
      <w:sz w:val="28"/>
      <w:szCs w:val="28"/>
      <w:lang w:val="es-ES"/>
    </w:rPr>
  </w:style>
  <w:style w:type="character" w:customStyle="1" w:styleId="Heading4Char">
    <w:name w:val="Heading 4 Char"/>
    <w:basedOn w:val="DefaultParagraphFont"/>
    <w:link w:val="Heading4"/>
    <w:uiPriority w:val="9"/>
    <w:rsid w:val="00A70E9A"/>
    <w:rPr>
      <w:rFonts w:ascii="Arial" w:eastAsiaTheme="majorEastAsia" w:hAnsi="Arial" w:cstheme="majorBidi"/>
      <w:b/>
      <w:bCs/>
      <w:caps/>
      <w:sz w:val="22"/>
      <w:szCs w:val="22"/>
      <w:lang w:val="es-MX" w:eastAsia="en-US"/>
    </w:rPr>
  </w:style>
  <w:style w:type="character" w:customStyle="1" w:styleId="Heading5Char">
    <w:name w:val="Heading 5 Char"/>
    <w:basedOn w:val="DefaultParagraphFont"/>
    <w:link w:val="Heading5"/>
    <w:uiPriority w:val="9"/>
    <w:semiHidden/>
    <w:rsid w:val="00E55F5C"/>
    <w:rPr>
      <w:rFonts w:ascii="Arial" w:eastAsiaTheme="majorEastAsia" w:hAnsi="Arial" w:cstheme="majorBidi"/>
      <w:b/>
      <w:iCs/>
      <w:caps/>
      <w:sz w:val="24"/>
      <w:szCs w:val="26"/>
      <w:lang w:val="es-MX" w:eastAsia="en-US"/>
    </w:rPr>
  </w:style>
  <w:style w:type="character" w:customStyle="1" w:styleId="TitleChar">
    <w:name w:val="Title Char"/>
    <w:basedOn w:val="DefaultParagraphFont"/>
    <w:link w:val="Title"/>
    <w:uiPriority w:val="10"/>
    <w:rsid w:val="009C0D33"/>
    <w:rPr>
      <w:rFonts w:ascii="Arial" w:eastAsiaTheme="majorEastAsia" w:hAnsi="Arial" w:cstheme="majorBidi"/>
      <w:b/>
      <w:bCs/>
      <w:caps/>
      <w:spacing w:val="5"/>
      <w:kern w:val="28"/>
      <w:position w:val="-6"/>
      <w:sz w:val="28"/>
      <w:szCs w:val="28"/>
      <w:lang w:val="es-ES" w:eastAsia="en-US"/>
    </w:rPr>
  </w:style>
  <w:style w:type="paragraph" w:styleId="TOC4">
    <w:name w:val="toc 4"/>
    <w:basedOn w:val="Normal"/>
    <w:next w:val="Normal"/>
    <w:autoRedefine/>
    <w:uiPriority w:val="39"/>
    <w:unhideWhenUsed/>
    <w:rsid w:val="00E04E3D"/>
    <w:pPr>
      <w:ind w:left="720"/>
    </w:pPr>
  </w:style>
  <w:style w:type="paragraph" w:styleId="TOC5">
    <w:name w:val="toc 5"/>
    <w:basedOn w:val="Normal"/>
    <w:next w:val="Normal"/>
    <w:autoRedefine/>
    <w:uiPriority w:val="39"/>
    <w:unhideWhenUsed/>
    <w:rsid w:val="00E04E3D"/>
    <w:pPr>
      <w:ind w:left="960"/>
    </w:pPr>
  </w:style>
  <w:style w:type="paragraph" w:styleId="TOC6">
    <w:name w:val="toc 6"/>
    <w:basedOn w:val="Normal"/>
    <w:next w:val="Normal"/>
    <w:autoRedefine/>
    <w:uiPriority w:val="39"/>
    <w:unhideWhenUsed/>
    <w:rsid w:val="00E04E3D"/>
    <w:pPr>
      <w:ind w:left="1200"/>
    </w:pPr>
  </w:style>
  <w:style w:type="paragraph" w:styleId="TOC7">
    <w:name w:val="toc 7"/>
    <w:basedOn w:val="Normal"/>
    <w:next w:val="Normal"/>
    <w:autoRedefine/>
    <w:uiPriority w:val="39"/>
    <w:unhideWhenUsed/>
    <w:rsid w:val="00E04E3D"/>
    <w:pPr>
      <w:ind w:left="1440"/>
    </w:pPr>
  </w:style>
  <w:style w:type="paragraph" w:styleId="TOC8">
    <w:name w:val="toc 8"/>
    <w:basedOn w:val="Normal"/>
    <w:next w:val="Normal"/>
    <w:autoRedefine/>
    <w:uiPriority w:val="39"/>
    <w:unhideWhenUsed/>
    <w:rsid w:val="00E04E3D"/>
    <w:pPr>
      <w:ind w:left="1680"/>
    </w:pPr>
  </w:style>
  <w:style w:type="paragraph" w:styleId="TOC9">
    <w:name w:val="toc 9"/>
    <w:basedOn w:val="Normal"/>
    <w:next w:val="Normal"/>
    <w:autoRedefine/>
    <w:uiPriority w:val="39"/>
    <w:unhideWhenUsed/>
    <w:rsid w:val="00E04E3D"/>
    <w:pPr>
      <w:ind w:left="1920"/>
    </w:pPr>
  </w:style>
  <w:style w:type="table" w:styleId="TableGrid">
    <w:name w:val="Table Grid"/>
    <w:basedOn w:val="TableNormal"/>
    <w:uiPriority w:val="59"/>
    <w:rsid w:val="007E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Title"/>
    <w:next w:val="Normal"/>
    <w:link w:val="SubtitleChar"/>
    <w:uiPriority w:val="11"/>
    <w:qFormat/>
    <w:rsid w:val="000E3983"/>
    <w:pPr>
      <w:pageBreakBefore w:val="0"/>
      <w:numPr>
        <w:ilvl w:val="1"/>
      </w:numPr>
      <w:ind w:left="714" w:hanging="357"/>
      <w:contextualSpacing w:val="0"/>
    </w:pPr>
    <w:rPr>
      <w:rFonts w:ascii="Arial Bold" w:hAnsi="Arial Bold"/>
      <w:position w:val="0"/>
    </w:rPr>
  </w:style>
  <w:style w:type="character" w:customStyle="1" w:styleId="SubtitleChar">
    <w:name w:val="Subtitle Char"/>
    <w:basedOn w:val="DefaultParagraphFont"/>
    <w:link w:val="Subtitle"/>
    <w:uiPriority w:val="11"/>
    <w:rsid w:val="000E3983"/>
    <w:rPr>
      <w:rFonts w:ascii="Arial Bold" w:eastAsiaTheme="majorEastAsia" w:hAnsi="Arial Bold" w:cstheme="majorBidi"/>
      <w:b/>
      <w:bCs/>
      <w:caps/>
      <w:spacing w:val="5"/>
      <w:kern w:val="28"/>
      <w:sz w:val="28"/>
      <w:szCs w:val="28"/>
      <w:lang w:val="es-ES" w:eastAsia="en-US"/>
    </w:rPr>
  </w:style>
  <w:style w:type="table" w:customStyle="1" w:styleId="Style2">
    <w:name w:val="Style2"/>
    <w:basedOn w:val="TableNormal"/>
    <w:uiPriority w:val="99"/>
    <w:rsid w:val="00397BB5"/>
    <w:pPr>
      <w:spacing w:before="120" w:after="120" w:line="360" w:lineRule="auto"/>
    </w:pPr>
    <w:rPr>
      <w:rFonts w:ascii="Arial" w:hAnsi="Arial"/>
      <w:sz w:val="24"/>
      <w:szCs w:val="24"/>
    </w:rPr>
    <w:tblPr>
      <w:tblStyleRowBandSize w:val="1"/>
      <w:jc w:val="center"/>
      <w:tblInd w:w="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blBorders>
      <w:tblCellMar>
        <w:top w:w="0" w:type="dxa"/>
        <w:left w:w="108" w:type="dxa"/>
        <w:bottom w:w="0" w:type="dxa"/>
        <w:right w:w="108" w:type="dxa"/>
      </w:tblCellMar>
    </w:tblPr>
    <w:trPr>
      <w:jc w:val="center"/>
    </w:trPr>
    <w:tcPr>
      <w:shd w:val="clear" w:color="auto" w:fill="auto"/>
      <w:vAlign w:val="center"/>
    </w:tcPr>
    <w:tblStylePr w:type="firstRow">
      <w:pPr>
        <w:wordWrap/>
        <w:spacing w:beforeLines="0" w:before="120" w:beforeAutospacing="0" w:afterLines="0" w:after="120" w:afterAutospacing="0" w:line="360" w:lineRule="auto"/>
        <w:ind w:firstLineChars="0" w:firstLine="0"/>
        <w:jc w:val="center"/>
      </w:pPr>
      <w:rPr>
        <w:rFonts w:ascii="Arial Bold" w:hAnsi="Arial Bold"/>
        <w:b/>
        <w:bCs/>
        <w:i w:val="0"/>
        <w:iCs w:val="0"/>
        <w:caps/>
        <w:smallCaps w:val="0"/>
        <w:strike w:val="0"/>
        <w:dstrike w:val="0"/>
        <w:vanish w:val="0"/>
        <w:color w:val="auto"/>
        <w:sz w:val="24"/>
        <w:szCs w:val="24"/>
        <w:vertAlign w:val="baseline"/>
      </w:rPr>
      <w:tblPr/>
      <w:tcPr>
        <w:tcBorders>
          <w:bottom w:val="single" w:sz="18" w:space="0" w:color="A6A6A6" w:themeColor="background1" w:themeShade="A6"/>
        </w:tcBorders>
      </w:tcPr>
    </w:tblStylePr>
    <w:tblStylePr w:type="lastRow">
      <w:pPr>
        <w:wordWrap/>
        <w:spacing w:beforeLines="0" w:before="120" w:beforeAutospacing="0" w:afterLines="0" w:after="120" w:afterAutospacing="0" w:line="360" w:lineRule="auto"/>
        <w:jc w:val="left"/>
      </w:pPr>
      <w:rPr>
        <w:rFonts w:ascii="Arial" w:hAnsi="Arial"/>
        <w:b/>
        <w:bCs w:val="0"/>
        <w:i w:val="0"/>
        <w:iCs w:val="0"/>
        <w:caps/>
        <w:smallCaps w:val="0"/>
        <w:strike w:val="0"/>
        <w:dstrike w:val="0"/>
        <w:vanish w:val="0"/>
        <w:kern w:val="0"/>
        <w:sz w:val="24"/>
        <w:szCs w:val="24"/>
        <w:vertAlign w:val="baseline"/>
        <w14:cntxtAlts w14:val="0"/>
      </w:rPr>
      <w:tblPr/>
      <w:tcPr>
        <w:tcBorders>
          <w:top w:val="single" w:sz="18" w:space="0" w:color="A6A6A6" w:themeColor="background1" w:themeShade="A6"/>
        </w:tcBorders>
      </w:tcPr>
    </w:tblStylePr>
    <w:tblStylePr w:type="firstCol">
      <w:pPr>
        <w:jc w:val="center"/>
      </w:pPr>
      <w:rPr>
        <w:rFonts w:ascii="Arial" w:hAnsi="Arial"/>
        <w:b/>
        <w:sz w:val="24"/>
      </w:rPr>
      <w:tblPr/>
      <w:tcPr>
        <w:tcBorders>
          <w:right w:val="single" w:sz="12" w:space="0" w:color="A6A6A6" w:themeColor="background1" w:themeShade="A6"/>
        </w:tcBorders>
      </w:tcPr>
    </w:tblStylePr>
    <w:tblStylePr w:type="band1Horz">
      <w:tblPr/>
      <w:tcPr>
        <w:shd w:val="clear" w:color="auto" w:fill="EEECEB"/>
      </w:tcPr>
    </w:tblStylePr>
  </w:style>
  <w:style w:type="table" w:styleId="TableProfessional">
    <w:name w:val="Table Professional"/>
    <w:basedOn w:val="TableNormal"/>
    <w:uiPriority w:val="99"/>
    <w:semiHidden/>
    <w:unhideWhenUsed/>
    <w:rsid w:val="002F3FD0"/>
    <w:pPr>
      <w:spacing w:after="20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LightGrid-Accent5">
    <w:name w:val="Light Grid Accent 5"/>
    <w:basedOn w:val="TableNormal"/>
    <w:uiPriority w:val="62"/>
    <w:rsid w:val="002F3FD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sentence">
    <w:name w:val="sentence"/>
    <w:basedOn w:val="DefaultParagraphFont"/>
    <w:rsid w:val="00646E83"/>
  </w:style>
  <w:style w:type="character" w:customStyle="1" w:styleId="hps">
    <w:name w:val="hps"/>
    <w:basedOn w:val="DefaultParagraphFont"/>
    <w:rsid w:val="00433C6D"/>
  </w:style>
  <w:style w:type="character" w:customStyle="1" w:styleId="shorttext">
    <w:name w:val="short_text"/>
    <w:basedOn w:val="DefaultParagraphFont"/>
    <w:rsid w:val="00E346D0"/>
  </w:style>
  <w:style w:type="paragraph" w:styleId="DocumentMap">
    <w:name w:val="Document Map"/>
    <w:basedOn w:val="Normal"/>
    <w:link w:val="DocumentMapChar"/>
    <w:uiPriority w:val="99"/>
    <w:semiHidden/>
    <w:unhideWhenUsed/>
    <w:rsid w:val="00567CCB"/>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67CCB"/>
    <w:rPr>
      <w:rFonts w:ascii="Lucida Grande" w:hAnsi="Lucida Grande" w:cs="Lucida Grande"/>
      <w:sz w:val="24"/>
      <w:szCs w:val="24"/>
      <w:lang w:val="es-MX" w:eastAsia="en-US"/>
    </w:rPr>
  </w:style>
  <w:style w:type="paragraph" w:styleId="Revision">
    <w:name w:val="Revision"/>
    <w:hidden/>
    <w:uiPriority w:val="99"/>
    <w:semiHidden/>
    <w:rsid w:val="00567CCB"/>
    <w:rPr>
      <w:rFonts w:ascii="Arial" w:hAnsi="Arial"/>
      <w:sz w:val="24"/>
      <w:szCs w:val="22"/>
      <w:lang w:val="es-MX" w:eastAsia="en-US"/>
    </w:rPr>
  </w:style>
  <w:style w:type="paragraph" w:styleId="Quote">
    <w:name w:val="Quote"/>
    <w:basedOn w:val="Normal"/>
    <w:next w:val="Normal"/>
    <w:link w:val="QuoteChar"/>
    <w:uiPriority w:val="29"/>
    <w:qFormat/>
    <w:rsid w:val="007826B0"/>
    <w:pPr>
      <w:spacing w:line="480" w:lineRule="auto"/>
      <w:ind w:left="708" w:firstLine="0"/>
    </w:pPr>
    <w:rPr>
      <w:i/>
      <w:iCs/>
      <w:color w:val="000000" w:themeColor="text1"/>
    </w:rPr>
  </w:style>
  <w:style w:type="character" w:customStyle="1" w:styleId="QuoteChar">
    <w:name w:val="Quote Char"/>
    <w:basedOn w:val="DefaultParagraphFont"/>
    <w:link w:val="Quote"/>
    <w:uiPriority w:val="29"/>
    <w:rsid w:val="007826B0"/>
    <w:rPr>
      <w:rFonts w:ascii="Arial" w:hAnsi="Arial"/>
      <w:i/>
      <w:iCs/>
      <w:color w:val="000000" w:themeColor="text1"/>
      <w:sz w:val="24"/>
      <w:szCs w:val="22"/>
      <w:lang w:val="es-MX" w:eastAsia="en-US"/>
    </w:rPr>
  </w:style>
  <w:style w:type="character" w:styleId="SubtleReference">
    <w:name w:val="Subtle Reference"/>
    <w:aliases w:val="Reference"/>
    <w:basedOn w:val="DefaultParagraphFont"/>
    <w:uiPriority w:val="31"/>
    <w:qFormat/>
    <w:rsid w:val="00077CD3"/>
    <w:rPr>
      <w:rFonts w:ascii="Arial Bold" w:hAnsi="Arial Bold"/>
      <w:b w:val="0"/>
      <w:bCs/>
      <w:caps w:val="0"/>
      <w:smallCaps w:val="0"/>
      <w:strike w:val="0"/>
      <w:dstrike w:val="0"/>
      <w:noProof w:val="0"/>
      <w:vanish w:val="0"/>
      <w:color w:val="auto"/>
      <w:spacing w:val="0"/>
      <w:kern w:val="20"/>
      <w:position w:val="0"/>
      <w:sz w:val="20"/>
      <w:szCs w:val="20"/>
      <w:u w:val="none"/>
      <w:vertAlign w:val="baseline"/>
      <w:lang w:val="es-ES_tradnl"/>
      <w14:ligatures w14:val="none"/>
      <w14:cntxtAlts w14: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86"/>
    <w:pPr>
      <w:spacing w:after="200" w:line="360" w:lineRule="auto"/>
      <w:ind w:firstLine="709"/>
      <w:jc w:val="both"/>
    </w:pPr>
    <w:rPr>
      <w:rFonts w:ascii="Arial" w:hAnsi="Arial"/>
      <w:sz w:val="24"/>
      <w:szCs w:val="22"/>
      <w:lang w:val="es-MX" w:eastAsia="en-US"/>
    </w:rPr>
  </w:style>
  <w:style w:type="paragraph" w:styleId="Heading1">
    <w:name w:val="heading 1"/>
    <w:basedOn w:val="Normal"/>
    <w:next w:val="Normal"/>
    <w:link w:val="Heading1Char"/>
    <w:uiPriority w:val="9"/>
    <w:qFormat/>
    <w:rsid w:val="00C834AC"/>
    <w:pPr>
      <w:keepNext/>
      <w:keepLines/>
      <w:pageBreakBefore/>
      <w:numPr>
        <w:numId w:val="13"/>
      </w:numPr>
      <w:spacing w:before="480" w:after="480"/>
      <w:contextualSpacing/>
      <w:jc w:val="left"/>
      <w:outlineLvl w:val="0"/>
    </w:pPr>
    <w:rPr>
      <w:rFonts w:eastAsia="Times New Roman"/>
      <w:b/>
      <w:bCs/>
      <w:caps/>
      <w:spacing w:val="5"/>
      <w:sz w:val="28"/>
      <w:szCs w:val="28"/>
    </w:rPr>
  </w:style>
  <w:style w:type="paragraph" w:styleId="Heading2">
    <w:name w:val="heading 2"/>
    <w:basedOn w:val="Heading1"/>
    <w:next w:val="Normal"/>
    <w:link w:val="Heading2Char"/>
    <w:uiPriority w:val="9"/>
    <w:unhideWhenUsed/>
    <w:qFormat/>
    <w:rsid w:val="00D71868"/>
    <w:pPr>
      <w:pageBreakBefore w:val="0"/>
      <w:numPr>
        <w:ilvl w:val="1"/>
      </w:numPr>
      <w:ind w:left="714" w:hanging="357"/>
      <w:outlineLvl w:val="1"/>
    </w:pPr>
    <w:rPr>
      <w:rFonts w:eastAsiaTheme="majorEastAsia" w:cstheme="majorBidi"/>
    </w:rPr>
  </w:style>
  <w:style w:type="paragraph" w:styleId="Heading3">
    <w:name w:val="heading 3"/>
    <w:basedOn w:val="Heading2"/>
    <w:next w:val="Normal"/>
    <w:link w:val="Heading3Char"/>
    <w:uiPriority w:val="9"/>
    <w:unhideWhenUsed/>
    <w:qFormat/>
    <w:rsid w:val="00190E60"/>
    <w:pPr>
      <w:numPr>
        <w:ilvl w:val="2"/>
      </w:numPr>
      <w:spacing w:before="360" w:after="0"/>
      <w:ind w:left="1077" w:hanging="357"/>
      <w:outlineLvl w:val="2"/>
    </w:pPr>
    <w:rPr>
      <w:sz w:val="24"/>
      <w:szCs w:val="24"/>
    </w:rPr>
  </w:style>
  <w:style w:type="paragraph" w:styleId="Heading4">
    <w:name w:val="heading 4"/>
    <w:basedOn w:val="Heading3"/>
    <w:next w:val="Normal"/>
    <w:link w:val="Heading4Char"/>
    <w:uiPriority w:val="9"/>
    <w:unhideWhenUsed/>
    <w:qFormat/>
    <w:rsid w:val="00A70E9A"/>
    <w:pPr>
      <w:numPr>
        <w:ilvl w:val="3"/>
      </w:numPr>
      <w:spacing w:before="120"/>
      <w:ind w:left="1434" w:hanging="357"/>
      <w:outlineLvl w:val="3"/>
    </w:pPr>
    <w:rPr>
      <w:spacing w:val="0"/>
      <w:sz w:val="22"/>
      <w:szCs w:val="22"/>
    </w:rPr>
  </w:style>
  <w:style w:type="paragraph" w:styleId="Heading5">
    <w:name w:val="heading 5"/>
    <w:basedOn w:val="Heading4"/>
    <w:next w:val="Normal"/>
    <w:link w:val="Heading5Char"/>
    <w:uiPriority w:val="9"/>
    <w:semiHidden/>
    <w:unhideWhenUsed/>
    <w:qFormat/>
    <w:rsid w:val="00E55F5C"/>
    <w:pPr>
      <w:numPr>
        <w:ilvl w:val="4"/>
      </w:numPr>
      <w:spacing w:before="20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5F3"/>
    <w:pPr>
      <w:tabs>
        <w:tab w:val="center" w:pos="4680"/>
        <w:tab w:val="right" w:pos="9360"/>
      </w:tabs>
      <w:spacing w:after="0" w:line="240" w:lineRule="auto"/>
    </w:pPr>
  </w:style>
  <w:style w:type="character" w:customStyle="1" w:styleId="HeaderChar">
    <w:name w:val="Header Char"/>
    <w:link w:val="Header"/>
    <w:uiPriority w:val="99"/>
    <w:rsid w:val="000D45F3"/>
    <w:rPr>
      <w:rFonts w:ascii="Arial" w:eastAsia="Calibri" w:hAnsi="Arial" w:cs="Times New Roman"/>
      <w:noProof/>
      <w:sz w:val="24"/>
    </w:rPr>
  </w:style>
  <w:style w:type="paragraph" w:styleId="Footer">
    <w:name w:val="footer"/>
    <w:basedOn w:val="Normal"/>
    <w:link w:val="FooterChar"/>
    <w:uiPriority w:val="99"/>
    <w:unhideWhenUsed/>
    <w:rsid w:val="000D45F3"/>
    <w:pPr>
      <w:tabs>
        <w:tab w:val="center" w:pos="4680"/>
        <w:tab w:val="right" w:pos="9360"/>
      </w:tabs>
      <w:spacing w:after="0" w:line="240" w:lineRule="auto"/>
    </w:pPr>
  </w:style>
  <w:style w:type="character" w:customStyle="1" w:styleId="FooterChar">
    <w:name w:val="Footer Char"/>
    <w:link w:val="Footer"/>
    <w:uiPriority w:val="99"/>
    <w:rsid w:val="000D45F3"/>
    <w:rPr>
      <w:rFonts w:ascii="Times New Roman" w:eastAsia="Calibri" w:hAnsi="Times New Roman" w:cs="Times New Roman"/>
      <w:noProof/>
      <w:sz w:val="24"/>
    </w:rPr>
  </w:style>
  <w:style w:type="paragraph" w:customStyle="1" w:styleId="T-Encabezado">
    <w:name w:val="T-Encabezado"/>
    <w:basedOn w:val="Header"/>
    <w:link w:val="T-EncabezadoCar"/>
    <w:qFormat/>
    <w:rsid w:val="000D45F3"/>
    <w:pPr>
      <w:spacing w:before="100" w:after="100"/>
      <w:outlineLvl w:val="0"/>
    </w:pPr>
    <w:rPr>
      <w:rFonts w:ascii="Times New Roman" w:hAnsi="Times New Roman"/>
      <w:sz w:val="16"/>
      <w:szCs w:val="16"/>
    </w:rPr>
  </w:style>
  <w:style w:type="character" w:customStyle="1" w:styleId="T-EncabezadoCar">
    <w:name w:val="T-Encabezado Car"/>
    <w:link w:val="T-Encabezado"/>
    <w:rsid w:val="000D45F3"/>
    <w:rPr>
      <w:rFonts w:ascii="Times New Roman" w:eastAsia="Calibri" w:hAnsi="Times New Roman" w:cs="Times New Roman"/>
      <w:noProof/>
      <w:sz w:val="16"/>
      <w:szCs w:val="16"/>
    </w:rPr>
  </w:style>
  <w:style w:type="paragraph" w:styleId="BalloonText">
    <w:name w:val="Balloon Text"/>
    <w:basedOn w:val="Normal"/>
    <w:link w:val="BalloonTextChar"/>
    <w:uiPriority w:val="99"/>
    <w:semiHidden/>
    <w:unhideWhenUsed/>
    <w:rsid w:val="000D45F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45F3"/>
    <w:rPr>
      <w:rFonts w:ascii="Tahoma" w:eastAsia="Calibri" w:hAnsi="Tahoma" w:cs="Tahoma"/>
      <w:noProof/>
      <w:sz w:val="16"/>
      <w:szCs w:val="16"/>
    </w:rPr>
  </w:style>
  <w:style w:type="character" w:styleId="CommentReference">
    <w:name w:val="annotation reference"/>
    <w:uiPriority w:val="99"/>
    <w:semiHidden/>
    <w:unhideWhenUsed/>
    <w:rsid w:val="00257237"/>
    <w:rPr>
      <w:sz w:val="16"/>
      <w:szCs w:val="16"/>
    </w:rPr>
  </w:style>
  <w:style w:type="paragraph" w:styleId="CommentText">
    <w:name w:val="annotation text"/>
    <w:basedOn w:val="Normal"/>
    <w:link w:val="CommentTextChar"/>
    <w:uiPriority w:val="99"/>
    <w:semiHidden/>
    <w:unhideWhenUsed/>
    <w:rsid w:val="00257237"/>
    <w:pPr>
      <w:spacing w:line="240" w:lineRule="auto"/>
    </w:pPr>
    <w:rPr>
      <w:sz w:val="20"/>
      <w:szCs w:val="20"/>
    </w:rPr>
  </w:style>
  <w:style w:type="character" w:customStyle="1" w:styleId="CommentTextChar">
    <w:name w:val="Comment Text Char"/>
    <w:link w:val="CommentText"/>
    <w:uiPriority w:val="99"/>
    <w:semiHidden/>
    <w:rsid w:val="00257237"/>
    <w:rPr>
      <w:rFonts w:ascii="Times New Roman" w:eastAsia="Calibri"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257237"/>
    <w:rPr>
      <w:b/>
      <w:bCs/>
    </w:rPr>
  </w:style>
  <w:style w:type="character" w:customStyle="1" w:styleId="CommentSubjectChar">
    <w:name w:val="Comment Subject Char"/>
    <w:link w:val="CommentSubject"/>
    <w:uiPriority w:val="99"/>
    <w:semiHidden/>
    <w:rsid w:val="00257237"/>
    <w:rPr>
      <w:rFonts w:ascii="Times New Roman" w:eastAsia="Calibri" w:hAnsi="Times New Roman" w:cs="Times New Roman"/>
      <w:b/>
      <w:bCs/>
      <w:noProof/>
      <w:sz w:val="20"/>
      <w:szCs w:val="20"/>
    </w:rPr>
  </w:style>
  <w:style w:type="character" w:customStyle="1" w:styleId="Heading1Char">
    <w:name w:val="Heading 1 Char"/>
    <w:link w:val="Heading1"/>
    <w:uiPriority w:val="9"/>
    <w:rsid w:val="00C834AC"/>
    <w:rPr>
      <w:rFonts w:ascii="Arial" w:eastAsia="Times New Roman" w:hAnsi="Arial"/>
      <w:b/>
      <w:bCs/>
      <w:caps/>
      <w:spacing w:val="5"/>
      <w:sz w:val="28"/>
      <w:szCs w:val="28"/>
      <w:lang w:val="es-MX" w:eastAsia="en-US"/>
    </w:rPr>
  </w:style>
  <w:style w:type="paragraph" w:styleId="TOC1">
    <w:name w:val="toc 1"/>
    <w:next w:val="Normal"/>
    <w:autoRedefine/>
    <w:uiPriority w:val="39"/>
    <w:unhideWhenUsed/>
    <w:rsid w:val="00392F66"/>
    <w:pPr>
      <w:spacing w:after="100" w:line="360" w:lineRule="auto"/>
      <w:jc w:val="both"/>
    </w:pPr>
    <w:rPr>
      <w:rFonts w:ascii="Arial" w:hAnsi="Arial"/>
      <w:sz w:val="24"/>
      <w:szCs w:val="22"/>
      <w:lang w:val="es-MX" w:eastAsia="en-US"/>
    </w:rPr>
  </w:style>
  <w:style w:type="character" w:styleId="Hyperlink">
    <w:name w:val="Hyperlink"/>
    <w:uiPriority w:val="99"/>
    <w:unhideWhenUsed/>
    <w:rsid w:val="00257237"/>
    <w:rPr>
      <w:color w:val="0000FF"/>
      <w:u w:val="single"/>
    </w:rPr>
  </w:style>
  <w:style w:type="paragraph" w:styleId="TOC2">
    <w:name w:val="toc 2"/>
    <w:basedOn w:val="Normal"/>
    <w:next w:val="Normal"/>
    <w:autoRedefine/>
    <w:uiPriority w:val="39"/>
    <w:unhideWhenUsed/>
    <w:rsid w:val="00257237"/>
    <w:pPr>
      <w:spacing w:after="100"/>
      <w:ind w:left="240"/>
    </w:pPr>
  </w:style>
  <w:style w:type="paragraph" w:styleId="TOC3">
    <w:name w:val="toc 3"/>
    <w:basedOn w:val="Normal"/>
    <w:next w:val="Normal"/>
    <w:autoRedefine/>
    <w:uiPriority w:val="39"/>
    <w:unhideWhenUsed/>
    <w:rsid w:val="00257237"/>
    <w:pPr>
      <w:spacing w:after="100"/>
      <w:ind w:left="480"/>
    </w:pPr>
  </w:style>
  <w:style w:type="paragraph" w:styleId="TOCHeading">
    <w:name w:val="TOC Heading"/>
    <w:basedOn w:val="Heading1"/>
    <w:next w:val="Normal"/>
    <w:uiPriority w:val="39"/>
    <w:unhideWhenUsed/>
    <w:qFormat/>
    <w:rsid w:val="00257237"/>
    <w:pPr>
      <w:outlineLvl w:val="9"/>
    </w:pPr>
    <w:rPr>
      <w:rFonts w:ascii="Cambria" w:hAnsi="Cambria"/>
      <w:color w:val="365F91"/>
      <w:lang w:val="es-ES"/>
    </w:rPr>
  </w:style>
  <w:style w:type="paragraph" w:styleId="TableofFigures">
    <w:name w:val="table of figures"/>
    <w:basedOn w:val="Normal"/>
    <w:next w:val="Normal"/>
    <w:uiPriority w:val="99"/>
    <w:unhideWhenUsed/>
    <w:rsid w:val="00257237"/>
    <w:pPr>
      <w:spacing w:after="0"/>
    </w:pPr>
  </w:style>
  <w:style w:type="paragraph" w:styleId="ListParagraph">
    <w:name w:val="List Paragraph"/>
    <w:basedOn w:val="Normal"/>
    <w:uiPriority w:val="34"/>
    <w:qFormat/>
    <w:rsid w:val="007D6FBD"/>
    <w:pPr>
      <w:ind w:left="720"/>
    </w:pPr>
    <w:rPr>
      <w:szCs w:val="24"/>
    </w:rPr>
  </w:style>
  <w:style w:type="character" w:customStyle="1" w:styleId="Heading2Char">
    <w:name w:val="Heading 2 Char"/>
    <w:basedOn w:val="DefaultParagraphFont"/>
    <w:link w:val="Heading2"/>
    <w:uiPriority w:val="9"/>
    <w:rsid w:val="00D71868"/>
    <w:rPr>
      <w:rFonts w:ascii="Arial" w:eastAsiaTheme="majorEastAsia" w:hAnsi="Arial" w:cstheme="majorBidi"/>
      <w:b/>
      <w:bCs/>
      <w:caps/>
      <w:spacing w:val="5"/>
      <w:sz w:val="28"/>
      <w:szCs w:val="28"/>
      <w:lang w:val="es-MX" w:eastAsia="en-US"/>
    </w:rPr>
  </w:style>
  <w:style w:type="paragraph" w:styleId="Caption">
    <w:name w:val="caption"/>
    <w:basedOn w:val="Normal"/>
    <w:next w:val="Normal"/>
    <w:uiPriority w:val="35"/>
    <w:unhideWhenUsed/>
    <w:qFormat/>
    <w:rsid w:val="00BB26EC"/>
    <w:pPr>
      <w:keepLines/>
      <w:spacing w:after="0"/>
      <w:ind w:firstLine="0"/>
      <w:contextualSpacing/>
      <w:jc w:val="center"/>
    </w:pPr>
    <w:rPr>
      <w:b/>
      <w:bCs/>
      <w:sz w:val="20"/>
      <w:szCs w:val="24"/>
    </w:rPr>
  </w:style>
  <w:style w:type="character" w:customStyle="1" w:styleId="Heading3Char">
    <w:name w:val="Heading 3 Char"/>
    <w:basedOn w:val="DefaultParagraphFont"/>
    <w:link w:val="Heading3"/>
    <w:uiPriority w:val="9"/>
    <w:rsid w:val="00190E60"/>
    <w:rPr>
      <w:rFonts w:ascii="Arial" w:eastAsiaTheme="majorEastAsia" w:hAnsi="Arial" w:cstheme="majorBidi"/>
      <w:b/>
      <w:bCs/>
      <w:caps/>
      <w:spacing w:val="5"/>
      <w:sz w:val="24"/>
      <w:szCs w:val="24"/>
      <w:lang w:val="es-MX" w:eastAsia="en-US"/>
    </w:rPr>
  </w:style>
  <w:style w:type="numbering" w:customStyle="1" w:styleId="Style1">
    <w:name w:val="Style1"/>
    <w:uiPriority w:val="99"/>
    <w:rsid w:val="00E55F5C"/>
    <w:pPr>
      <w:numPr>
        <w:numId w:val="7"/>
      </w:numPr>
    </w:pPr>
  </w:style>
  <w:style w:type="paragraph" w:styleId="Title">
    <w:name w:val="Title"/>
    <w:basedOn w:val="Normal"/>
    <w:next w:val="Normal"/>
    <w:link w:val="TitleChar"/>
    <w:uiPriority w:val="10"/>
    <w:qFormat/>
    <w:rsid w:val="009C0D33"/>
    <w:pPr>
      <w:keepNext/>
      <w:keepLines/>
      <w:pageBreakBefore/>
      <w:spacing w:before="480" w:after="480"/>
      <w:ind w:firstLine="0"/>
      <w:contextualSpacing/>
      <w:jc w:val="left"/>
    </w:pPr>
    <w:rPr>
      <w:rFonts w:eastAsiaTheme="majorEastAsia" w:cstheme="majorBidi"/>
      <w:b/>
      <w:bCs/>
      <w:caps/>
      <w:spacing w:val="5"/>
      <w:kern w:val="28"/>
      <w:position w:val="-6"/>
      <w:sz w:val="28"/>
      <w:szCs w:val="28"/>
      <w:lang w:val="es-ES"/>
    </w:rPr>
  </w:style>
  <w:style w:type="character" w:customStyle="1" w:styleId="Heading4Char">
    <w:name w:val="Heading 4 Char"/>
    <w:basedOn w:val="DefaultParagraphFont"/>
    <w:link w:val="Heading4"/>
    <w:uiPriority w:val="9"/>
    <w:rsid w:val="00A70E9A"/>
    <w:rPr>
      <w:rFonts w:ascii="Arial" w:eastAsiaTheme="majorEastAsia" w:hAnsi="Arial" w:cstheme="majorBidi"/>
      <w:b/>
      <w:bCs/>
      <w:caps/>
      <w:sz w:val="22"/>
      <w:szCs w:val="22"/>
      <w:lang w:val="es-MX" w:eastAsia="en-US"/>
    </w:rPr>
  </w:style>
  <w:style w:type="character" w:customStyle="1" w:styleId="Heading5Char">
    <w:name w:val="Heading 5 Char"/>
    <w:basedOn w:val="DefaultParagraphFont"/>
    <w:link w:val="Heading5"/>
    <w:uiPriority w:val="9"/>
    <w:semiHidden/>
    <w:rsid w:val="00E55F5C"/>
    <w:rPr>
      <w:rFonts w:ascii="Arial" w:eastAsiaTheme="majorEastAsia" w:hAnsi="Arial" w:cstheme="majorBidi"/>
      <w:b/>
      <w:iCs/>
      <w:caps/>
      <w:sz w:val="24"/>
      <w:szCs w:val="26"/>
      <w:lang w:val="es-MX" w:eastAsia="en-US"/>
    </w:rPr>
  </w:style>
  <w:style w:type="character" w:customStyle="1" w:styleId="TitleChar">
    <w:name w:val="Title Char"/>
    <w:basedOn w:val="DefaultParagraphFont"/>
    <w:link w:val="Title"/>
    <w:uiPriority w:val="10"/>
    <w:rsid w:val="009C0D33"/>
    <w:rPr>
      <w:rFonts w:ascii="Arial" w:eastAsiaTheme="majorEastAsia" w:hAnsi="Arial" w:cstheme="majorBidi"/>
      <w:b/>
      <w:bCs/>
      <w:caps/>
      <w:spacing w:val="5"/>
      <w:kern w:val="28"/>
      <w:position w:val="-6"/>
      <w:sz w:val="28"/>
      <w:szCs w:val="28"/>
      <w:lang w:val="es-ES" w:eastAsia="en-US"/>
    </w:rPr>
  </w:style>
  <w:style w:type="paragraph" w:styleId="TOC4">
    <w:name w:val="toc 4"/>
    <w:basedOn w:val="Normal"/>
    <w:next w:val="Normal"/>
    <w:autoRedefine/>
    <w:uiPriority w:val="39"/>
    <w:unhideWhenUsed/>
    <w:rsid w:val="00E04E3D"/>
    <w:pPr>
      <w:ind w:left="720"/>
    </w:pPr>
  </w:style>
  <w:style w:type="paragraph" w:styleId="TOC5">
    <w:name w:val="toc 5"/>
    <w:basedOn w:val="Normal"/>
    <w:next w:val="Normal"/>
    <w:autoRedefine/>
    <w:uiPriority w:val="39"/>
    <w:unhideWhenUsed/>
    <w:rsid w:val="00E04E3D"/>
    <w:pPr>
      <w:ind w:left="960"/>
    </w:pPr>
  </w:style>
  <w:style w:type="paragraph" w:styleId="TOC6">
    <w:name w:val="toc 6"/>
    <w:basedOn w:val="Normal"/>
    <w:next w:val="Normal"/>
    <w:autoRedefine/>
    <w:uiPriority w:val="39"/>
    <w:unhideWhenUsed/>
    <w:rsid w:val="00E04E3D"/>
    <w:pPr>
      <w:ind w:left="1200"/>
    </w:pPr>
  </w:style>
  <w:style w:type="paragraph" w:styleId="TOC7">
    <w:name w:val="toc 7"/>
    <w:basedOn w:val="Normal"/>
    <w:next w:val="Normal"/>
    <w:autoRedefine/>
    <w:uiPriority w:val="39"/>
    <w:unhideWhenUsed/>
    <w:rsid w:val="00E04E3D"/>
    <w:pPr>
      <w:ind w:left="1440"/>
    </w:pPr>
  </w:style>
  <w:style w:type="paragraph" w:styleId="TOC8">
    <w:name w:val="toc 8"/>
    <w:basedOn w:val="Normal"/>
    <w:next w:val="Normal"/>
    <w:autoRedefine/>
    <w:uiPriority w:val="39"/>
    <w:unhideWhenUsed/>
    <w:rsid w:val="00E04E3D"/>
    <w:pPr>
      <w:ind w:left="1680"/>
    </w:pPr>
  </w:style>
  <w:style w:type="paragraph" w:styleId="TOC9">
    <w:name w:val="toc 9"/>
    <w:basedOn w:val="Normal"/>
    <w:next w:val="Normal"/>
    <w:autoRedefine/>
    <w:uiPriority w:val="39"/>
    <w:unhideWhenUsed/>
    <w:rsid w:val="00E04E3D"/>
    <w:pPr>
      <w:ind w:left="1920"/>
    </w:pPr>
  </w:style>
  <w:style w:type="table" w:styleId="TableGrid">
    <w:name w:val="Table Grid"/>
    <w:basedOn w:val="TableNormal"/>
    <w:uiPriority w:val="59"/>
    <w:rsid w:val="007E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Title"/>
    <w:next w:val="Normal"/>
    <w:link w:val="SubtitleChar"/>
    <w:uiPriority w:val="11"/>
    <w:qFormat/>
    <w:rsid w:val="000E3983"/>
    <w:pPr>
      <w:pageBreakBefore w:val="0"/>
      <w:numPr>
        <w:ilvl w:val="1"/>
      </w:numPr>
      <w:ind w:left="714" w:hanging="357"/>
      <w:contextualSpacing w:val="0"/>
    </w:pPr>
    <w:rPr>
      <w:rFonts w:ascii="Arial Bold" w:hAnsi="Arial Bold"/>
      <w:position w:val="0"/>
    </w:rPr>
  </w:style>
  <w:style w:type="character" w:customStyle="1" w:styleId="SubtitleChar">
    <w:name w:val="Subtitle Char"/>
    <w:basedOn w:val="DefaultParagraphFont"/>
    <w:link w:val="Subtitle"/>
    <w:uiPriority w:val="11"/>
    <w:rsid w:val="000E3983"/>
    <w:rPr>
      <w:rFonts w:ascii="Arial Bold" w:eastAsiaTheme="majorEastAsia" w:hAnsi="Arial Bold" w:cstheme="majorBidi"/>
      <w:b/>
      <w:bCs/>
      <w:caps/>
      <w:spacing w:val="5"/>
      <w:kern w:val="28"/>
      <w:sz w:val="28"/>
      <w:szCs w:val="28"/>
      <w:lang w:val="es-ES" w:eastAsia="en-US"/>
    </w:rPr>
  </w:style>
  <w:style w:type="table" w:customStyle="1" w:styleId="Style2">
    <w:name w:val="Style2"/>
    <w:basedOn w:val="TableNormal"/>
    <w:uiPriority w:val="99"/>
    <w:rsid w:val="00397BB5"/>
    <w:pPr>
      <w:spacing w:before="120" w:after="120" w:line="360" w:lineRule="auto"/>
    </w:pPr>
    <w:rPr>
      <w:rFonts w:ascii="Arial" w:hAnsi="Arial"/>
      <w:sz w:val="24"/>
      <w:szCs w:val="24"/>
    </w:rPr>
    <w:tblPr>
      <w:tblStyleRowBandSize w:val="1"/>
      <w:jc w:val="center"/>
      <w:tblInd w:w="0" w:type="dxa"/>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blBorders>
      <w:tblCellMar>
        <w:top w:w="0" w:type="dxa"/>
        <w:left w:w="108" w:type="dxa"/>
        <w:bottom w:w="0" w:type="dxa"/>
        <w:right w:w="108" w:type="dxa"/>
      </w:tblCellMar>
    </w:tblPr>
    <w:trPr>
      <w:jc w:val="center"/>
    </w:trPr>
    <w:tcPr>
      <w:shd w:val="clear" w:color="auto" w:fill="auto"/>
      <w:vAlign w:val="center"/>
    </w:tcPr>
    <w:tblStylePr w:type="firstRow">
      <w:pPr>
        <w:wordWrap/>
        <w:spacing w:beforeLines="0" w:before="120" w:beforeAutospacing="0" w:afterLines="0" w:after="120" w:afterAutospacing="0" w:line="360" w:lineRule="auto"/>
        <w:ind w:firstLineChars="0" w:firstLine="0"/>
        <w:jc w:val="center"/>
      </w:pPr>
      <w:rPr>
        <w:rFonts w:ascii="Arial Bold" w:hAnsi="Arial Bold"/>
        <w:b/>
        <w:bCs/>
        <w:i w:val="0"/>
        <w:iCs w:val="0"/>
        <w:caps/>
        <w:smallCaps w:val="0"/>
        <w:strike w:val="0"/>
        <w:dstrike w:val="0"/>
        <w:vanish w:val="0"/>
        <w:color w:val="auto"/>
        <w:sz w:val="24"/>
        <w:szCs w:val="24"/>
        <w:vertAlign w:val="baseline"/>
      </w:rPr>
      <w:tblPr/>
      <w:tcPr>
        <w:tcBorders>
          <w:bottom w:val="single" w:sz="18" w:space="0" w:color="A6A6A6" w:themeColor="background1" w:themeShade="A6"/>
        </w:tcBorders>
      </w:tcPr>
    </w:tblStylePr>
    <w:tblStylePr w:type="lastRow">
      <w:pPr>
        <w:wordWrap/>
        <w:spacing w:beforeLines="0" w:before="120" w:beforeAutospacing="0" w:afterLines="0" w:after="120" w:afterAutospacing="0" w:line="360" w:lineRule="auto"/>
        <w:jc w:val="left"/>
      </w:pPr>
      <w:rPr>
        <w:rFonts w:ascii="Arial" w:hAnsi="Arial"/>
        <w:b/>
        <w:bCs w:val="0"/>
        <w:i w:val="0"/>
        <w:iCs w:val="0"/>
        <w:caps/>
        <w:smallCaps w:val="0"/>
        <w:strike w:val="0"/>
        <w:dstrike w:val="0"/>
        <w:vanish w:val="0"/>
        <w:kern w:val="0"/>
        <w:sz w:val="24"/>
        <w:szCs w:val="24"/>
        <w:vertAlign w:val="baseline"/>
        <w14:cntxtAlts w14:val="0"/>
      </w:rPr>
      <w:tblPr/>
      <w:tcPr>
        <w:tcBorders>
          <w:top w:val="single" w:sz="18" w:space="0" w:color="A6A6A6" w:themeColor="background1" w:themeShade="A6"/>
        </w:tcBorders>
      </w:tcPr>
    </w:tblStylePr>
    <w:tblStylePr w:type="firstCol">
      <w:pPr>
        <w:jc w:val="center"/>
      </w:pPr>
      <w:rPr>
        <w:rFonts w:ascii="Arial" w:hAnsi="Arial"/>
        <w:b/>
        <w:sz w:val="24"/>
      </w:rPr>
      <w:tblPr/>
      <w:tcPr>
        <w:tcBorders>
          <w:right w:val="single" w:sz="12" w:space="0" w:color="A6A6A6" w:themeColor="background1" w:themeShade="A6"/>
        </w:tcBorders>
      </w:tcPr>
    </w:tblStylePr>
    <w:tblStylePr w:type="band1Horz">
      <w:tblPr/>
      <w:tcPr>
        <w:shd w:val="clear" w:color="auto" w:fill="EEECEB"/>
      </w:tcPr>
    </w:tblStylePr>
  </w:style>
  <w:style w:type="table" w:styleId="TableProfessional">
    <w:name w:val="Table Professional"/>
    <w:basedOn w:val="TableNormal"/>
    <w:uiPriority w:val="99"/>
    <w:semiHidden/>
    <w:unhideWhenUsed/>
    <w:rsid w:val="002F3FD0"/>
    <w:pPr>
      <w:spacing w:after="20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LightGrid-Accent5">
    <w:name w:val="Light Grid Accent 5"/>
    <w:basedOn w:val="TableNormal"/>
    <w:uiPriority w:val="62"/>
    <w:rsid w:val="002F3FD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sentence">
    <w:name w:val="sentence"/>
    <w:basedOn w:val="DefaultParagraphFont"/>
    <w:rsid w:val="00646E83"/>
  </w:style>
  <w:style w:type="character" w:customStyle="1" w:styleId="hps">
    <w:name w:val="hps"/>
    <w:basedOn w:val="DefaultParagraphFont"/>
    <w:rsid w:val="00433C6D"/>
  </w:style>
  <w:style w:type="character" w:customStyle="1" w:styleId="shorttext">
    <w:name w:val="short_text"/>
    <w:basedOn w:val="DefaultParagraphFont"/>
    <w:rsid w:val="00E346D0"/>
  </w:style>
  <w:style w:type="paragraph" w:styleId="DocumentMap">
    <w:name w:val="Document Map"/>
    <w:basedOn w:val="Normal"/>
    <w:link w:val="DocumentMapChar"/>
    <w:uiPriority w:val="99"/>
    <w:semiHidden/>
    <w:unhideWhenUsed/>
    <w:rsid w:val="00567CCB"/>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67CCB"/>
    <w:rPr>
      <w:rFonts w:ascii="Lucida Grande" w:hAnsi="Lucida Grande" w:cs="Lucida Grande"/>
      <w:sz w:val="24"/>
      <w:szCs w:val="24"/>
      <w:lang w:val="es-MX" w:eastAsia="en-US"/>
    </w:rPr>
  </w:style>
  <w:style w:type="paragraph" w:styleId="Revision">
    <w:name w:val="Revision"/>
    <w:hidden/>
    <w:uiPriority w:val="99"/>
    <w:semiHidden/>
    <w:rsid w:val="00567CCB"/>
    <w:rPr>
      <w:rFonts w:ascii="Arial" w:hAnsi="Arial"/>
      <w:sz w:val="24"/>
      <w:szCs w:val="22"/>
      <w:lang w:val="es-MX" w:eastAsia="en-US"/>
    </w:rPr>
  </w:style>
  <w:style w:type="paragraph" w:styleId="Quote">
    <w:name w:val="Quote"/>
    <w:basedOn w:val="Normal"/>
    <w:next w:val="Normal"/>
    <w:link w:val="QuoteChar"/>
    <w:uiPriority w:val="29"/>
    <w:qFormat/>
    <w:rsid w:val="007826B0"/>
    <w:pPr>
      <w:spacing w:line="480" w:lineRule="auto"/>
      <w:ind w:left="708" w:firstLine="0"/>
    </w:pPr>
    <w:rPr>
      <w:i/>
      <w:iCs/>
      <w:color w:val="000000" w:themeColor="text1"/>
    </w:rPr>
  </w:style>
  <w:style w:type="character" w:customStyle="1" w:styleId="QuoteChar">
    <w:name w:val="Quote Char"/>
    <w:basedOn w:val="DefaultParagraphFont"/>
    <w:link w:val="Quote"/>
    <w:uiPriority w:val="29"/>
    <w:rsid w:val="007826B0"/>
    <w:rPr>
      <w:rFonts w:ascii="Arial" w:hAnsi="Arial"/>
      <w:i/>
      <w:iCs/>
      <w:color w:val="000000" w:themeColor="text1"/>
      <w:sz w:val="24"/>
      <w:szCs w:val="22"/>
      <w:lang w:val="es-MX" w:eastAsia="en-US"/>
    </w:rPr>
  </w:style>
  <w:style w:type="character" w:styleId="SubtleReference">
    <w:name w:val="Subtle Reference"/>
    <w:aliases w:val="Reference"/>
    <w:basedOn w:val="DefaultParagraphFont"/>
    <w:uiPriority w:val="31"/>
    <w:qFormat/>
    <w:rsid w:val="00077CD3"/>
    <w:rPr>
      <w:rFonts w:ascii="Arial Bold" w:hAnsi="Arial Bold"/>
      <w:b w:val="0"/>
      <w:bCs/>
      <w:caps w:val="0"/>
      <w:smallCaps w:val="0"/>
      <w:strike w:val="0"/>
      <w:dstrike w:val="0"/>
      <w:noProof w:val="0"/>
      <w:vanish w:val="0"/>
      <w:color w:val="auto"/>
      <w:spacing w:val="0"/>
      <w:kern w:val="20"/>
      <w:position w:val="0"/>
      <w:sz w:val="20"/>
      <w:szCs w:val="20"/>
      <w:u w:val="none"/>
      <w:vertAlign w:val="baseline"/>
      <w:lang w:val="es-ES_tradnl"/>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2.xml"/><Relationship Id="rId21" Type="http://schemas.openxmlformats.org/officeDocument/2006/relationships/diagramData" Target="diagrams/data3.xml"/><Relationship Id="rId22" Type="http://schemas.openxmlformats.org/officeDocument/2006/relationships/diagramLayout" Target="diagrams/layout3.xml"/><Relationship Id="rId23" Type="http://schemas.openxmlformats.org/officeDocument/2006/relationships/diagramQuickStyle" Target="diagrams/quickStyle3.xml"/><Relationship Id="rId24" Type="http://schemas.openxmlformats.org/officeDocument/2006/relationships/diagramColors" Target="diagrams/colors3.xml"/><Relationship Id="rId25" Type="http://schemas.microsoft.com/office/2007/relationships/diagramDrawing" Target="diagrams/drawing3.xml"/><Relationship Id="rId26" Type="http://schemas.openxmlformats.org/officeDocument/2006/relationships/diagramData" Target="diagrams/data4.xml"/><Relationship Id="rId27" Type="http://schemas.openxmlformats.org/officeDocument/2006/relationships/diagramLayout" Target="diagrams/layout4.xml"/><Relationship Id="rId28" Type="http://schemas.openxmlformats.org/officeDocument/2006/relationships/diagramQuickStyle" Target="diagrams/quickStyle4.xml"/><Relationship Id="rId29" Type="http://schemas.openxmlformats.org/officeDocument/2006/relationships/diagramColors" Target="diagrams/colors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microsoft.com/office/2007/relationships/diagramDrawing" Target="diagrams/drawing4.xml"/><Relationship Id="rId31" Type="http://schemas.openxmlformats.org/officeDocument/2006/relationships/image" Target="media/image3.gif"/><Relationship Id="rId32" Type="http://schemas.openxmlformats.org/officeDocument/2006/relationships/header" Target="header1.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image" Target="media/image4.jpeg"/><Relationship Id="rId35" Type="http://schemas.microsoft.com/office/2007/relationships/hdphoto" Target="media/hdphoto1.wdp"/><Relationship Id="rId36" Type="http://schemas.openxmlformats.org/officeDocument/2006/relationships/fontTable" Target="fontTable.xml"/><Relationship Id="rId10" Type="http://schemas.openxmlformats.org/officeDocument/2006/relationships/image" Target="media/image2.emf"/><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 Id="rId3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DEA0F2-E2BC-984F-8E09-5332EFE75517}"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B7B1EB84-72B0-0841-86BF-E2385B49EB91}">
      <dgm:prSet phldrT="[Text]"/>
      <dgm:spPr/>
      <dgm:t>
        <a:bodyPr/>
        <a:lstStyle/>
        <a:p>
          <a:pPr algn="ctr"/>
          <a:r>
            <a:rPr lang="es-ES_tradnl"/>
            <a:t>Inicialización del Proyecto y Planificación</a:t>
          </a:r>
          <a:endParaRPr lang="en-US" baseline="0">
            <a:latin typeface="Arial"/>
            <a:cs typeface="Arial"/>
          </a:endParaRPr>
        </a:p>
      </dgm:t>
    </dgm:pt>
    <dgm:pt modelId="{7811ED32-F7A4-CC44-A8BC-D03C8DB38B85}" type="parTrans" cxnId="{7D6FED5C-62EC-6B44-BCE4-9246E53A3DA9}">
      <dgm:prSet/>
      <dgm:spPr/>
      <dgm:t>
        <a:bodyPr/>
        <a:lstStyle/>
        <a:p>
          <a:pPr algn="ctr"/>
          <a:endParaRPr lang="en-US" baseline="0">
            <a:latin typeface="Arial"/>
          </a:endParaRPr>
        </a:p>
      </dgm:t>
    </dgm:pt>
    <dgm:pt modelId="{DF6CC3CB-0BD8-DA4E-9BB5-DB9F233A9D17}" type="sibTrans" cxnId="{7D6FED5C-62EC-6B44-BCE4-9246E53A3DA9}">
      <dgm:prSet/>
      <dgm:spPr/>
      <dgm:t>
        <a:bodyPr/>
        <a:lstStyle/>
        <a:p>
          <a:pPr algn="ctr"/>
          <a:endParaRPr lang="en-US" baseline="0">
            <a:latin typeface="Arial"/>
          </a:endParaRPr>
        </a:p>
      </dgm:t>
    </dgm:pt>
    <dgm:pt modelId="{2AE4A708-EF67-F646-A6C1-6330AD01A9B9}">
      <dgm:prSet phldrT="[Text]"/>
      <dgm:spPr/>
      <dgm:t>
        <a:bodyPr/>
        <a:lstStyle/>
        <a:p>
          <a:pPr algn="ctr"/>
          <a:r>
            <a:rPr lang="es-MX" baseline="0">
              <a:latin typeface="Arial"/>
              <a:cs typeface="Arial"/>
            </a:rPr>
            <a:t>Análisis de Requerimientos</a:t>
          </a:r>
          <a:endParaRPr lang="en-US" baseline="0">
            <a:latin typeface="Arial"/>
            <a:cs typeface="Arial"/>
          </a:endParaRPr>
        </a:p>
      </dgm:t>
    </dgm:pt>
    <dgm:pt modelId="{43D9AD05-FB76-7F48-9135-B2EA2629B8FC}" type="parTrans" cxnId="{6B92FEB8-8AE0-6B48-B6F1-58958D57CD91}">
      <dgm:prSet/>
      <dgm:spPr/>
      <dgm:t>
        <a:bodyPr/>
        <a:lstStyle/>
        <a:p>
          <a:pPr algn="ctr"/>
          <a:endParaRPr lang="en-US" baseline="0">
            <a:latin typeface="Arial"/>
          </a:endParaRPr>
        </a:p>
      </dgm:t>
    </dgm:pt>
    <dgm:pt modelId="{035E822C-A423-2E40-96EA-21DCEE8035BA}" type="sibTrans" cxnId="{6B92FEB8-8AE0-6B48-B6F1-58958D57CD91}">
      <dgm:prSet/>
      <dgm:spPr/>
      <dgm:t>
        <a:bodyPr/>
        <a:lstStyle/>
        <a:p>
          <a:pPr algn="ctr"/>
          <a:endParaRPr lang="en-US" baseline="0">
            <a:latin typeface="Arial"/>
          </a:endParaRPr>
        </a:p>
      </dgm:t>
    </dgm:pt>
    <dgm:pt modelId="{80D9243C-ACFE-5842-83B9-F887F4E0F51B}">
      <dgm:prSet phldrT="[Text]"/>
      <dgm:spPr/>
      <dgm:t>
        <a:bodyPr/>
        <a:lstStyle/>
        <a:p>
          <a:pPr algn="ctr"/>
          <a:r>
            <a:rPr lang="es-ES_tradnl" baseline="0">
              <a:latin typeface="Arial"/>
              <a:cs typeface="Arial"/>
            </a:rPr>
            <a:t>Arquitectura y Diseño</a:t>
          </a:r>
          <a:endParaRPr lang="en-US" baseline="0">
            <a:latin typeface="Arial"/>
            <a:cs typeface="Arial"/>
          </a:endParaRPr>
        </a:p>
      </dgm:t>
    </dgm:pt>
    <dgm:pt modelId="{6E349148-D6CD-0241-A3FC-05CFF44B11DA}" type="parTrans" cxnId="{687083A2-2FA4-274A-9469-7435D76D9C9D}">
      <dgm:prSet/>
      <dgm:spPr/>
      <dgm:t>
        <a:bodyPr/>
        <a:lstStyle/>
        <a:p>
          <a:pPr algn="ctr"/>
          <a:endParaRPr lang="en-US" baseline="0">
            <a:latin typeface="Arial"/>
          </a:endParaRPr>
        </a:p>
      </dgm:t>
    </dgm:pt>
    <dgm:pt modelId="{F94C13E8-C7DF-994A-98D8-728EECA64A2F}" type="sibTrans" cxnId="{687083A2-2FA4-274A-9469-7435D76D9C9D}">
      <dgm:prSet/>
      <dgm:spPr/>
      <dgm:t>
        <a:bodyPr/>
        <a:lstStyle/>
        <a:p>
          <a:pPr algn="ctr"/>
          <a:endParaRPr lang="en-US" baseline="0">
            <a:latin typeface="Arial"/>
          </a:endParaRPr>
        </a:p>
      </dgm:t>
    </dgm:pt>
    <dgm:pt modelId="{8D16482B-52BD-8942-9B99-A9DD90262A87}">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MX"/>
            <a:t>Desarrollo y Depuración</a:t>
          </a:r>
          <a:endParaRPr lang="en-US" baseline="0">
            <a:latin typeface="Arial"/>
            <a:cs typeface="Arial"/>
          </a:endParaRPr>
        </a:p>
      </dgm:t>
    </dgm:pt>
    <dgm:pt modelId="{E063D569-DF4B-E643-9BD3-7275314CF3AA}" type="parTrans" cxnId="{048F33D8-1FEB-0E40-BFEA-A530131ECEAA}">
      <dgm:prSet/>
      <dgm:spPr/>
      <dgm:t>
        <a:bodyPr/>
        <a:lstStyle/>
        <a:p>
          <a:pPr algn="ctr"/>
          <a:endParaRPr lang="en-US" baseline="0">
            <a:latin typeface="Arial"/>
          </a:endParaRPr>
        </a:p>
      </dgm:t>
    </dgm:pt>
    <dgm:pt modelId="{635DBBAB-B1FD-4F4B-BCFA-69797A3463C8}" type="sibTrans" cxnId="{048F33D8-1FEB-0E40-BFEA-A530131ECEAA}">
      <dgm:prSet/>
      <dgm:spPr/>
      <dgm:t>
        <a:bodyPr/>
        <a:lstStyle/>
        <a:p>
          <a:pPr algn="ctr"/>
          <a:endParaRPr lang="en-US" baseline="0">
            <a:latin typeface="Arial"/>
          </a:endParaRPr>
        </a:p>
      </dgm:t>
    </dgm:pt>
    <dgm:pt modelId="{3E8826F8-82A6-244D-AEDD-6F6DFB861178}">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ES_tradnl" baseline="0">
              <a:latin typeface="Arial"/>
              <a:cs typeface="Arial"/>
            </a:rPr>
            <a:t>Pruebas</a:t>
          </a:r>
          <a:endParaRPr lang="en-US" baseline="0">
            <a:latin typeface="Arial"/>
            <a:cs typeface="Arial"/>
          </a:endParaRPr>
        </a:p>
      </dgm:t>
    </dgm:pt>
    <dgm:pt modelId="{D8A949BC-8DB9-0340-98DA-B2B2546A2F5E}" type="parTrans" cxnId="{9B12F35E-8D9E-EA4D-B079-87DAC9A16C65}">
      <dgm:prSet/>
      <dgm:spPr/>
      <dgm:t>
        <a:bodyPr/>
        <a:lstStyle/>
        <a:p>
          <a:pPr algn="ctr"/>
          <a:endParaRPr lang="en-US" baseline="0">
            <a:latin typeface="Arial"/>
          </a:endParaRPr>
        </a:p>
      </dgm:t>
    </dgm:pt>
    <dgm:pt modelId="{1E31AB9E-4DF2-E943-A32F-B23C90A8FFB7}" type="sibTrans" cxnId="{9B12F35E-8D9E-EA4D-B079-87DAC9A16C65}">
      <dgm:prSet/>
      <dgm:spPr/>
      <dgm:t>
        <a:bodyPr/>
        <a:lstStyle/>
        <a:p>
          <a:pPr algn="ctr"/>
          <a:endParaRPr lang="en-US" baseline="0">
            <a:latin typeface="Arial"/>
          </a:endParaRPr>
        </a:p>
      </dgm:t>
    </dgm:pt>
    <dgm:pt modelId="{1885A41A-396D-1D44-A263-631343E18B94}">
      <dgm:prSet phldrT="[Text]">
        <dgm:style>
          <a:lnRef idx="2">
            <a:schemeClr val="accent1"/>
          </a:lnRef>
          <a:fillRef idx="1">
            <a:schemeClr val="lt1"/>
          </a:fillRef>
          <a:effectRef idx="0">
            <a:schemeClr val="accent1"/>
          </a:effectRef>
          <a:fontRef idx="minor">
            <a:schemeClr val="dk1"/>
          </a:fontRef>
        </dgm:style>
      </dgm:prSet>
      <dgm:spPr/>
      <dgm:t>
        <a:bodyPr/>
        <a:lstStyle/>
        <a:p>
          <a:pPr algn="ctr"/>
          <a:r>
            <a:rPr lang="es-MX" baseline="0">
              <a:latin typeface="Arial"/>
              <a:cs typeface="Arial"/>
            </a:rPr>
            <a:t>Lanzamiento</a:t>
          </a:r>
          <a:endParaRPr lang="en-US" baseline="0">
            <a:latin typeface="Arial"/>
            <a:cs typeface="Arial"/>
          </a:endParaRPr>
        </a:p>
      </dgm:t>
    </dgm:pt>
    <dgm:pt modelId="{83254813-AB82-C745-8BC8-3198C1C883B1}" type="parTrans" cxnId="{7DA99019-674A-A44F-A94C-B0FB20F79539}">
      <dgm:prSet/>
      <dgm:spPr/>
      <dgm:t>
        <a:bodyPr/>
        <a:lstStyle/>
        <a:p>
          <a:pPr algn="ctr"/>
          <a:endParaRPr lang="en-US" baseline="0">
            <a:latin typeface="Arial"/>
          </a:endParaRPr>
        </a:p>
      </dgm:t>
    </dgm:pt>
    <dgm:pt modelId="{0D5CBC4F-6553-8E48-AAF6-CC8E9505E8F7}" type="sibTrans" cxnId="{7DA99019-674A-A44F-A94C-B0FB20F79539}">
      <dgm:prSet/>
      <dgm:spPr/>
      <dgm:t>
        <a:bodyPr/>
        <a:lstStyle/>
        <a:p>
          <a:pPr algn="ctr"/>
          <a:endParaRPr lang="en-US" baseline="0">
            <a:latin typeface="Arial"/>
          </a:endParaRPr>
        </a:p>
      </dgm:t>
    </dgm:pt>
    <dgm:pt modelId="{DF89D57E-4BAC-DC4E-8BB1-CBB067511752}">
      <dgm:prSet phldrT="[Text]"/>
      <dgm:spPr/>
      <dgm:t>
        <a:bodyPr/>
        <a:lstStyle/>
        <a:p>
          <a:pPr algn="l"/>
          <a:r>
            <a:rPr lang="en-US" baseline="0">
              <a:latin typeface="Arial"/>
              <a:cs typeface="Arial"/>
            </a:rPr>
            <a:t>Cascada</a:t>
          </a:r>
        </a:p>
      </dgm:t>
    </dgm:pt>
    <dgm:pt modelId="{7F2CE6D6-AD75-E242-A568-408C4073C39E}" type="parTrans" cxnId="{CB400A9E-DB43-9D43-8330-B58B4AF7D3E4}">
      <dgm:prSet/>
      <dgm:spPr/>
      <dgm:t>
        <a:bodyPr/>
        <a:lstStyle/>
        <a:p>
          <a:pPr algn="ctr"/>
          <a:endParaRPr lang="en-US" baseline="0">
            <a:latin typeface="Arial"/>
          </a:endParaRPr>
        </a:p>
      </dgm:t>
    </dgm:pt>
    <dgm:pt modelId="{88802EFC-C39A-C545-AE00-2272D275D7BB}" type="sibTrans" cxnId="{CB400A9E-DB43-9D43-8330-B58B4AF7D3E4}">
      <dgm:prSet/>
      <dgm:spPr/>
      <dgm:t>
        <a:bodyPr/>
        <a:lstStyle/>
        <a:p>
          <a:pPr algn="ctr"/>
          <a:endParaRPr lang="en-US" baseline="0">
            <a:latin typeface="Arial"/>
          </a:endParaRPr>
        </a:p>
      </dgm:t>
    </dgm:pt>
    <dgm:pt modelId="{BCBA893B-3E46-E143-9F78-89C732B22A73}">
      <dgm:prSet phldrT="[Text]"/>
      <dgm:spPr/>
      <dgm:t>
        <a:bodyPr/>
        <a:lstStyle/>
        <a:p>
          <a:pPr algn="l"/>
          <a:r>
            <a:rPr lang="en-US" baseline="0">
              <a:latin typeface="Arial"/>
              <a:cs typeface="Arial"/>
            </a:rPr>
            <a:t>Cascada</a:t>
          </a:r>
        </a:p>
      </dgm:t>
    </dgm:pt>
    <dgm:pt modelId="{38C58FCF-AE63-B741-8B9D-52F11DB03EA4}" type="parTrans" cxnId="{234A59C7-327D-624C-BF7D-CC85E84ED496}">
      <dgm:prSet/>
      <dgm:spPr/>
      <dgm:t>
        <a:bodyPr/>
        <a:lstStyle/>
        <a:p>
          <a:pPr algn="ctr"/>
          <a:endParaRPr lang="en-US" baseline="0">
            <a:latin typeface="Arial"/>
          </a:endParaRPr>
        </a:p>
      </dgm:t>
    </dgm:pt>
    <dgm:pt modelId="{072CA5F6-02BF-6047-823D-C1E64733B8C3}" type="sibTrans" cxnId="{234A59C7-327D-624C-BF7D-CC85E84ED496}">
      <dgm:prSet/>
      <dgm:spPr/>
      <dgm:t>
        <a:bodyPr/>
        <a:lstStyle/>
        <a:p>
          <a:pPr algn="ctr"/>
          <a:endParaRPr lang="en-US" baseline="0">
            <a:latin typeface="Arial"/>
          </a:endParaRPr>
        </a:p>
      </dgm:t>
    </dgm:pt>
    <dgm:pt modelId="{6777D032-E483-E543-90C1-FB4C0B6AEFF0}">
      <dgm:prSet phldrT="[Text]"/>
      <dgm:spPr/>
      <dgm:t>
        <a:bodyPr/>
        <a:lstStyle/>
        <a:p>
          <a:pPr algn="l"/>
          <a:r>
            <a:rPr lang="en-US" baseline="0">
              <a:latin typeface="Arial"/>
              <a:cs typeface="Arial"/>
            </a:rPr>
            <a:t>Cascada</a:t>
          </a:r>
        </a:p>
      </dgm:t>
    </dgm:pt>
    <dgm:pt modelId="{B2DE4B59-6ED6-4545-9953-E42711FD811C}" type="parTrans" cxnId="{4FF66209-9F46-6C40-948A-FABD98740BA0}">
      <dgm:prSet/>
      <dgm:spPr/>
      <dgm:t>
        <a:bodyPr/>
        <a:lstStyle/>
        <a:p>
          <a:pPr algn="ctr"/>
          <a:endParaRPr lang="en-US" baseline="0">
            <a:latin typeface="Arial"/>
          </a:endParaRPr>
        </a:p>
      </dgm:t>
    </dgm:pt>
    <dgm:pt modelId="{AFEAF627-91BD-3743-901C-95A50D273DE7}" type="sibTrans" cxnId="{4FF66209-9F46-6C40-948A-FABD98740BA0}">
      <dgm:prSet/>
      <dgm:spPr/>
      <dgm:t>
        <a:bodyPr/>
        <a:lstStyle/>
        <a:p>
          <a:pPr algn="ctr"/>
          <a:endParaRPr lang="en-US" baseline="0">
            <a:latin typeface="Arial"/>
          </a:endParaRPr>
        </a:p>
      </dgm:t>
    </dgm:pt>
    <dgm:pt modelId="{8D44E990-C13A-114F-A441-B70EADC3F269}">
      <dgm:prSet phldrT="[Text]">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baseline="0">
              <a:latin typeface="Arial"/>
              <a:cs typeface="Arial"/>
            </a:rPr>
            <a:t>Scrum</a:t>
          </a:r>
        </a:p>
      </dgm:t>
    </dgm:pt>
    <dgm:pt modelId="{7B49A4AD-25CA-344F-BF81-617A3718E898}" type="parTrans" cxnId="{E90136C2-7B33-FE4B-BD49-F7CF22C742FA}">
      <dgm:prSet/>
      <dgm:spPr/>
      <dgm:t>
        <a:bodyPr/>
        <a:lstStyle/>
        <a:p>
          <a:pPr algn="ctr"/>
          <a:endParaRPr lang="en-US" baseline="0">
            <a:latin typeface="Arial"/>
          </a:endParaRPr>
        </a:p>
      </dgm:t>
    </dgm:pt>
    <dgm:pt modelId="{2674F792-41A6-F243-AEAC-97EE8B1DE826}" type="sibTrans" cxnId="{E90136C2-7B33-FE4B-BD49-F7CF22C742FA}">
      <dgm:prSet/>
      <dgm:spPr/>
      <dgm:t>
        <a:bodyPr/>
        <a:lstStyle/>
        <a:p>
          <a:pPr algn="ctr"/>
          <a:endParaRPr lang="en-US" baseline="0">
            <a:latin typeface="Arial"/>
          </a:endParaRPr>
        </a:p>
      </dgm:t>
    </dgm:pt>
    <dgm:pt modelId="{4162E095-6DFF-DF49-8519-A1B131F37DC5}">
      <dgm:prSet phldrT="[Text]">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baseline="0">
              <a:latin typeface="Arial"/>
              <a:cs typeface="Arial"/>
            </a:rPr>
            <a:t>Scrum</a:t>
          </a:r>
        </a:p>
      </dgm:t>
    </dgm:pt>
    <dgm:pt modelId="{8C039CC4-39A7-6449-BBC2-D8FA6D7CC608}" type="parTrans" cxnId="{35F95D1A-7F12-6641-834E-B47523FC1378}">
      <dgm:prSet/>
      <dgm:spPr/>
      <dgm:t>
        <a:bodyPr/>
        <a:lstStyle/>
        <a:p>
          <a:pPr algn="ctr"/>
          <a:endParaRPr lang="en-US" baseline="0">
            <a:latin typeface="Arial"/>
          </a:endParaRPr>
        </a:p>
      </dgm:t>
    </dgm:pt>
    <dgm:pt modelId="{C3364909-F3A0-2E4F-A5B3-02E6AFA5BC68}" type="sibTrans" cxnId="{35F95D1A-7F12-6641-834E-B47523FC1378}">
      <dgm:prSet/>
      <dgm:spPr/>
      <dgm:t>
        <a:bodyPr/>
        <a:lstStyle/>
        <a:p>
          <a:pPr algn="ctr"/>
          <a:endParaRPr lang="en-US" baseline="0">
            <a:latin typeface="Arial"/>
          </a:endParaRPr>
        </a:p>
      </dgm:t>
    </dgm:pt>
    <dgm:pt modelId="{E8657B6B-3A80-E04A-B285-3F4C40648C51}">
      <dgm:prSet phldrT="[Text]" custT="1">
        <dgm:style>
          <a:lnRef idx="2">
            <a:schemeClr val="accent1"/>
          </a:lnRef>
          <a:fillRef idx="1">
            <a:schemeClr val="lt1"/>
          </a:fillRef>
          <a:effectRef idx="0">
            <a:schemeClr val="accent1"/>
          </a:effectRef>
          <a:fontRef idx="minor">
            <a:schemeClr val="dk1"/>
          </a:fontRef>
        </dgm:style>
      </dgm:prSet>
      <dgm:spPr>
        <a:noFill/>
        <a:ln>
          <a:noFill/>
        </a:ln>
      </dgm:spPr>
      <dgm:t>
        <a:bodyPr/>
        <a:lstStyle/>
        <a:p>
          <a:pPr algn="l"/>
          <a:r>
            <a:rPr lang="en-US" sz="700" baseline="0">
              <a:latin typeface="Arial"/>
              <a:cs typeface="Arial"/>
            </a:rPr>
            <a:t>Scrum</a:t>
          </a:r>
        </a:p>
      </dgm:t>
    </dgm:pt>
    <dgm:pt modelId="{2859DDEE-50ED-464B-B463-951C44EA8337}" type="parTrans" cxnId="{077E0E38-A3EE-8E43-AC68-7DFC7A1D8406}">
      <dgm:prSet/>
      <dgm:spPr/>
      <dgm:t>
        <a:bodyPr/>
        <a:lstStyle/>
        <a:p>
          <a:pPr algn="ctr"/>
          <a:endParaRPr lang="en-US" baseline="0">
            <a:latin typeface="Arial"/>
          </a:endParaRPr>
        </a:p>
      </dgm:t>
    </dgm:pt>
    <dgm:pt modelId="{8EAF0DC7-3030-C54C-9396-2E686E09081D}" type="sibTrans" cxnId="{077E0E38-A3EE-8E43-AC68-7DFC7A1D8406}">
      <dgm:prSet/>
      <dgm:spPr/>
      <dgm:t>
        <a:bodyPr/>
        <a:lstStyle/>
        <a:p>
          <a:pPr algn="ctr"/>
          <a:endParaRPr lang="en-US" baseline="0">
            <a:latin typeface="Arial"/>
          </a:endParaRPr>
        </a:p>
      </dgm:t>
    </dgm:pt>
    <dgm:pt modelId="{5D67187C-53EF-3543-8E8C-0E088683D5BD}">
      <dgm:prSet phldrT="[Text]" custT="1">
        <dgm:style>
          <a:lnRef idx="2">
            <a:schemeClr val="accent1"/>
          </a:lnRef>
          <a:fillRef idx="1">
            <a:schemeClr val="lt1"/>
          </a:fillRef>
          <a:effectRef idx="0">
            <a:schemeClr val="accent1"/>
          </a:effectRef>
          <a:fontRef idx="minor">
            <a:schemeClr val="dk1"/>
          </a:fontRef>
        </dgm:style>
      </dgm:prSet>
      <dgm:spPr>
        <a:noFill/>
        <a:ln>
          <a:noFill/>
        </a:ln>
      </dgm:spPr>
      <dgm:t>
        <a:bodyPr/>
        <a:lstStyle/>
        <a:p>
          <a:pPr algn="ctr"/>
          <a:r>
            <a:rPr lang="en-US" sz="700" baseline="0">
              <a:latin typeface="Arial"/>
              <a:cs typeface="Arial"/>
            </a:rPr>
            <a:t>Cascada</a:t>
          </a:r>
        </a:p>
      </dgm:t>
    </dgm:pt>
    <dgm:pt modelId="{E3D3E66A-2CFD-C94B-AE0D-C40BB6FA5492}" type="parTrans" cxnId="{4A9AFBBF-FF59-E547-9FFC-1ADF15067776}">
      <dgm:prSet/>
      <dgm:spPr/>
      <dgm:t>
        <a:bodyPr/>
        <a:lstStyle/>
        <a:p>
          <a:endParaRPr lang="en-US"/>
        </a:p>
      </dgm:t>
    </dgm:pt>
    <dgm:pt modelId="{3FBFF13F-93DE-1F44-B14A-2FC1362A3610}" type="sibTrans" cxnId="{4A9AFBBF-FF59-E547-9FFC-1ADF15067776}">
      <dgm:prSet/>
      <dgm:spPr/>
      <dgm:t>
        <a:bodyPr/>
        <a:lstStyle/>
        <a:p>
          <a:endParaRPr lang="en-US"/>
        </a:p>
      </dgm:t>
    </dgm:pt>
    <dgm:pt modelId="{E8D5E073-7CFB-284D-BD1C-2942561F09E6}" type="pres">
      <dgm:prSet presAssocID="{2CDEA0F2-E2BC-984F-8E09-5332EFE75517}" presName="rootnode" presStyleCnt="0">
        <dgm:presLayoutVars>
          <dgm:chMax/>
          <dgm:chPref/>
          <dgm:dir/>
          <dgm:animLvl val="lvl"/>
        </dgm:presLayoutVars>
      </dgm:prSet>
      <dgm:spPr/>
      <dgm:t>
        <a:bodyPr/>
        <a:lstStyle/>
        <a:p>
          <a:endParaRPr lang="en-US"/>
        </a:p>
      </dgm:t>
    </dgm:pt>
    <dgm:pt modelId="{E530E6FB-6255-614A-8329-458598273C05}" type="pres">
      <dgm:prSet presAssocID="{B7B1EB84-72B0-0841-86BF-E2385B49EB91}" presName="composite" presStyleCnt="0"/>
      <dgm:spPr/>
      <dgm:t>
        <a:bodyPr/>
        <a:lstStyle/>
        <a:p>
          <a:endParaRPr lang="en-US"/>
        </a:p>
      </dgm:t>
    </dgm:pt>
    <dgm:pt modelId="{3F39913D-B0BD-2C49-829F-3478E073B7CD}" type="pres">
      <dgm:prSet presAssocID="{B7B1EB84-72B0-0841-86BF-E2385B49EB91}" presName="bentUpArrow1" presStyleLbl="alignImgPlace1" presStyleIdx="0" presStyleCnt="5"/>
      <dgm:spPr/>
      <dgm:t>
        <a:bodyPr/>
        <a:lstStyle/>
        <a:p>
          <a:endParaRPr lang="en-US"/>
        </a:p>
      </dgm:t>
    </dgm:pt>
    <dgm:pt modelId="{F9576A5E-8FDA-EE43-8447-47FBCF444F74}" type="pres">
      <dgm:prSet presAssocID="{B7B1EB84-72B0-0841-86BF-E2385B49EB91}" presName="ParentText" presStyleLbl="node1" presStyleIdx="0" presStyleCnt="6">
        <dgm:presLayoutVars>
          <dgm:chMax val="1"/>
          <dgm:chPref val="1"/>
          <dgm:bulletEnabled val="1"/>
        </dgm:presLayoutVars>
      </dgm:prSet>
      <dgm:spPr/>
      <dgm:t>
        <a:bodyPr/>
        <a:lstStyle/>
        <a:p>
          <a:endParaRPr lang="en-US"/>
        </a:p>
      </dgm:t>
    </dgm:pt>
    <dgm:pt modelId="{A0FEAB66-010D-C943-8BB5-90419178B746}" type="pres">
      <dgm:prSet presAssocID="{B7B1EB84-72B0-0841-86BF-E2385B49EB91}" presName="ChildText" presStyleLbl="revTx" presStyleIdx="0" presStyleCnt="6">
        <dgm:presLayoutVars>
          <dgm:chMax val="0"/>
          <dgm:chPref val="0"/>
          <dgm:bulletEnabled val="1"/>
        </dgm:presLayoutVars>
      </dgm:prSet>
      <dgm:spPr/>
      <dgm:t>
        <a:bodyPr/>
        <a:lstStyle/>
        <a:p>
          <a:endParaRPr lang="en-US"/>
        </a:p>
      </dgm:t>
    </dgm:pt>
    <dgm:pt modelId="{9A35C946-963C-5D47-8A7C-3E4E57F35101}" type="pres">
      <dgm:prSet presAssocID="{DF6CC3CB-0BD8-DA4E-9BB5-DB9F233A9D17}" presName="sibTrans" presStyleCnt="0"/>
      <dgm:spPr/>
      <dgm:t>
        <a:bodyPr/>
        <a:lstStyle/>
        <a:p>
          <a:endParaRPr lang="en-US"/>
        </a:p>
      </dgm:t>
    </dgm:pt>
    <dgm:pt modelId="{FC3B89EE-649F-474E-AEAC-FF293A401D38}" type="pres">
      <dgm:prSet presAssocID="{2AE4A708-EF67-F646-A6C1-6330AD01A9B9}" presName="composite" presStyleCnt="0"/>
      <dgm:spPr/>
      <dgm:t>
        <a:bodyPr/>
        <a:lstStyle/>
        <a:p>
          <a:endParaRPr lang="en-US"/>
        </a:p>
      </dgm:t>
    </dgm:pt>
    <dgm:pt modelId="{116083FD-4D34-E340-8EF9-F52DF6665557}" type="pres">
      <dgm:prSet presAssocID="{2AE4A708-EF67-F646-A6C1-6330AD01A9B9}" presName="bentUpArrow1" presStyleLbl="alignImgPlace1" presStyleIdx="1" presStyleCnt="5"/>
      <dgm:spPr/>
      <dgm:t>
        <a:bodyPr/>
        <a:lstStyle/>
        <a:p>
          <a:endParaRPr lang="en-US"/>
        </a:p>
      </dgm:t>
    </dgm:pt>
    <dgm:pt modelId="{E469372D-17B0-C94B-9D6E-58EB69411F97}" type="pres">
      <dgm:prSet presAssocID="{2AE4A708-EF67-F646-A6C1-6330AD01A9B9}" presName="ParentText" presStyleLbl="node1" presStyleIdx="1" presStyleCnt="6">
        <dgm:presLayoutVars>
          <dgm:chMax val="1"/>
          <dgm:chPref val="1"/>
          <dgm:bulletEnabled val="1"/>
        </dgm:presLayoutVars>
      </dgm:prSet>
      <dgm:spPr/>
      <dgm:t>
        <a:bodyPr/>
        <a:lstStyle/>
        <a:p>
          <a:endParaRPr lang="en-US"/>
        </a:p>
      </dgm:t>
    </dgm:pt>
    <dgm:pt modelId="{A6A94C5C-D87B-8641-B2CF-BE28FB1D246E}" type="pres">
      <dgm:prSet presAssocID="{2AE4A708-EF67-F646-A6C1-6330AD01A9B9}" presName="ChildText" presStyleLbl="revTx" presStyleIdx="1" presStyleCnt="6">
        <dgm:presLayoutVars>
          <dgm:chMax val="0"/>
          <dgm:chPref val="0"/>
          <dgm:bulletEnabled val="1"/>
        </dgm:presLayoutVars>
      </dgm:prSet>
      <dgm:spPr/>
      <dgm:t>
        <a:bodyPr/>
        <a:lstStyle/>
        <a:p>
          <a:endParaRPr lang="en-US"/>
        </a:p>
      </dgm:t>
    </dgm:pt>
    <dgm:pt modelId="{70CD8A91-207F-AB46-B173-F1A1D7235CD7}" type="pres">
      <dgm:prSet presAssocID="{035E822C-A423-2E40-96EA-21DCEE8035BA}" presName="sibTrans" presStyleCnt="0"/>
      <dgm:spPr/>
      <dgm:t>
        <a:bodyPr/>
        <a:lstStyle/>
        <a:p>
          <a:endParaRPr lang="en-US"/>
        </a:p>
      </dgm:t>
    </dgm:pt>
    <dgm:pt modelId="{99287B03-C7B2-A142-9811-38BA235E146F}" type="pres">
      <dgm:prSet presAssocID="{80D9243C-ACFE-5842-83B9-F887F4E0F51B}" presName="composite" presStyleCnt="0"/>
      <dgm:spPr/>
      <dgm:t>
        <a:bodyPr/>
        <a:lstStyle/>
        <a:p>
          <a:endParaRPr lang="en-US"/>
        </a:p>
      </dgm:t>
    </dgm:pt>
    <dgm:pt modelId="{B38036A2-C720-0048-934C-5684B3C03FD9}" type="pres">
      <dgm:prSet presAssocID="{80D9243C-ACFE-5842-83B9-F887F4E0F51B}" presName="bentUpArrow1" presStyleLbl="alignImgPlace1" presStyleIdx="2" presStyleCnt="5"/>
      <dgm:spPr/>
      <dgm:t>
        <a:bodyPr/>
        <a:lstStyle/>
        <a:p>
          <a:endParaRPr lang="en-US"/>
        </a:p>
      </dgm:t>
    </dgm:pt>
    <dgm:pt modelId="{51D70D35-295F-2840-BB2E-3FACC9EB0867}" type="pres">
      <dgm:prSet presAssocID="{80D9243C-ACFE-5842-83B9-F887F4E0F51B}" presName="ParentText" presStyleLbl="node1" presStyleIdx="2" presStyleCnt="6">
        <dgm:presLayoutVars>
          <dgm:chMax val="1"/>
          <dgm:chPref val="1"/>
          <dgm:bulletEnabled val="1"/>
        </dgm:presLayoutVars>
      </dgm:prSet>
      <dgm:spPr/>
      <dgm:t>
        <a:bodyPr/>
        <a:lstStyle/>
        <a:p>
          <a:endParaRPr lang="en-US"/>
        </a:p>
      </dgm:t>
    </dgm:pt>
    <dgm:pt modelId="{B0D33A83-AEFC-A146-9987-908DAAA74A2D}" type="pres">
      <dgm:prSet presAssocID="{80D9243C-ACFE-5842-83B9-F887F4E0F51B}" presName="ChildText" presStyleLbl="revTx" presStyleIdx="2" presStyleCnt="6">
        <dgm:presLayoutVars>
          <dgm:chMax val="0"/>
          <dgm:chPref val="0"/>
          <dgm:bulletEnabled val="1"/>
        </dgm:presLayoutVars>
      </dgm:prSet>
      <dgm:spPr/>
      <dgm:t>
        <a:bodyPr/>
        <a:lstStyle/>
        <a:p>
          <a:endParaRPr lang="en-US"/>
        </a:p>
      </dgm:t>
    </dgm:pt>
    <dgm:pt modelId="{7FBD7837-9A45-2A44-9C92-5C9C81F01274}" type="pres">
      <dgm:prSet presAssocID="{F94C13E8-C7DF-994A-98D8-728EECA64A2F}" presName="sibTrans" presStyleCnt="0"/>
      <dgm:spPr/>
      <dgm:t>
        <a:bodyPr/>
        <a:lstStyle/>
        <a:p>
          <a:endParaRPr lang="en-US"/>
        </a:p>
      </dgm:t>
    </dgm:pt>
    <dgm:pt modelId="{A82ED9C7-BDE2-9D44-9E13-3C9E79E2CD01}" type="pres">
      <dgm:prSet presAssocID="{8D16482B-52BD-8942-9B99-A9DD90262A87}" presName="composite" presStyleCnt="0"/>
      <dgm:spPr/>
      <dgm:t>
        <a:bodyPr/>
        <a:lstStyle/>
        <a:p>
          <a:endParaRPr lang="en-US"/>
        </a:p>
      </dgm:t>
    </dgm:pt>
    <dgm:pt modelId="{977A49EB-8000-744E-9E7C-D8CA53FE967D}" type="pres">
      <dgm:prSet presAssocID="{8D16482B-52BD-8942-9B99-A9DD90262A87}" presName="bentUpArrow1" presStyleLbl="alignImgPlace1" presStyleIdx="3" presStyleCnt="5"/>
      <dgm:spPr/>
      <dgm:t>
        <a:bodyPr/>
        <a:lstStyle/>
        <a:p>
          <a:endParaRPr lang="en-US"/>
        </a:p>
      </dgm:t>
    </dgm:pt>
    <dgm:pt modelId="{AB89C7B3-6521-0647-B466-4CC97AAD2ED1}" type="pres">
      <dgm:prSet presAssocID="{8D16482B-52BD-8942-9B99-A9DD90262A87}" presName="ParentText" presStyleLbl="node1" presStyleIdx="3" presStyleCnt="6">
        <dgm:presLayoutVars>
          <dgm:chMax val="1"/>
          <dgm:chPref val="1"/>
          <dgm:bulletEnabled val="1"/>
        </dgm:presLayoutVars>
      </dgm:prSet>
      <dgm:spPr/>
      <dgm:t>
        <a:bodyPr/>
        <a:lstStyle/>
        <a:p>
          <a:endParaRPr lang="en-US"/>
        </a:p>
      </dgm:t>
    </dgm:pt>
    <dgm:pt modelId="{FF5516D5-1ADD-614F-863A-BC4B16AF6514}" type="pres">
      <dgm:prSet presAssocID="{8D16482B-52BD-8942-9B99-A9DD90262A87}" presName="ChildText" presStyleLbl="revTx" presStyleIdx="3" presStyleCnt="6" custLinFactNeighborX="3931" custLinFactNeighborY="-29760">
        <dgm:presLayoutVars>
          <dgm:chMax val="0"/>
          <dgm:chPref val="0"/>
          <dgm:bulletEnabled val="1"/>
        </dgm:presLayoutVars>
      </dgm:prSet>
      <dgm:spPr/>
      <dgm:t>
        <a:bodyPr/>
        <a:lstStyle/>
        <a:p>
          <a:endParaRPr lang="en-US"/>
        </a:p>
      </dgm:t>
    </dgm:pt>
    <dgm:pt modelId="{73D83AA0-2D86-8246-BEA8-C6F540DEAD06}" type="pres">
      <dgm:prSet presAssocID="{635DBBAB-B1FD-4F4B-BCFA-69797A3463C8}" presName="sibTrans" presStyleCnt="0"/>
      <dgm:spPr/>
      <dgm:t>
        <a:bodyPr/>
        <a:lstStyle/>
        <a:p>
          <a:endParaRPr lang="en-US"/>
        </a:p>
      </dgm:t>
    </dgm:pt>
    <dgm:pt modelId="{96AB5035-0E64-A24B-8FBE-15A8A636F444}" type="pres">
      <dgm:prSet presAssocID="{3E8826F8-82A6-244D-AEDD-6F6DFB861178}" presName="composite" presStyleCnt="0"/>
      <dgm:spPr/>
      <dgm:t>
        <a:bodyPr/>
        <a:lstStyle/>
        <a:p>
          <a:endParaRPr lang="en-US"/>
        </a:p>
      </dgm:t>
    </dgm:pt>
    <dgm:pt modelId="{483A77D6-68C5-444E-BF55-CD6114C43B47}" type="pres">
      <dgm:prSet presAssocID="{3E8826F8-82A6-244D-AEDD-6F6DFB861178}" presName="bentUpArrow1" presStyleLbl="alignImgPlace1" presStyleIdx="4" presStyleCnt="5"/>
      <dgm:spPr/>
      <dgm:t>
        <a:bodyPr/>
        <a:lstStyle/>
        <a:p>
          <a:endParaRPr lang="en-US"/>
        </a:p>
      </dgm:t>
    </dgm:pt>
    <dgm:pt modelId="{8BB047EB-5192-B742-967D-8A0A4D58D543}" type="pres">
      <dgm:prSet presAssocID="{3E8826F8-82A6-244D-AEDD-6F6DFB861178}" presName="ParentText" presStyleLbl="node1" presStyleIdx="4" presStyleCnt="6">
        <dgm:presLayoutVars>
          <dgm:chMax val="1"/>
          <dgm:chPref val="1"/>
          <dgm:bulletEnabled val="1"/>
        </dgm:presLayoutVars>
      </dgm:prSet>
      <dgm:spPr/>
      <dgm:t>
        <a:bodyPr/>
        <a:lstStyle/>
        <a:p>
          <a:endParaRPr lang="en-US"/>
        </a:p>
      </dgm:t>
    </dgm:pt>
    <dgm:pt modelId="{F5269477-7E60-0748-BE3C-5BB1037F4030}" type="pres">
      <dgm:prSet presAssocID="{3E8826F8-82A6-244D-AEDD-6F6DFB861178}" presName="ChildText" presStyleLbl="revTx" presStyleIdx="4" presStyleCnt="6" custLinFactNeighborX="9577" custLinFactNeighborY="-23919">
        <dgm:presLayoutVars>
          <dgm:chMax val="0"/>
          <dgm:chPref val="0"/>
          <dgm:bulletEnabled val="1"/>
        </dgm:presLayoutVars>
      </dgm:prSet>
      <dgm:spPr/>
      <dgm:t>
        <a:bodyPr/>
        <a:lstStyle/>
        <a:p>
          <a:endParaRPr lang="en-US"/>
        </a:p>
      </dgm:t>
    </dgm:pt>
    <dgm:pt modelId="{10EE72B3-62B1-C042-AAE3-B8B785C9E078}" type="pres">
      <dgm:prSet presAssocID="{1E31AB9E-4DF2-E943-A32F-B23C90A8FFB7}" presName="sibTrans" presStyleCnt="0"/>
      <dgm:spPr/>
      <dgm:t>
        <a:bodyPr/>
        <a:lstStyle/>
        <a:p>
          <a:endParaRPr lang="en-US"/>
        </a:p>
      </dgm:t>
    </dgm:pt>
    <dgm:pt modelId="{560C3E6B-CA2D-A847-A2D8-22F3D826D65B}" type="pres">
      <dgm:prSet presAssocID="{1885A41A-396D-1D44-A263-631343E18B94}" presName="composite" presStyleCnt="0"/>
      <dgm:spPr/>
      <dgm:t>
        <a:bodyPr/>
        <a:lstStyle/>
        <a:p>
          <a:endParaRPr lang="en-US"/>
        </a:p>
      </dgm:t>
    </dgm:pt>
    <dgm:pt modelId="{5DD6F2CD-0B3C-024E-924A-168CA9262B13}" type="pres">
      <dgm:prSet presAssocID="{1885A41A-396D-1D44-A263-631343E18B94}" presName="ParentText" presStyleLbl="node1" presStyleIdx="5" presStyleCnt="6" custLinFactNeighborX="13487" custLinFactNeighborY="840">
        <dgm:presLayoutVars>
          <dgm:chMax val="1"/>
          <dgm:chPref val="1"/>
          <dgm:bulletEnabled val="1"/>
        </dgm:presLayoutVars>
      </dgm:prSet>
      <dgm:spPr/>
      <dgm:t>
        <a:bodyPr/>
        <a:lstStyle/>
        <a:p>
          <a:endParaRPr lang="en-US"/>
        </a:p>
      </dgm:t>
    </dgm:pt>
    <dgm:pt modelId="{CA0D52C0-5C5D-DA44-ACAE-F5EC33E9E832}" type="pres">
      <dgm:prSet presAssocID="{1885A41A-396D-1D44-A263-631343E18B94}" presName="FinalChildText" presStyleLbl="revTx" presStyleIdx="5" presStyleCnt="6" custScaleX="64093" custLinFactNeighborX="-16432" custLinFactNeighborY="-323">
        <dgm:presLayoutVars>
          <dgm:chMax val="0"/>
          <dgm:chPref val="0"/>
          <dgm:bulletEnabled val="1"/>
        </dgm:presLayoutVars>
        <dgm:style>
          <a:lnRef idx="2">
            <a:schemeClr val="accent1"/>
          </a:lnRef>
          <a:fillRef idx="1">
            <a:schemeClr val="lt1"/>
          </a:fillRef>
          <a:effectRef idx="0">
            <a:schemeClr val="accent1"/>
          </a:effectRef>
          <a:fontRef idx="minor">
            <a:schemeClr val="dk1"/>
          </a:fontRef>
        </dgm:style>
      </dgm:prSet>
      <dgm:spPr/>
      <dgm:t>
        <a:bodyPr/>
        <a:lstStyle/>
        <a:p>
          <a:endParaRPr lang="en-US"/>
        </a:p>
      </dgm:t>
    </dgm:pt>
  </dgm:ptLst>
  <dgm:cxnLst>
    <dgm:cxn modelId="{6B92FEB8-8AE0-6B48-B6F1-58958D57CD91}" srcId="{2CDEA0F2-E2BC-984F-8E09-5332EFE75517}" destId="{2AE4A708-EF67-F646-A6C1-6330AD01A9B9}" srcOrd="1" destOrd="0" parTransId="{43D9AD05-FB76-7F48-9135-B2EA2629B8FC}" sibTransId="{035E822C-A423-2E40-96EA-21DCEE8035BA}"/>
    <dgm:cxn modelId="{F7787FE6-1DAA-E74A-A526-F93C8A368463}" type="presOf" srcId="{80D9243C-ACFE-5842-83B9-F887F4E0F51B}" destId="{51D70D35-295F-2840-BB2E-3FACC9EB0867}" srcOrd="0" destOrd="0" presId="urn:microsoft.com/office/officeart/2005/8/layout/StepDownProcess"/>
    <dgm:cxn modelId="{4025996C-7188-E24A-A17A-7870DBD80D9E}" type="presOf" srcId="{6777D032-E483-E543-90C1-FB4C0B6AEFF0}" destId="{B0D33A83-AEFC-A146-9987-908DAAA74A2D}" srcOrd="0" destOrd="0" presId="urn:microsoft.com/office/officeart/2005/8/layout/StepDownProcess"/>
    <dgm:cxn modelId="{EF831F6F-0466-964F-AC27-80B80D1F06D3}" type="presOf" srcId="{8D44E990-C13A-114F-A441-B70EADC3F269}" destId="{FF5516D5-1ADD-614F-863A-BC4B16AF6514}" srcOrd="0" destOrd="0" presId="urn:microsoft.com/office/officeart/2005/8/layout/StepDownProcess"/>
    <dgm:cxn modelId="{048F33D8-1FEB-0E40-BFEA-A530131ECEAA}" srcId="{2CDEA0F2-E2BC-984F-8E09-5332EFE75517}" destId="{8D16482B-52BD-8942-9B99-A9DD90262A87}" srcOrd="3" destOrd="0" parTransId="{E063D569-DF4B-E643-9BD3-7275314CF3AA}" sibTransId="{635DBBAB-B1FD-4F4B-BCFA-69797A3463C8}"/>
    <dgm:cxn modelId="{5FD6CFE7-1E16-364D-A7D8-7F5EFDFB3895}" type="presOf" srcId="{B7B1EB84-72B0-0841-86BF-E2385B49EB91}" destId="{F9576A5E-8FDA-EE43-8447-47FBCF444F74}" srcOrd="0" destOrd="0" presId="urn:microsoft.com/office/officeart/2005/8/layout/StepDownProcess"/>
    <dgm:cxn modelId="{077E0E38-A3EE-8E43-AC68-7DFC7A1D8406}" srcId="{1885A41A-396D-1D44-A263-631343E18B94}" destId="{E8657B6B-3A80-E04A-B285-3F4C40648C51}" srcOrd="0" destOrd="0" parTransId="{2859DDEE-50ED-464B-B463-951C44EA8337}" sibTransId="{8EAF0DC7-3030-C54C-9396-2E686E09081D}"/>
    <dgm:cxn modelId="{687083A2-2FA4-274A-9469-7435D76D9C9D}" srcId="{2CDEA0F2-E2BC-984F-8E09-5332EFE75517}" destId="{80D9243C-ACFE-5842-83B9-F887F4E0F51B}" srcOrd="2" destOrd="0" parTransId="{6E349148-D6CD-0241-A3FC-05CFF44B11DA}" sibTransId="{F94C13E8-C7DF-994A-98D8-728EECA64A2F}"/>
    <dgm:cxn modelId="{04137AAB-BB9E-ED4E-808E-99F1F8404E6B}" type="presOf" srcId="{8D16482B-52BD-8942-9B99-A9DD90262A87}" destId="{AB89C7B3-6521-0647-B466-4CC97AAD2ED1}" srcOrd="0" destOrd="0" presId="urn:microsoft.com/office/officeart/2005/8/layout/StepDownProcess"/>
    <dgm:cxn modelId="{4FF66209-9F46-6C40-948A-FABD98740BA0}" srcId="{80D9243C-ACFE-5842-83B9-F887F4E0F51B}" destId="{6777D032-E483-E543-90C1-FB4C0B6AEFF0}" srcOrd="0" destOrd="0" parTransId="{B2DE4B59-6ED6-4545-9953-E42711FD811C}" sibTransId="{AFEAF627-91BD-3743-901C-95A50D273DE7}"/>
    <dgm:cxn modelId="{234A59C7-327D-624C-BF7D-CC85E84ED496}" srcId="{2AE4A708-EF67-F646-A6C1-6330AD01A9B9}" destId="{BCBA893B-3E46-E143-9F78-89C732B22A73}" srcOrd="0" destOrd="0" parTransId="{38C58FCF-AE63-B741-8B9D-52F11DB03EA4}" sibTransId="{072CA5F6-02BF-6047-823D-C1E64733B8C3}"/>
    <dgm:cxn modelId="{92217BEE-0629-E549-BD3D-1AC230656E03}" type="presOf" srcId="{3E8826F8-82A6-244D-AEDD-6F6DFB861178}" destId="{8BB047EB-5192-B742-967D-8A0A4D58D543}" srcOrd="0" destOrd="0" presId="urn:microsoft.com/office/officeart/2005/8/layout/StepDownProcess"/>
    <dgm:cxn modelId="{35F95D1A-7F12-6641-834E-B47523FC1378}" srcId="{3E8826F8-82A6-244D-AEDD-6F6DFB861178}" destId="{4162E095-6DFF-DF49-8519-A1B131F37DC5}" srcOrd="0" destOrd="0" parTransId="{8C039CC4-39A7-6449-BBC2-D8FA6D7CC608}" sibTransId="{C3364909-F3A0-2E4F-A5B3-02E6AFA5BC68}"/>
    <dgm:cxn modelId="{6BC55ECF-8885-4649-AF3B-DAC88E4D8938}" type="presOf" srcId="{5D67187C-53EF-3543-8E8C-0E088683D5BD}" destId="{CA0D52C0-5C5D-DA44-ACAE-F5EC33E9E832}" srcOrd="0" destOrd="1" presId="urn:microsoft.com/office/officeart/2005/8/layout/StepDownProcess"/>
    <dgm:cxn modelId="{4B075D34-B9C1-F74B-ADEC-8B67FE2EF667}" type="presOf" srcId="{BCBA893B-3E46-E143-9F78-89C732B22A73}" destId="{A6A94C5C-D87B-8641-B2CF-BE28FB1D246E}" srcOrd="0" destOrd="0" presId="urn:microsoft.com/office/officeart/2005/8/layout/StepDownProcess"/>
    <dgm:cxn modelId="{7D6FED5C-62EC-6B44-BCE4-9246E53A3DA9}" srcId="{2CDEA0F2-E2BC-984F-8E09-5332EFE75517}" destId="{B7B1EB84-72B0-0841-86BF-E2385B49EB91}" srcOrd="0" destOrd="0" parTransId="{7811ED32-F7A4-CC44-A8BC-D03C8DB38B85}" sibTransId="{DF6CC3CB-0BD8-DA4E-9BB5-DB9F233A9D17}"/>
    <dgm:cxn modelId="{4A9AFBBF-FF59-E547-9FFC-1ADF15067776}" srcId="{1885A41A-396D-1D44-A263-631343E18B94}" destId="{5D67187C-53EF-3543-8E8C-0E088683D5BD}" srcOrd="1" destOrd="0" parTransId="{E3D3E66A-2CFD-C94B-AE0D-C40BB6FA5492}" sibTransId="{3FBFF13F-93DE-1F44-B14A-2FC1362A3610}"/>
    <dgm:cxn modelId="{AB7EBFDB-FC0D-484C-ADBD-7A0C17658439}" type="presOf" srcId="{DF89D57E-4BAC-DC4E-8BB1-CBB067511752}" destId="{A0FEAB66-010D-C943-8BB5-90419178B746}" srcOrd="0" destOrd="0" presId="urn:microsoft.com/office/officeart/2005/8/layout/StepDownProcess"/>
    <dgm:cxn modelId="{9E1A7BDE-D1C5-0A40-8F9F-92E21332FD5B}" type="presOf" srcId="{4162E095-6DFF-DF49-8519-A1B131F37DC5}" destId="{F5269477-7E60-0748-BE3C-5BB1037F4030}" srcOrd="0" destOrd="0" presId="urn:microsoft.com/office/officeart/2005/8/layout/StepDownProcess"/>
    <dgm:cxn modelId="{E90136C2-7B33-FE4B-BD49-F7CF22C742FA}" srcId="{8D16482B-52BD-8942-9B99-A9DD90262A87}" destId="{8D44E990-C13A-114F-A441-B70EADC3F269}" srcOrd="0" destOrd="0" parTransId="{7B49A4AD-25CA-344F-BF81-617A3718E898}" sibTransId="{2674F792-41A6-F243-AEAC-97EE8B1DE826}"/>
    <dgm:cxn modelId="{CB400A9E-DB43-9D43-8330-B58B4AF7D3E4}" srcId="{B7B1EB84-72B0-0841-86BF-E2385B49EB91}" destId="{DF89D57E-4BAC-DC4E-8BB1-CBB067511752}" srcOrd="0" destOrd="0" parTransId="{7F2CE6D6-AD75-E242-A568-408C4073C39E}" sibTransId="{88802EFC-C39A-C545-AE00-2272D275D7BB}"/>
    <dgm:cxn modelId="{7DA99019-674A-A44F-A94C-B0FB20F79539}" srcId="{2CDEA0F2-E2BC-984F-8E09-5332EFE75517}" destId="{1885A41A-396D-1D44-A263-631343E18B94}" srcOrd="5" destOrd="0" parTransId="{83254813-AB82-C745-8BC8-3198C1C883B1}" sibTransId="{0D5CBC4F-6553-8E48-AAF6-CC8E9505E8F7}"/>
    <dgm:cxn modelId="{D9B93268-6CA3-9C4D-AFFD-1C79AAE3A7A4}" type="presOf" srcId="{1885A41A-396D-1D44-A263-631343E18B94}" destId="{5DD6F2CD-0B3C-024E-924A-168CA9262B13}" srcOrd="0" destOrd="0" presId="urn:microsoft.com/office/officeart/2005/8/layout/StepDownProcess"/>
    <dgm:cxn modelId="{DD80F8C0-044F-5F4E-9BBA-277E568406DB}" type="presOf" srcId="{2CDEA0F2-E2BC-984F-8E09-5332EFE75517}" destId="{E8D5E073-7CFB-284D-BD1C-2942561F09E6}" srcOrd="0" destOrd="0" presId="urn:microsoft.com/office/officeart/2005/8/layout/StepDownProcess"/>
    <dgm:cxn modelId="{9B12F35E-8D9E-EA4D-B079-87DAC9A16C65}" srcId="{2CDEA0F2-E2BC-984F-8E09-5332EFE75517}" destId="{3E8826F8-82A6-244D-AEDD-6F6DFB861178}" srcOrd="4" destOrd="0" parTransId="{D8A949BC-8DB9-0340-98DA-B2B2546A2F5E}" sibTransId="{1E31AB9E-4DF2-E943-A32F-B23C90A8FFB7}"/>
    <dgm:cxn modelId="{54D09E85-36F0-4942-BA9D-8615E40E7CB2}" type="presOf" srcId="{2AE4A708-EF67-F646-A6C1-6330AD01A9B9}" destId="{E469372D-17B0-C94B-9D6E-58EB69411F97}" srcOrd="0" destOrd="0" presId="urn:microsoft.com/office/officeart/2005/8/layout/StepDownProcess"/>
    <dgm:cxn modelId="{35C98077-2FEC-C146-9537-827B1D2CB91A}" type="presOf" srcId="{E8657B6B-3A80-E04A-B285-3F4C40648C51}" destId="{CA0D52C0-5C5D-DA44-ACAE-F5EC33E9E832}" srcOrd="0" destOrd="0" presId="urn:microsoft.com/office/officeart/2005/8/layout/StepDownProcess"/>
    <dgm:cxn modelId="{AF8C41A1-7047-9D42-8B4E-9BEAE544F3D8}" type="presParOf" srcId="{E8D5E073-7CFB-284D-BD1C-2942561F09E6}" destId="{E530E6FB-6255-614A-8329-458598273C05}" srcOrd="0" destOrd="0" presId="urn:microsoft.com/office/officeart/2005/8/layout/StepDownProcess"/>
    <dgm:cxn modelId="{CB708723-F2DC-9644-AB22-2B8DFD445D39}" type="presParOf" srcId="{E530E6FB-6255-614A-8329-458598273C05}" destId="{3F39913D-B0BD-2C49-829F-3478E073B7CD}" srcOrd="0" destOrd="0" presId="urn:microsoft.com/office/officeart/2005/8/layout/StepDownProcess"/>
    <dgm:cxn modelId="{4EA14172-A00C-F148-828F-55EF1880665E}" type="presParOf" srcId="{E530E6FB-6255-614A-8329-458598273C05}" destId="{F9576A5E-8FDA-EE43-8447-47FBCF444F74}" srcOrd="1" destOrd="0" presId="urn:microsoft.com/office/officeart/2005/8/layout/StepDownProcess"/>
    <dgm:cxn modelId="{CF218F77-AD03-5D4F-892E-124B463C64F9}" type="presParOf" srcId="{E530E6FB-6255-614A-8329-458598273C05}" destId="{A0FEAB66-010D-C943-8BB5-90419178B746}" srcOrd="2" destOrd="0" presId="urn:microsoft.com/office/officeart/2005/8/layout/StepDownProcess"/>
    <dgm:cxn modelId="{8C0EB0A9-1A91-8948-A5BF-E582090E492F}" type="presParOf" srcId="{E8D5E073-7CFB-284D-BD1C-2942561F09E6}" destId="{9A35C946-963C-5D47-8A7C-3E4E57F35101}" srcOrd="1" destOrd="0" presId="urn:microsoft.com/office/officeart/2005/8/layout/StepDownProcess"/>
    <dgm:cxn modelId="{80434C19-D86A-5D4E-912B-24511002DA93}" type="presParOf" srcId="{E8D5E073-7CFB-284D-BD1C-2942561F09E6}" destId="{FC3B89EE-649F-474E-AEAC-FF293A401D38}" srcOrd="2" destOrd="0" presId="urn:microsoft.com/office/officeart/2005/8/layout/StepDownProcess"/>
    <dgm:cxn modelId="{726659B8-3E06-4D44-A312-44D2AB5A870A}" type="presParOf" srcId="{FC3B89EE-649F-474E-AEAC-FF293A401D38}" destId="{116083FD-4D34-E340-8EF9-F52DF6665557}" srcOrd="0" destOrd="0" presId="urn:microsoft.com/office/officeart/2005/8/layout/StepDownProcess"/>
    <dgm:cxn modelId="{179B66A5-1620-D649-A0E3-F4ACC64B6527}" type="presParOf" srcId="{FC3B89EE-649F-474E-AEAC-FF293A401D38}" destId="{E469372D-17B0-C94B-9D6E-58EB69411F97}" srcOrd="1" destOrd="0" presId="urn:microsoft.com/office/officeart/2005/8/layout/StepDownProcess"/>
    <dgm:cxn modelId="{52277280-B252-3C47-8D9B-CFD738540A23}" type="presParOf" srcId="{FC3B89EE-649F-474E-AEAC-FF293A401D38}" destId="{A6A94C5C-D87B-8641-B2CF-BE28FB1D246E}" srcOrd="2" destOrd="0" presId="urn:microsoft.com/office/officeart/2005/8/layout/StepDownProcess"/>
    <dgm:cxn modelId="{6F9225FF-DD6E-184B-AC26-C23F793CE166}" type="presParOf" srcId="{E8D5E073-7CFB-284D-BD1C-2942561F09E6}" destId="{70CD8A91-207F-AB46-B173-F1A1D7235CD7}" srcOrd="3" destOrd="0" presId="urn:microsoft.com/office/officeart/2005/8/layout/StepDownProcess"/>
    <dgm:cxn modelId="{BDF908D8-88A2-444D-9C63-C2AE833FBA74}" type="presParOf" srcId="{E8D5E073-7CFB-284D-BD1C-2942561F09E6}" destId="{99287B03-C7B2-A142-9811-38BA235E146F}" srcOrd="4" destOrd="0" presId="urn:microsoft.com/office/officeart/2005/8/layout/StepDownProcess"/>
    <dgm:cxn modelId="{A715343A-E768-4843-A075-4907E89DC5A4}" type="presParOf" srcId="{99287B03-C7B2-A142-9811-38BA235E146F}" destId="{B38036A2-C720-0048-934C-5684B3C03FD9}" srcOrd="0" destOrd="0" presId="urn:microsoft.com/office/officeart/2005/8/layout/StepDownProcess"/>
    <dgm:cxn modelId="{B8C0B3BA-C178-034E-8E5C-4BCD02F24C2A}" type="presParOf" srcId="{99287B03-C7B2-A142-9811-38BA235E146F}" destId="{51D70D35-295F-2840-BB2E-3FACC9EB0867}" srcOrd="1" destOrd="0" presId="urn:microsoft.com/office/officeart/2005/8/layout/StepDownProcess"/>
    <dgm:cxn modelId="{7A254209-250F-F44A-BF49-21244D104E79}" type="presParOf" srcId="{99287B03-C7B2-A142-9811-38BA235E146F}" destId="{B0D33A83-AEFC-A146-9987-908DAAA74A2D}" srcOrd="2" destOrd="0" presId="urn:microsoft.com/office/officeart/2005/8/layout/StepDownProcess"/>
    <dgm:cxn modelId="{B7709A6E-1A35-7F40-98B8-4108B3599CEB}" type="presParOf" srcId="{E8D5E073-7CFB-284D-BD1C-2942561F09E6}" destId="{7FBD7837-9A45-2A44-9C92-5C9C81F01274}" srcOrd="5" destOrd="0" presId="urn:microsoft.com/office/officeart/2005/8/layout/StepDownProcess"/>
    <dgm:cxn modelId="{A63E456E-B2DA-0040-AEE9-875D3DD5C433}" type="presParOf" srcId="{E8D5E073-7CFB-284D-BD1C-2942561F09E6}" destId="{A82ED9C7-BDE2-9D44-9E13-3C9E79E2CD01}" srcOrd="6" destOrd="0" presId="urn:microsoft.com/office/officeart/2005/8/layout/StepDownProcess"/>
    <dgm:cxn modelId="{A6E974AE-5D8A-9345-8A98-F4AE9E4E9507}" type="presParOf" srcId="{A82ED9C7-BDE2-9D44-9E13-3C9E79E2CD01}" destId="{977A49EB-8000-744E-9E7C-D8CA53FE967D}" srcOrd="0" destOrd="0" presId="urn:microsoft.com/office/officeart/2005/8/layout/StepDownProcess"/>
    <dgm:cxn modelId="{23193171-1218-4E40-9AEF-40C6906792E0}" type="presParOf" srcId="{A82ED9C7-BDE2-9D44-9E13-3C9E79E2CD01}" destId="{AB89C7B3-6521-0647-B466-4CC97AAD2ED1}" srcOrd="1" destOrd="0" presId="urn:microsoft.com/office/officeart/2005/8/layout/StepDownProcess"/>
    <dgm:cxn modelId="{EDF1345A-6E48-854B-B0C5-3B7F052E9FA4}" type="presParOf" srcId="{A82ED9C7-BDE2-9D44-9E13-3C9E79E2CD01}" destId="{FF5516D5-1ADD-614F-863A-BC4B16AF6514}" srcOrd="2" destOrd="0" presId="urn:microsoft.com/office/officeart/2005/8/layout/StepDownProcess"/>
    <dgm:cxn modelId="{6DB3A4D8-FCD4-A246-9020-E0246B238629}" type="presParOf" srcId="{E8D5E073-7CFB-284D-BD1C-2942561F09E6}" destId="{73D83AA0-2D86-8246-BEA8-C6F540DEAD06}" srcOrd="7" destOrd="0" presId="urn:microsoft.com/office/officeart/2005/8/layout/StepDownProcess"/>
    <dgm:cxn modelId="{F0702C4D-C298-6F4E-8740-04D71056F84C}" type="presParOf" srcId="{E8D5E073-7CFB-284D-BD1C-2942561F09E6}" destId="{96AB5035-0E64-A24B-8FBE-15A8A636F444}" srcOrd="8" destOrd="0" presId="urn:microsoft.com/office/officeart/2005/8/layout/StepDownProcess"/>
    <dgm:cxn modelId="{B5DD8F1B-2D70-CB48-A7F2-E71F228EB6A5}" type="presParOf" srcId="{96AB5035-0E64-A24B-8FBE-15A8A636F444}" destId="{483A77D6-68C5-444E-BF55-CD6114C43B47}" srcOrd="0" destOrd="0" presId="urn:microsoft.com/office/officeart/2005/8/layout/StepDownProcess"/>
    <dgm:cxn modelId="{0E00E01A-900D-B54E-A0F9-B13CA4B61F5A}" type="presParOf" srcId="{96AB5035-0E64-A24B-8FBE-15A8A636F444}" destId="{8BB047EB-5192-B742-967D-8A0A4D58D543}" srcOrd="1" destOrd="0" presId="urn:microsoft.com/office/officeart/2005/8/layout/StepDownProcess"/>
    <dgm:cxn modelId="{3FBDAB9E-F23B-E44C-9947-67709A655F47}" type="presParOf" srcId="{96AB5035-0E64-A24B-8FBE-15A8A636F444}" destId="{F5269477-7E60-0748-BE3C-5BB1037F4030}" srcOrd="2" destOrd="0" presId="urn:microsoft.com/office/officeart/2005/8/layout/StepDownProcess"/>
    <dgm:cxn modelId="{0C66BA6D-C440-404E-8666-B90BA27C765C}" type="presParOf" srcId="{E8D5E073-7CFB-284D-BD1C-2942561F09E6}" destId="{10EE72B3-62B1-C042-AAE3-B8B785C9E078}" srcOrd="9" destOrd="0" presId="urn:microsoft.com/office/officeart/2005/8/layout/StepDownProcess"/>
    <dgm:cxn modelId="{183DC585-793A-EB4A-9F2B-BE4C7B808C96}" type="presParOf" srcId="{E8D5E073-7CFB-284D-BD1C-2942561F09E6}" destId="{560C3E6B-CA2D-A847-A2D8-22F3D826D65B}" srcOrd="10" destOrd="0" presId="urn:microsoft.com/office/officeart/2005/8/layout/StepDownProcess"/>
    <dgm:cxn modelId="{694D81D0-3969-EE4A-88AE-1EF842E0581C}" type="presParOf" srcId="{560C3E6B-CA2D-A847-A2D8-22F3D826D65B}" destId="{5DD6F2CD-0B3C-024E-924A-168CA9262B13}" srcOrd="0" destOrd="0" presId="urn:microsoft.com/office/officeart/2005/8/layout/StepDownProcess"/>
    <dgm:cxn modelId="{2C429B89-DA43-514B-ACC2-ACBA2F69429D}" type="presParOf" srcId="{560C3E6B-CA2D-A847-A2D8-22F3D826D65B}" destId="{CA0D52C0-5C5D-DA44-ACAE-F5EC33E9E832}"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BE6B6B5-E5ED-D94D-BAF0-298A56AA6EB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480F7B6E-E164-3E43-9541-06833E14801B}">
      <dgm:prSet phldrT="[Text]" custT="1"/>
      <dgm:spPr/>
      <dgm:t>
        <a:bodyPr/>
        <a:lstStyle/>
        <a:p>
          <a:r>
            <a:rPr lang="en-US" sz="1000" b="1">
              <a:latin typeface="Arial"/>
              <a:cs typeface="Arial"/>
            </a:rPr>
            <a:t>Sistema de Inventarios</a:t>
          </a:r>
          <a:br>
            <a:rPr lang="en-US" sz="1000" b="1">
              <a:latin typeface="Arial"/>
              <a:cs typeface="Arial"/>
            </a:rPr>
          </a:br>
          <a:r>
            <a:rPr lang="en-US" sz="800" b="0">
              <a:latin typeface="Arial"/>
              <a:cs typeface="Arial"/>
            </a:rPr>
            <a:t>480 Hrs.</a:t>
          </a:r>
        </a:p>
      </dgm:t>
    </dgm:pt>
    <dgm:pt modelId="{A994FEA3-9318-4949-A1C7-5013E5F23904}" type="parTrans" cxnId="{1B80DD8D-1E4F-7442-A5EF-5F1EBD66F0A8}">
      <dgm:prSet/>
      <dgm:spPr/>
      <dgm:t>
        <a:bodyPr/>
        <a:lstStyle/>
        <a:p>
          <a:endParaRPr lang="en-US"/>
        </a:p>
      </dgm:t>
    </dgm:pt>
    <dgm:pt modelId="{F079A456-B7BD-9443-BE75-E83FA395CEFB}" type="sibTrans" cxnId="{1B80DD8D-1E4F-7442-A5EF-5F1EBD66F0A8}">
      <dgm:prSet/>
      <dgm:spPr/>
      <dgm:t>
        <a:bodyPr/>
        <a:lstStyle/>
        <a:p>
          <a:endParaRPr lang="en-US"/>
        </a:p>
      </dgm:t>
    </dgm:pt>
    <dgm:pt modelId="{FDE29F76-3220-C648-B455-3AB152DCDDAA}">
      <dgm:prSet phldrT="[Text]"/>
      <dgm:spPr/>
      <dgm:t>
        <a:bodyPr/>
        <a:lstStyle/>
        <a:p>
          <a:r>
            <a:rPr lang="es-ES_tradnl" b="1">
              <a:latin typeface="Arial"/>
              <a:cs typeface="Arial"/>
            </a:rPr>
            <a:t>Inicio y Planificación</a:t>
          </a:r>
          <a:br>
            <a:rPr lang="es-ES_tradnl" b="1">
              <a:latin typeface="Arial"/>
              <a:cs typeface="Arial"/>
            </a:rPr>
          </a:br>
          <a:r>
            <a:rPr lang="es-ES_tradnl" b="0">
              <a:latin typeface="Arial"/>
              <a:cs typeface="Arial"/>
            </a:rPr>
            <a:t>40 Hrs.</a:t>
          </a:r>
          <a:endParaRPr lang="en-US" b="0">
            <a:latin typeface="Arial"/>
            <a:cs typeface="Arial"/>
          </a:endParaRPr>
        </a:p>
      </dgm:t>
    </dgm:pt>
    <dgm:pt modelId="{969C1C40-FC20-E247-81A7-E4AFB43E7E17}" type="parTrans" cxnId="{4055D0F6-3393-684C-80C3-0A64CB2B7E31}">
      <dgm:prSet/>
      <dgm:spPr/>
      <dgm:t>
        <a:bodyPr/>
        <a:lstStyle/>
        <a:p>
          <a:endParaRPr lang="en-US" b="1"/>
        </a:p>
      </dgm:t>
    </dgm:pt>
    <dgm:pt modelId="{1F795563-0437-E041-8C38-85F152A5D038}" type="sibTrans" cxnId="{4055D0F6-3393-684C-80C3-0A64CB2B7E31}">
      <dgm:prSet/>
      <dgm:spPr/>
      <dgm:t>
        <a:bodyPr/>
        <a:lstStyle/>
        <a:p>
          <a:endParaRPr lang="en-US"/>
        </a:p>
      </dgm:t>
    </dgm:pt>
    <dgm:pt modelId="{7A2372B1-D98B-0948-A6E3-DA0A0AF4F80E}">
      <dgm:prSet phldrT="[Text]"/>
      <dgm:spPr/>
      <dgm:t>
        <a:bodyPr/>
        <a:lstStyle/>
        <a:p>
          <a:r>
            <a:rPr lang="es-MX" b="1" baseline="0">
              <a:latin typeface="Arial"/>
              <a:cs typeface="Arial"/>
            </a:rPr>
            <a:t>Análisis de Requerimientos</a:t>
          </a:r>
          <a:br>
            <a:rPr lang="es-MX" b="1" baseline="0">
              <a:latin typeface="Arial"/>
              <a:cs typeface="Arial"/>
            </a:rPr>
          </a:br>
          <a:r>
            <a:rPr lang="es-MX" b="0">
              <a:latin typeface="Arial"/>
              <a:cs typeface="Arial"/>
            </a:rPr>
            <a:t>40 Hrs.</a:t>
          </a:r>
          <a:endParaRPr lang="en-US" b="0">
            <a:latin typeface="Arial"/>
            <a:cs typeface="Arial"/>
          </a:endParaRPr>
        </a:p>
      </dgm:t>
    </dgm:pt>
    <dgm:pt modelId="{E51CF90D-3135-C848-AF2C-BE2B2E26A5DB}" type="parTrans" cxnId="{26E5B646-5064-C746-8994-D951F0A1902A}">
      <dgm:prSet/>
      <dgm:spPr/>
      <dgm:t>
        <a:bodyPr/>
        <a:lstStyle/>
        <a:p>
          <a:endParaRPr lang="en-US" b="1"/>
        </a:p>
      </dgm:t>
    </dgm:pt>
    <dgm:pt modelId="{47877346-CBD2-954B-829A-BBDC0D62B1FE}" type="sibTrans" cxnId="{26E5B646-5064-C746-8994-D951F0A1902A}">
      <dgm:prSet/>
      <dgm:spPr/>
      <dgm:t>
        <a:bodyPr/>
        <a:lstStyle/>
        <a:p>
          <a:endParaRPr lang="en-US"/>
        </a:p>
      </dgm:t>
    </dgm:pt>
    <dgm:pt modelId="{A203EB72-3828-5F48-AC87-9810CFF2229E}">
      <dgm:prSet phldrT="[Text]"/>
      <dgm:spPr/>
      <dgm:t>
        <a:bodyPr/>
        <a:lstStyle/>
        <a:p>
          <a:r>
            <a:rPr lang="es-ES_tradnl" b="1" baseline="0">
              <a:latin typeface="Arial"/>
              <a:cs typeface="Arial"/>
            </a:rPr>
            <a:t>Arquitectura y Diseño</a:t>
          </a:r>
          <a:br>
            <a:rPr lang="es-ES_tradnl" b="1" baseline="0">
              <a:latin typeface="Arial"/>
              <a:cs typeface="Arial"/>
            </a:rPr>
          </a:br>
          <a:r>
            <a:rPr lang="es-ES_tradnl" b="0">
              <a:latin typeface="Arial"/>
              <a:cs typeface="Arial"/>
            </a:rPr>
            <a:t>40 Hrs.</a:t>
          </a:r>
          <a:endParaRPr lang="en-US" b="0">
            <a:latin typeface="Arial"/>
            <a:cs typeface="Arial"/>
          </a:endParaRPr>
        </a:p>
      </dgm:t>
    </dgm:pt>
    <dgm:pt modelId="{92761C24-C5C3-2845-8A7E-CDD01DA3136B}" type="parTrans" cxnId="{EA318CDB-49CC-D84D-B585-11B9681C1482}">
      <dgm:prSet/>
      <dgm:spPr/>
      <dgm:t>
        <a:bodyPr/>
        <a:lstStyle/>
        <a:p>
          <a:endParaRPr lang="en-US" b="1"/>
        </a:p>
      </dgm:t>
    </dgm:pt>
    <dgm:pt modelId="{A8E67558-FDA9-7A49-87EF-A6A1ED31816F}" type="sibTrans" cxnId="{EA318CDB-49CC-D84D-B585-11B9681C1482}">
      <dgm:prSet/>
      <dgm:spPr/>
      <dgm:t>
        <a:bodyPr/>
        <a:lstStyle/>
        <a:p>
          <a:endParaRPr lang="en-US"/>
        </a:p>
      </dgm:t>
    </dgm:pt>
    <dgm:pt modelId="{57F98E4B-23DB-8D4A-9B21-E5953B40B466}">
      <dgm:prSet/>
      <dgm:spPr/>
      <dgm:t>
        <a:bodyPr/>
        <a:lstStyle/>
        <a:p>
          <a:r>
            <a:rPr lang="es-ES_tradnl" b="1">
              <a:latin typeface="Arial"/>
              <a:cs typeface="Arial"/>
            </a:rPr>
            <a:t>Cierre del Proyecto</a:t>
          </a:r>
          <a:br>
            <a:rPr lang="es-ES_tradnl" b="1">
              <a:latin typeface="Arial"/>
              <a:cs typeface="Arial"/>
            </a:rPr>
          </a:br>
          <a:r>
            <a:rPr lang="es-ES_tradnl" b="0">
              <a:latin typeface="Arial"/>
              <a:cs typeface="Arial"/>
            </a:rPr>
            <a:t>40 Hrs.</a:t>
          </a:r>
          <a:endParaRPr lang="en-US" b="0">
            <a:latin typeface="Arial"/>
            <a:cs typeface="Arial"/>
          </a:endParaRPr>
        </a:p>
      </dgm:t>
    </dgm:pt>
    <dgm:pt modelId="{CE4C4F75-9A7D-3B4D-84B8-20F3264F1F5B}" type="parTrans" cxnId="{3FB62912-6E0B-9547-A52A-AEF9B1D05CED}">
      <dgm:prSet/>
      <dgm:spPr/>
      <dgm:t>
        <a:bodyPr/>
        <a:lstStyle/>
        <a:p>
          <a:endParaRPr lang="en-US" b="1"/>
        </a:p>
      </dgm:t>
    </dgm:pt>
    <dgm:pt modelId="{D16DDDEB-DE33-CA4F-B041-A10DBE780196}" type="sibTrans" cxnId="{3FB62912-6E0B-9547-A52A-AEF9B1D05CED}">
      <dgm:prSet/>
      <dgm:spPr/>
      <dgm:t>
        <a:bodyPr/>
        <a:lstStyle/>
        <a:p>
          <a:endParaRPr lang="en-US"/>
        </a:p>
      </dgm:t>
    </dgm:pt>
    <dgm:pt modelId="{78A7F442-9B99-8440-BB5A-F3F737C0D99F}">
      <dgm:prSet phldrT="[Text]"/>
      <dgm:spPr>
        <a:noFill/>
        <a:ln>
          <a:solidFill>
            <a:schemeClr val="accent1"/>
          </a:solidFill>
        </a:ln>
      </dgm:spPr>
      <dgm:t>
        <a:bodyPr/>
        <a:lstStyle/>
        <a:p>
          <a:r>
            <a:rPr lang="en-US" b="1">
              <a:solidFill>
                <a:schemeClr val="tx1"/>
              </a:solidFill>
              <a:latin typeface="Arial"/>
              <a:cs typeface="Arial"/>
            </a:rPr>
            <a:t>Junta Inicial con el Cliente</a:t>
          </a:r>
          <a:br>
            <a:rPr lang="en-US" b="1">
              <a:solidFill>
                <a:schemeClr val="tx1"/>
              </a:solidFill>
              <a:latin typeface="Arial"/>
              <a:cs typeface="Arial"/>
            </a:rPr>
          </a:br>
          <a:r>
            <a:rPr lang="en-US">
              <a:solidFill>
                <a:schemeClr val="tx1"/>
              </a:solidFill>
              <a:latin typeface="Arial"/>
              <a:cs typeface="Arial"/>
            </a:rPr>
            <a:t>8 Hrs.</a:t>
          </a:r>
        </a:p>
      </dgm:t>
    </dgm:pt>
    <dgm:pt modelId="{05C860E5-EBCF-CA48-A827-5C64F55598AB}" type="parTrans" cxnId="{B9DB2108-2564-3A43-B977-44B032FD0AAD}">
      <dgm:prSet/>
      <dgm:spPr/>
      <dgm:t>
        <a:bodyPr/>
        <a:lstStyle/>
        <a:p>
          <a:endParaRPr lang="en-US"/>
        </a:p>
      </dgm:t>
    </dgm:pt>
    <dgm:pt modelId="{307369E9-E0A7-3744-8C5E-EBAB162DD9AA}" type="sibTrans" cxnId="{B9DB2108-2564-3A43-B977-44B032FD0AAD}">
      <dgm:prSet/>
      <dgm:spPr/>
      <dgm:t>
        <a:bodyPr/>
        <a:lstStyle/>
        <a:p>
          <a:endParaRPr lang="en-US"/>
        </a:p>
      </dgm:t>
    </dgm:pt>
    <dgm:pt modelId="{29202006-77E1-AC43-8F22-F4D581D02407}">
      <dgm:prSet phldrT="[Text]"/>
      <dgm:spPr>
        <a:noFill/>
        <a:ln>
          <a:solidFill>
            <a:schemeClr val="accent1"/>
          </a:solidFill>
        </a:ln>
      </dgm:spPr>
      <dgm:t>
        <a:bodyPr/>
        <a:lstStyle/>
        <a:p>
          <a:r>
            <a:rPr lang="en-US" b="1">
              <a:solidFill>
                <a:srgbClr val="000000"/>
              </a:solidFill>
              <a:latin typeface="Arial"/>
              <a:cs typeface="Arial"/>
            </a:rPr>
            <a:t>Requirimientos Funcionales</a:t>
          </a:r>
          <a:br>
            <a:rPr lang="en-US" b="1">
              <a:solidFill>
                <a:srgbClr val="000000"/>
              </a:solidFill>
              <a:latin typeface="Arial"/>
              <a:cs typeface="Arial"/>
            </a:rPr>
          </a:br>
          <a:r>
            <a:rPr lang="en-US">
              <a:solidFill>
                <a:srgbClr val="000000"/>
              </a:solidFill>
              <a:latin typeface="Arial"/>
              <a:cs typeface="Arial"/>
            </a:rPr>
            <a:t>16 Hrs.</a:t>
          </a:r>
        </a:p>
      </dgm:t>
    </dgm:pt>
    <dgm:pt modelId="{CE66AEEB-DCCC-254A-A29D-9DD641B4F216}" type="parTrans" cxnId="{27290B8D-07ED-9D4E-8C84-C86BD11AD6B8}">
      <dgm:prSet/>
      <dgm:spPr/>
      <dgm:t>
        <a:bodyPr/>
        <a:lstStyle/>
        <a:p>
          <a:endParaRPr lang="en-US"/>
        </a:p>
      </dgm:t>
    </dgm:pt>
    <dgm:pt modelId="{62C6FC00-12F4-FE43-B037-428774BE7F25}" type="sibTrans" cxnId="{27290B8D-07ED-9D4E-8C84-C86BD11AD6B8}">
      <dgm:prSet/>
      <dgm:spPr/>
      <dgm:t>
        <a:bodyPr/>
        <a:lstStyle/>
        <a:p>
          <a:endParaRPr lang="en-US"/>
        </a:p>
      </dgm:t>
    </dgm:pt>
    <dgm:pt modelId="{D61A63AF-C241-E44C-8E28-D1DDD3720D89}">
      <dgm:prSet/>
      <dgm:spPr>
        <a:solidFill>
          <a:srgbClr val="FFFFFF"/>
        </a:solidFill>
        <a:ln>
          <a:solidFill>
            <a:srgbClr val="4F81BD"/>
          </a:solidFill>
        </a:ln>
      </dgm:spPr>
      <dgm:t>
        <a:bodyPr/>
        <a:lstStyle/>
        <a:p>
          <a:r>
            <a:rPr lang="en-US" b="1">
              <a:solidFill>
                <a:srgbClr val="000000"/>
              </a:solidFill>
              <a:latin typeface="Arial"/>
              <a:cs typeface="Arial"/>
            </a:rPr>
            <a:t>Documentacion Final</a:t>
          </a:r>
          <a:br>
            <a:rPr lang="en-US" b="1">
              <a:solidFill>
                <a:srgbClr val="000000"/>
              </a:solidFill>
              <a:latin typeface="Arial"/>
              <a:cs typeface="Arial"/>
            </a:rPr>
          </a:br>
          <a:r>
            <a:rPr lang="en-US">
              <a:solidFill>
                <a:srgbClr val="000000"/>
              </a:solidFill>
              <a:latin typeface="Arial"/>
              <a:cs typeface="Arial"/>
            </a:rPr>
            <a:t>8 Hrs.</a:t>
          </a:r>
        </a:p>
      </dgm:t>
    </dgm:pt>
    <dgm:pt modelId="{1E4ECD1B-F233-C64A-BE2A-9EDF64322378}" type="parTrans" cxnId="{45057683-AC67-BF4F-A36B-39E08DF25F92}">
      <dgm:prSet/>
      <dgm:spPr/>
      <dgm:t>
        <a:bodyPr/>
        <a:lstStyle/>
        <a:p>
          <a:endParaRPr lang="en-US"/>
        </a:p>
      </dgm:t>
    </dgm:pt>
    <dgm:pt modelId="{2F5841A1-477C-1641-A22B-3BC2985062B5}" type="sibTrans" cxnId="{45057683-AC67-BF4F-A36B-39E08DF25F92}">
      <dgm:prSet/>
      <dgm:spPr/>
      <dgm:t>
        <a:bodyPr/>
        <a:lstStyle/>
        <a:p>
          <a:endParaRPr lang="en-US"/>
        </a:p>
      </dgm:t>
    </dgm:pt>
    <dgm:pt modelId="{8183AF39-9FAA-2F40-B238-05A255BE5D76}">
      <dgm:prSet phldrT="[Text]"/>
      <dgm:spPr/>
      <dgm:t>
        <a:bodyPr/>
        <a:lstStyle/>
        <a:p>
          <a:r>
            <a:rPr lang="en-US" b="1">
              <a:latin typeface="Arial"/>
              <a:cs typeface="Arial"/>
            </a:rPr>
            <a:t>Desarrollo </a:t>
          </a:r>
          <a:br>
            <a:rPr lang="en-US" b="1">
              <a:latin typeface="Arial"/>
              <a:cs typeface="Arial"/>
            </a:rPr>
          </a:br>
          <a:r>
            <a:rPr lang="en-US" b="1">
              <a:latin typeface="Arial"/>
              <a:cs typeface="Arial"/>
            </a:rPr>
            <a:t>del Codigo</a:t>
          </a:r>
          <a:br>
            <a:rPr lang="en-US" b="1">
              <a:latin typeface="Arial"/>
              <a:cs typeface="Arial"/>
            </a:rPr>
          </a:br>
          <a:r>
            <a:rPr lang="en-US" b="0">
              <a:latin typeface="Arial"/>
              <a:cs typeface="Arial"/>
            </a:rPr>
            <a:t>320 Hrs.</a:t>
          </a:r>
        </a:p>
      </dgm:t>
    </dgm:pt>
    <dgm:pt modelId="{2C56E069-8C77-5549-BA69-070E6F012946}" type="parTrans" cxnId="{D64A6488-FC03-9043-BC10-FDD95685A93A}">
      <dgm:prSet/>
      <dgm:spPr/>
      <dgm:t>
        <a:bodyPr/>
        <a:lstStyle/>
        <a:p>
          <a:endParaRPr lang="en-US" b="1"/>
        </a:p>
      </dgm:t>
    </dgm:pt>
    <dgm:pt modelId="{7B0A2FD6-0F3E-4C49-8113-E580DB6BCF36}" type="sibTrans" cxnId="{D64A6488-FC03-9043-BC10-FDD95685A93A}">
      <dgm:prSet/>
      <dgm:spPr/>
      <dgm:t>
        <a:bodyPr/>
        <a:lstStyle/>
        <a:p>
          <a:endParaRPr lang="en-US"/>
        </a:p>
      </dgm:t>
    </dgm:pt>
    <dgm:pt modelId="{E586997B-45EB-E245-A97D-8831330493BB}">
      <dgm:prSet phldrT="[Text]"/>
      <dgm:spPr>
        <a:solidFill>
          <a:srgbClr val="FFFFFF"/>
        </a:solidFill>
        <a:ln>
          <a:solidFill>
            <a:srgbClr val="4F81BD"/>
          </a:solidFill>
        </a:ln>
      </dgm:spPr>
      <dgm:t>
        <a:bodyPr/>
        <a:lstStyle/>
        <a:p>
          <a:r>
            <a:rPr lang="en-US" b="1">
              <a:solidFill>
                <a:srgbClr val="000000"/>
              </a:solidFill>
              <a:latin typeface="Arial"/>
              <a:cs typeface="Arial"/>
            </a:rPr>
            <a:t>Base de Datos</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40 Hrs.</a:t>
          </a:r>
        </a:p>
      </dgm:t>
    </dgm:pt>
    <dgm:pt modelId="{278513C1-C0B6-F64D-A88D-B31635EEEDD9}" type="parTrans" cxnId="{8E32466F-24BA-F14D-BEAD-B039ECFE9F61}">
      <dgm:prSet/>
      <dgm:spPr/>
      <dgm:t>
        <a:bodyPr/>
        <a:lstStyle/>
        <a:p>
          <a:endParaRPr lang="en-US"/>
        </a:p>
      </dgm:t>
    </dgm:pt>
    <dgm:pt modelId="{E9CD88D9-3940-C143-90F0-D6BCC9ACF6A5}" type="sibTrans" cxnId="{8E32466F-24BA-F14D-BEAD-B039ECFE9F61}">
      <dgm:prSet/>
      <dgm:spPr/>
      <dgm:t>
        <a:bodyPr/>
        <a:lstStyle/>
        <a:p>
          <a:endParaRPr lang="en-US"/>
        </a:p>
      </dgm:t>
    </dgm:pt>
    <dgm:pt modelId="{B08459C6-21FB-9349-86BE-7BBC3BD5F091}">
      <dgm:prSet phldrT="[Text]"/>
      <dgm:spPr>
        <a:noFill/>
        <a:ln>
          <a:solidFill>
            <a:schemeClr val="accent1"/>
          </a:solidFill>
        </a:ln>
      </dgm:spPr>
      <dgm:t>
        <a:bodyPr/>
        <a:lstStyle/>
        <a:p>
          <a:r>
            <a:rPr lang="en-US" b="1">
              <a:solidFill>
                <a:srgbClr val="000000"/>
              </a:solidFill>
              <a:latin typeface="Arial"/>
              <a:cs typeface="Arial"/>
            </a:rPr>
            <a:t>Determinar Alcance</a:t>
          </a:r>
          <a:br>
            <a:rPr lang="en-US" b="1">
              <a:solidFill>
                <a:srgbClr val="000000"/>
              </a:solidFill>
              <a:latin typeface="Arial"/>
              <a:cs typeface="Arial"/>
            </a:rPr>
          </a:br>
          <a:r>
            <a:rPr lang="en-US" b="0">
              <a:solidFill>
                <a:srgbClr val="000000"/>
              </a:solidFill>
              <a:latin typeface="Arial"/>
              <a:cs typeface="Arial"/>
            </a:rPr>
            <a:t>8 Hrs.</a:t>
          </a:r>
        </a:p>
      </dgm:t>
    </dgm:pt>
    <dgm:pt modelId="{2D2DD754-521F-4F4A-9A33-BCF133D5BC21}" type="parTrans" cxnId="{7BF05B67-73C3-4847-98E3-8E46BF971DA9}">
      <dgm:prSet/>
      <dgm:spPr/>
      <dgm:t>
        <a:bodyPr/>
        <a:lstStyle/>
        <a:p>
          <a:endParaRPr lang="en-US"/>
        </a:p>
      </dgm:t>
    </dgm:pt>
    <dgm:pt modelId="{D1D09A6A-79F3-4841-AECB-8FDFE2251A02}" type="sibTrans" cxnId="{7BF05B67-73C3-4847-98E3-8E46BF971DA9}">
      <dgm:prSet/>
      <dgm:spPr/>
      <dgm:t>
        <a:bodyPr/>
        <a:lstStyle/>
        <a:p>
          <a:endParaRPr lang="en-US"/>
        </a:p>
      </dgm:t>
    </dgm:pt>
    <dgm:pt modelId="{DD4F6633-C205-3444-B6A2-273E7B4F853D}">
      <dgm:prSet phldrT="[Text]"/>
      <dgm:spPr>
        <a:noFill/>
        <a:ln>
          <a:solidFill>
            <a:schemeClr val="accent1"/>
          </a:solidFill>
        </a:ln>
      </dgm:spPr>
      <dgm:t>
        <a:bodyPr/>
        <a:lstStyle/>
        <a:p>
          <a:r>
            <a:rPr lang="en-US" b="1">
              <a:solidFill>
                <a:srgbClr val="000000"/>
              </a:solidFill>
              <a:latin typeface="Arial"/>
              <a:cs typeface="Arial"/>
            </a:rPr>
            <a:t>Planear Actividades</a:t>
          </a:r>
          <a:br>
            <a:rPr lang="en-US" b="1">
              <a:solidFill>
                <a:srgbClr val="000000"/>
              </a:solidFill>
              <a:latin typeface="Arial"/>
              <a:cs typeface="Arial"/>
            </a:rPr>
          </a:br>
          <a:r>
            <a:rPr lang="en-US" b="0">
              <a:solidFill>
                <a:srgbClr val="000000"/>
              </a:solidFill>
              <a:latin typeface="Arial"/>
              <a:cs typeface="Arial"/>
            </a:rPr>
            <a:t>8 Hrs.</a:t>
          </a:r>
        </a:p>
      </dgm:t>
    </dgm:pt>
    <dgm:pt modelId="{41AC2D93-B2DA-7944-A50C-00C639AC0DA4}" type="parTrans" cxnId="{0E8AF787-0CD4-1F4A-9E51-70EE2980B595}">
      <dgm:prSet/>
      <dgm:spPr/>
      <dgm:t>
        <a:bodyPr/>
        <a:lstStyle/>
        <a:p>
          <a:endParaRPr lang="en-US"/>
        </a:p>
      </dgm:t>
    </dgm:pt>
    <dgm:pt modelId="{BB982A37-C247-0A42-B6BE-8BD50830F1DF}" type="sibTrans" cxnId="{0E8AF787-0CD4-1F4A-9E51-70EE2980B595}">
      <dgm:prSet/>
      <dgm:spPr/>
      <dgm:t>
        <a:bodyPr/>
        <a:lstStyle/>
        <a:p>
          <a:endParaRPr lang="en-US"/>
        </a:p>
      </dgm:t>
    </dgm:pt>
    <dgm:pt modelId="{94EAB071-6CAF-FD44-B2A8-83FFDD67D492}">
      <dgm:prSet phldrT="[Text]"/>
      <dgm:spPr>
        <a:solidFill>
          <a:srgbClr val="FFFFFF"/>
        </a:solidFill>
        <a:ln>
          <a:solidFill>
            <a:srgbClr val="4F81BD"/>
          </a:solidFill>
        </a:ln>
      </dgm:spPr>
      <dgm:t>
        <a:bodyPr/>
        <a:lstStyle/>
        <a:p>
          <a:r>
            <a:rPr lang="en-US" b="1">
              <a:solidFill>
                <a:srgbClr val="000000"/>
              </a:solidFill>
              <a:latin typeface="Arial"/>
              <a:cs typeface="Arial"/>
            </a:rPr>
            <a:t>Requiriemientos Tecnicos</a:t>
          </a:r>
          <a:br>
            <a:rPr lang="en-US" b="1">
              <a:solidFill>
                <a:srgbClr val="000000"/>
              </a:solidFill>
              <a:latin typeface="Arial"/>
              <a:cs typeface="Arial"/>
            </a:rPr>
          </a:br>
          <a:r>
            <a:rPr lang="en-US">
              <a:solidFill>
                <a:srgbClr val="000000"/>
              </a:solidFill>
              <a:latin typeface="Arial"/>
              <a:cs typeface="Arial"/>
            </a:rPr>
            <a:t>8 Hrs.</a:t>
          </a:r>
        </a:p>
      </dgm:t>
    </dgm:pt>
    <dgm:pt modelId="{4DD612D1-6012-204B-AA4B-5802E122055F}" type="parTrans" cxnId="{413F8CCB-248E-CB4E-8A1F-A318087D8859}">
      <dgm:prSet/>
      <dgm:spPr/>
      <dgm:t>
        <a:bodyPr/>
        <a:lstStyle/>
        <a:p>
          <a:endParaRPr lang="en-US"/>
        </a:p>
      </dgm:t>
    </dgm:pt>
    <dgm:pt modelId="{78196E4A-521D-7C47-9673-E84B7B056984}" type="sibTrans" cxnId="{413F8CCB-248E-CB4E-8A1F-A318087D8859}">
      <dgm:prSet/>
      <dgm:spPr/>
      <dgm:t>
        <a:bodyPr/>
        <a:lstStyle/>
        <a:p>
          <a:endParaRPr lang="en-US"/>
        </a:p>
      </dgm:t>
    </dgm:pt>
    <dgm:pt modelId="{C11E19AC-39AE-0541-ADF8-538FBDF900D7}">
      <dgm:prSet phldrT="[Text]"/>
      <dgm:spPr>
        <a:solidFill>
          <a:srgbClr val="FFFFFF"/>
        </a:solidFill>
        <a:ln>
          <a:solidFill>
            <a:srgbClr val="4F81BD"/>
          </a:solidFill>
        </a:ln>
      </dgm:spPr>
      <dgm:t>
        <a:bodyPr/>
        <a:lstStyle/>
        <a:p>
          <a:r>
            <a:rPr lang="en-US" b="1">
              <a:solidFill>
                <a:srgbClr val="000000"/>
              </a:solidFill>
              <a:latin typeface="Arial"/>
              <a:cs typeface="Arial"/>
            </a:rPr>
            <a:t>Analizar Requisitos</a:t>
          </a:r>
          <a:br>
            <a:rPr lang="en-US" b="1">
              <a:solidFill>
                <a:srgbClr val="000000"/>
              </a:solidFill>
              <a:latin typeface="Arial"/>
              <a:cs typeface="Arial"/>
            </a:rPr>
          </a:br>
          <a:r>
            <a:rPr lang="en-US">
              <a:solidFill>
                <a:srgbClr val="000000"/>
              </a:solidFill>
              <a:latin typeface="Arial"/>
              <a:cs typeface="Arial"/>
            </a:rPr>
            <a:t>8 Hrs.</a:t>
          </a:r>
        </a:p>
      </dgm:t>
    </dgm:pt>
    <dgm:pt modelId="{30B031A3-A92E-0F41-ABDF-96AAFEB23D5B}" type="parTrans" cxnId="{F4796E78-DAE6-354C-A0F9-14AC79F1A260}">
      <dgm:prSet/>
      <dgm:spPr/>
      <dgm:t>
        <a:bodyPr/>
        <a:lstStyle/>
        <a:p>
          <a:endParaRPr lang="en-US"/>
        </a:p>
      </dgm:t>
    </dgm:pt>
    <dgm:pt modelId="{C35DE6F0-6BC7-D242-A98E-12B5641BCD79}" type="sibTrans" cxnId="{F4796E78-DAE6-354C-A0F9-14AC79F1A260}">
      <dgm:prSet/>
      <dgm:spPr/>
      <dgm:t>
        <a:bodyPr/>
        <a:lstStyle/>
        <a:p>
          <a:endParaRPr lang="en-US"/>
        </a:p>
      </dgm:t>
    </dgm:pt>
    <dgm:pt modelId="{005A463A-C28D-D14A-B85E-E8341D233FB9}">
      <dgm:prSet phldrT="[Text]"/>
      <dgm:spPr>
        <a:noFill/>
        <a:ln>
          <a:solidFill>
            <a:schemeClr val="accent1"/>
          </a:solidFill>
        </a:ln>
      </dgm:spPr>
      <dgm:t>
        <a:bodyPr/>
        <a:lstStyle/>
        <a:p>
          <a:r>
            <a:rPr lang="en-US" b="1">
              <a:solidFill>
                <a:srgbClr val="000000"/>
              </a:solidFill>
              <a:latin typeface="Arial"/>
              <a:cs typeface="Arial"/>
            </a:rPr>
            <a:t>Documentacion Inicial</a:t>
          </a:r>
          <a:br>
            <a:rPr lang="en-US" b="1">
              <a:solidFill>
                <a:srgbClr val="000000"/>
              </a:solidFill>
              <a:latin typeface="Arial"/>
              <a:cs typeface="Arial"/>
            </a:rPr>
          </a:br>
          <a:r>
            <a:rPr lang="en-US" b="0">
              <a:solidFill>
                <a:srgbClr val="000000"/>
              </a:solidFill>
              <a:latin typeface="Arial"/>
              <a:cs typeface="Arial"/>
            </a:rPr>
            <a:t>8 Hrs.</a:t>
          </a:r>
        </a:p>
      </dgm:t>
    </dgm:pt>
    <dgm:pt modelId="{53C3FFF8-C7FA-F148-AA28-A945E9CC1F0C}" type="parTrans" cxnId="{AC02DBD5-B8F3-7640-BF15-8C70FEF57067}">
      <dgm:prSet/>
      <dgm:spPr/>
      <dgm:t>
        <a:bodyPr/>
        <a:lstStyle/>
        <a:p>
          <a:endParaRPr lang="en-US"/>
        </a:p>
      </dgm:t>
    </dgm:pt>
    <dgm:pt modelId="{A358E44C-BF6B-EF43-AB3A-0925208D06EB}" type="sibTrans" cxnId="{AC02DBD5-B8F3-7640-BF15-8C70FEF57067}">
      <dgm:prSet/>
      <dgm:spPr/>
      <dgm:t>
        <a:bodyPr/>
        <a:lstStyle/>
        <a:p>
          <a:endParaRPr lang="en-US"/>
        </a:p>
      </dgm:t>
    </dgm:pt>
    <dgm:pt modelId="{B89B7BA6-B2D1-A54A-8464-5C354A3986ED}">
      <dgm:prSet phldrT="[Text]"/>
      <dgm:spPr>
        <a:solidFill>
          <a:srgbClr val="FFFFFF"/>
        </a:solidFill>
        <a:ln>
          <a:solidFill>
            <a:srgbClr val="4F81BD"/>
          </a:solidFill>
        </a:ln>
      </dgm:spPr>
      <dgm:t>
        <a:bodyPr/>
        <a:lstStyle/>
        <a:p>
          <a:r>
            <a:rPr lang="en-US" b="1">
              <a:solidFill>
                <a:srgbClr val="000000"/>
              </a:solidFill>
              <a:latin typeface="Arial"/>
              <a:cs typeface="Arial"/>
            </a:rPr>
            <a:t>Validar Requisitos</a:t>
          </a:r>
          <a:br>
            <a:rPr lang="en-US" b="1">
              <a:solidFill>
                <a:srgbClr val="000000"/>
              </a:solidFill>
              <a:latin typeface="Arial"/>
              <a:cs typeface="Arial"/>
            </a:rPr>
          </a:br>
          <a:r>
            <a:rPr lang="en-US">
              <a:solidFill>
                <a:srgbClr val="000000"/>
              </a:solidFill>
              <a:latin typeface="Arial"/>
              <a:cs typeface="Arial"/>
            </a:rPr>
            <a:t>8 Hrs.</a:t>
          </a:r>
        </a:p>
      </dgm:t>
    </dgm:pt>
    <dgm:pt modelId="{B2ED7A97-0DAC-F740-8FB6-C4F81A14429D}" type="parTrans" cxnId="{374404DD-0C7A-394B-8B81-7DA543596482}">
      <dgm:prSet/>
      <dgm:spPr/>
      <dgm:t>
        <a:bodyPr/>
        <a:lstStyle/>
        <a:p>
          <a:endParaRPr lang="en-US"/>
        </a:p>
      </dgm:t>
    </dgm:pt>
    <dgm:pt modelId="{C932D52D-147E-1C4B-8D65-9E776E957025}" type="sibTrans" cxnId="{374404DD-0C7A-394B-8B81-7DA543596482}">
      <dgm:prSet/>
      <dgm:spPr/>
      <dgm:t>
        <a:bodyPr/>
        <a:lstStyle/>
        <a:p>
          <a:endParaRPr lang="en-US"/>
        </a:p>
      </dgm:t>
    </dgm:pt>
    <dgm:pt modelId="{3B06E5AD-220C-8040-AAB8-48F3D7A47DC9}">
      <dgm:prSet phldrT="[Text]"/>
      <dgm:spPr>
        <a:solidFill>
          <a:srgbClr val="FFFFFF"/>
        </a:solidFill>
        <a:ln>
          <a:solidFill>
            <a:srgbClr val="4F81BD"/>
          </a:solidFill>
        </a:ln>
      </dgm:spPr>
      <dgm:t>
        <a:bodyPr/>
        <a:lstStyle/>
        <a:p>
          <a:r>
            <a:rPr lang="en-US" b="1">
              <a:solidFill>
                <a:srgbClr val="000000"/>
              </a:solidFill>
              <a:latin typeface="Arial"/>
              <a:cs typeface="Arial"/>
            </a:rPr>
            <a:t>Determinar Modulos</a:t>
          </a:r>
          <a:br>
            <a:rPr lang="en-US" b="1">
              <a:solidFill>
                <a:srgbClr val="000000"/>
              </a:solidFill>
              <a:latin typeface="Arial"/>
              <a:cs typeface="Arial"/>
            </a:rPr>
          </a:br>
          <a:r>
            <a:rPr lang="en-US">
              <a:solidFill>
                <a:srgbClr val="000000"/>
              </a:solidFill>
              <a:latin typeface="Arial"/>
              <a:cs typeface="Arial"/>
            </a:rPr>
            <a:t>10 Hrs.</a:t>
          </a:r>
        </a:p>
      </dgm:t>
    </dgm:pt>
    <dgm:pt modelId="{C7C6D18E-2B20-204E-9FFC-3D3CEEDEB50D}" type="parTrans" cxnId="{C90F36F8-A850-B742-A7A1-F6A83D664AF4}">
      <dgm:prSet/>
      <dgm:spPr/>
      <dgm:t>
        <a:bodyPr/>
        <a:lstStyle/>
        <a:p>
          <a:endParaRPr lang="en-US"/>
        </a:p>
      </dgm:t>
    </dgm:pt>
    <dgm:pt modelId="{C2FFF0F1-74C2-DC49-BFB2-97C2DD25546B}" type="sibTrans" cxnId="{C90F36F8-A850-B742-A7A1-F6A83D664AF4}">
      <dgm:prSet/>
      <dgm:spPr/>
      <dgm:t>
        <a:bodyPr/>
        <a:lstStyle/>
        <a:p>
          <a:endParaRPr lang="en-US"/>
        </a:p>
      </dgm:t>
    </dgm:pt>
    <dgm:pt modelId="{3CA22C60-A43B-5E4F-BBA6-5C3673F9CFBE}">
      <dgm:prSet phldrT="[Text]"/>
      <dgm:spPr>
        <a:solidFill>
          <a:srgbClr val="FFFFFF"/>
        </a:solidFill>
        <a:ln>
          <a:solidFill>
            <a:srgbClr val="4F81BD"/>
          </a:solidFill>
        </a:ln>
      </dgm:spPr>
      <dgm:t>
        <a:bodyPr/>
        <a:lstStyle/>
        <a:p>
          <a:r>
            <a:rPr lang="en-US" b="1">
              <a:solidFill>
                <a:srgbClr val="000000"/>
              </a:solidFill>
              <a:latin typeface="Arial"/>
              <a:cs typeface="Arial"/>
            </a:rPr>
            <a:t>Elejir Plataforma</a:t>
          </a:r>
          <a:br>
            <a:rPr lang="en-US" b="1">
              <a:solidFill>
                <a:srgbClr val="000000"/>
              </a:solidFill>
              <a:latin typeface="Arial"/>
              <a:cs typeface="Arial"/>
            </a:rPr>
          </a:br>
          <a:r>
            <a:rPr lang="en-US">
              <a:solidFill>
                <a:srgbClr val="000000"/>
              </a:solidFill>
              <a:latin typeface="Arial"/>
              <a:cs typeface="Arial"/>
            </a:rPr>
            <a:t>10 Hrs.</a:t>
          </a:r>
        </a:p>
      </dgm:t>
    </dgm:pt>
    <dgm:pt modelId="{D0D845A8-0906-3B49-A3D1-E47F4A076D6C}" type="parTrans" cxnId="{4120FF95-C7C2-A443-9B12-F5C12AA3B3D7}">
      <dgm:prSet/>
      <dgm:spPr/>
      <dgm:t>
        <a:bodyPr/>
        <a:lstStyle/>
        <a:p>
          <a:endParaRPr lang="en-US"/>
        </a:p>
      </dgm:t>
    </dgm:pt>
    <dgm:pt modelId="{823C8F69-BE8B-6246-A3C2-F2DE8460094D}" type="sibTrans" cxnId="{4120FF95-C7C2-A443-9B12-F5C12AA3B3D7}">
      <dgm:prSet/>
      <dgm:spPr/>
      <dgm:t>
        <a:bodyPr/>
        <a:lstStyle/>
        <a:p>
          <a:endParaRPr lang="en-US"/>
        </a:p>
      </dgm:t>
    </dgm:pt>
    <dgm:pt modelId="{10928354-1698-974B-98FA-7CC356D19E5E}">
      <dgm:prSet phldrT="[Text]"/>
      <dgm:spPr>
        <a:solidFill>
          <a:srgbClr val="FFFFFF"/>
        </a:solidFill>
        <a:ln>
          <a:solidFill>
            <a:srgbClr val="4F81BD"/>
          </a:solidFill>
        </a:ln>
      </dgm:spPr>
      <dgm:t>
        <a:bodyPr/>
        <a:lstStyle/>
        <a:p>
          <a:r>
            <a:rPr lang="en-US" b="1">
              <a:solidFill>
                <a:srgbClr val="000000"/>
              </a:solidFill>
              <a:latin typeface="Arial"/>
              <a:cs typeface="Arial"/>
            </a:rPr>
            <a:t>Diseñar Comunicacion</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10 Hrs.</a:t>
          </a:r>
        </a:p>
      </dgm:t>
    </dgm:pt>
    <dgm:pt modelId="{2FFDB891-D9F8-4D44-9EEF-3E0B9881977F}" type="parTrans" cxnId="{A25FA85C-4F06-6048-ABD4-5CAA4DE8B4BA}">
      <dgm:prSet/>
      <dgm:spPr/>
      <dgm:t>
        <a:bodyPr/>
        <a:lstStyle/>
        <a:p>
          <a:endParaRPr lang="en-US"/>
        </a:p>
      </dgm:t>
    </dgm:pt>
    <dgm:pt modelId="{F1632CBE-DE9F-D64A-AA29-07AC4B14FCEE}" type="sibTrans" cxnId="{A25FA85C-4F06-6048-ABD4-5CAA4DE8B4BA}">
      <dgm:prSet/>
      <dgm:spPr/>
      <dgm:t>
        <a:bodyPr/>
        <a:lstStyle/>
        <a:p>
          <a:endParaRPr lang="en-US"/>
        </a:p>
      </dgm:t>
    </dgm:pt>
    <dgm:pt modelId="{F84D0033-3AF1-0640-A89E-BEDD980E82A7}">
      <dgm:prSet phldrT="[Text]"/>
      <dgm:spPr>
        <a:solidFill>
          <a:srgbClr val="FFFFFF"/>
        </a:solidFill>
        <a:ln>
          <a:solidFill>
            <a:srgbClr val="4F81BD"/>
          </a:solidFill>
        </a:ln>
      </dgm:spPr>
      <dgm:t>
        <a:bodyPr/>
        <a:lstStyle/>
        <a:p>
          <a:r>
            <a:rPr lang="en-US" b="1">
              <a:solidFill>
                <a:srgbClr val="000000"/>
              </a:solidFill>
              <a:latin typeface="Arial"/>
              <a:cs typeface="Arial"/>
            </a:rPr>
            <a:t>Elejir Patron de Diseño</a:t>
          </a:r>
          <a:br>
            <a:rPr lang="en-US" b="1">
              <a:solidFill>
                <a:srgbClr val="000000"/>
              </a:solidFill>
              <a:latin typeface="Arial"/>
              <a:cs typeface="Arial"/>
            </a:rPr>
          </a:br>
          <a:r>
            <a:rPr lang="en-US">
              <a:solidFill>
                <a:srgbClr val="000000"/>
              </a:solidFill>
              <a:latin typeface="Arial"/>
              <a:cs typeface="Arial"/>
            </a:rPr>
            <a:t>10 Hrs.</a:t>
          </a:r>
        </a:p>
      </dgm:t>
    </dgm:pt>
    <dgm:pt modelId="{A634AA6B-0664-B448-AC98-2330BB521E19}" type="parTrans" cxnId="{2B5A1FDF-17A0-0541-A626-1625504AFFCB}">
      <dgm:prSet/>
      <dgm:spPr/>
      <dgm:t>
        <a:bodyPr/>
        <a:lstStyle/>
        <a:p>
          <a:endParaRPr lang="en-US"/>
        </a:p>
      </dgm:t>
    </dgm:pt>
    <dgm:pt modelId="{5253B36A-6A79-F14E-B206-6EF4A109DFA5}" type="sibTrans" cxnId="{2B5A1FDF-17A0-0541-A626-1625504AFFCB}">
      <dgm:prSet/>
      <dgm:spPr/>
      <dgm:t>
        <a:bodyPr/>
        <a:lstStyle/>
        <a:p>
          <a:endParaRPr lang="en-US"/>
        </a:p>
      </dgm:t>
    </dgm:pt>
    <dgm:pt modelId="{2F18BF45-2459-6C46-B0F3-BCBB8D4AF2F6}">
      <dgm:prSet phldrT="[Text]"/>
      <dgm:spPr>
        <a:solidFill>
          <a:srgbClr val="FFFFFF"/>
        </a:solidFill>
        <a:ln>
          <a:solidFill>
            <a:srgbClr val="4F81BD"/>
          </a:solidFill>
        </a:ln>
      </dgm:spPr>
      <dgm:t>
        <a:bodyPr/>
        <a:lstStyle/>
        <a:p>
          <a:r>
            <a:rPr lang="en-US" b="1">
              <a:solidFill>
                <a:srgbClr val="000000"/>
              </a:solidFill>
              <a:latin typeface="Arial"/>
              <a:cs typeface="Arial"/>
            </a:rPr>
            <a:t>Modulo de Productos</a:t>
          </a:r>
          <a:br>
            <a:rPr lang="en-US" b="1">
              <a:solidFill>
                <a:srgbClr val="000000"/>
              </a:solidFill>
              <a:latin typeface="Arial"/>
              <a:cs typeface="Arial"/>
            </a:rPr>
          </a:br>
          <a:r>
            <a:rPr lang="en-US">
              <a:solidFill>
                <a:srgbClr val="000000"/>
              </a:solidFill>
              <a:latin typeface="Arial"/>
              <a:cs typeface="Arial"/>
            </a:rPr>
            <a:t>80 Hrs.</a:t>
          </a:r>
        </a:p>
      </dgm:t>
    </dgm:pt>
    <dgm:pt modelId="{E0F76FFD-ECD6-8A4E-BB30-3C8FE491D0E4}" type="parTrans" cxnId="{AEE46F8C-3D88-094E-A8F2-FDA666DEC3F3}">
      <dgm:prSet/>
      <dgm:spPr/>
      <dgm:t>
        <a:bodyPr/>
        <a:lstStyle/>
        <a:p>
          <a:endParaRPr lang="en-US"/>
        </a:p>
      </dgm:t>
    </dgm:pt>
    <dgm:pt modelId="{65F49A80-A9D3-7949-8804-6AB839BC89D4}" type="sibTrans" cxnId="{AEE46F8C-3D88-094E-A8F2-FDA666DEC3F3}">
      <dgm:prSet/>
      <dgm:spPr/>
      <dgm:t>
        <a:bodyPr/>
        <a:lstStyle/>
        <a:p>
          <a:endParaRPr lang="en-US"/>
        </a:p>
      </dgm:t>
    </dgm:pt>
    <dgm:pt modelId="{6BF883A5-B26A-8D49-945A-CCDB27A6C49A}">
      <dgm:prSet phldrT="[Text]"/>
      <dgm:spPr>
        <a:solidFill>
          <a:srgbClr val="FFFFFF"/>
        </a:solidFill>
        <a:ln>
          <a:solidFill>
            <a:srgbClr val="4F81BD"/>
          </a:solidFill>
        </a:ln>
      </dgm:spPr>
      <dgm:t>
        <a:bodyPr/>
        <a:lstStyle/>
        <a:p>
          <a:r>
            <a:rPr lang="en-US" b="1">
              <a:solidFill>
                <a:srgbClr val="000000"/>
              </a:solidFill>
              <a:latin typeface="Arial"/>
              <a:cs typeface="Arial"/>
            </a:rPr>
            <a:t>Modulo de Recetas</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80 Hrs.</a:t>
          </a:r>
        </a:p>
      </dgm:t>
    </dgm:pt>
    <dgm:pt modelId="{D10DDDC7-3796-AE4C-AE7A-9A1C2CCEB497}" type="parTrans" cxnId="{08D31B2C-1DEC-8148-A979-B764D2A293A9}">
      <dgm:prSet/>
      <dgm:spPr/>
      <dgm:t>
        <a:bodyPr/>
        <a:lstStyle/>
        <a:p>
          <a:endParaRPr lang="en-US"/>
        </a:p>
      </dgm:t>
    </dgm:pt>
    <dgm:pt modelId="{C3688D6B-9944-B744-9AFE-B634DAF52C2A}" type="sibTrans" cxnId="{08D31B2C-1DEC-8148-A979-B764D2A293A9}">
      <dgm:prSet/>
      <dgm:spPr/>
      <dgm:t>
        <a:bodyPr/>
        <a:lstStyle/>
        <a:p>
          <a:endParaRPr lang="en-US"/>
        </a:p>
      </dgm:t>
    </dgm:pt>
    <dgm:pt modelId="{F4FCF165-F7E4-534F-938A-31E23747B8FD}">
      <dgm:prSet/>
      <dgm:spPr>
        <a:solidFill>
          <a:srgbClr val="FFFFFF"/>
        </a:solidFill>
        <a:ln>
          <a:solidFill>
            <a:srgbClr val="4F81BD"/>
          </a:solidFill>
        </a:ln>
      </dgm:spPr>
      <dgm:t>
        <a:bodyPr/>
        <a:lstStyle/>
        <a:p>
          <a:r>
            <a:rPr lang="en-US" b="1">
              <a:solidFill>
                <a:srgbClr val="000000"/>
              </a:solidFill>
              <a:latin typeface="Arial"/>
              <a:cs typeface="Arial"/>
            </a:rPr>
            <a:t>Presentacion</a:t>
          </a:r>
          <a:r>
            <a:rPr lang="en-US">
              <a:solidFill>
                <a:srgbClr val="000000"/>
              </a:solidFill>
              <a:latin typeface="Arial"/>
              <a:cs typeface="Arial"/>
            </a:rPr>
            <a:t/>
          </a:r>
          <a:br>
            <a:rPr lang="en-US">
              <a:solidFill>
                <a:srgbClr val="000000"/>
              </a:solidFill>
              <a:latin typeface="Arial"/>
              <a:cs typeface="Arial"/>
            </a:rPr>
          </a:br>
          <a:r>
            <a:rPr lang="en-US">
              <a:solidFill>
                <a:srgbClr val="000000"/>
              </a:solidFill>
              <a:latin typeface="Arial"/>
              <a:cs typeface="Arial"/>
            </a:rPr>
            <a:t>8 Hrs.</a:t>
          </a:r>
        </a:p>
      </dgm:t>
    </dgm:pt>
    <dgm:pt modelId="{8BCE3239-B202-2F40-A865-1180B10ADA19}" type="parTrans" cxnId="{A68B3E97-238E-7E47-BF43-A376C46C4435}">
      <dgm:prSet/>
      <dgm:spPr/>
      <dgm:t>
        <a:bodyPr/>
        <a:lstStyle/>
        <a:p>
          <a:endParaRPr lang="en-US"/>
        </a:p>
      </dgm:t>
    </dgm:pt>
    <dgm:pt modelId="{02969D21-C7A0-BF4F-8F63-D561F40EFAE8}" type="sibTrans" cxnId="{A68B3E97-238E-7E47-BF43-A376C46C4435}">
      <dgm:prSet/>
      <dgm:spPr/>
      <dgm:t>
        <a:bodyPr/>
        <a:lstStyle/>
        <a:p>
          <a:endParaRPr lang="en-US"/>
        </a:p>
      </dgm:t>
    </dgm:pt>
    <dgm:pt modelId="{81E5A2A0-2463-2F4F-A9BA-D36D2D7964FF}">
      <dgm:prSet phldrT="[Text]"/>
      <dgm:spPr>
        <a:noFill/>
        <a:ln>
          <a:solidFill>
            <a:schemeClr val="accent1"/>
          </a:solidFill>
        </a:ln>
      </dgm:spPr>
      <dgm:t>
        <a:bodyPr/>
        <a:lstStyle/>
        <a:p>
          <a:r>
            <a:rPr lang="en-US" b="1">
              <a:solidFill>
                <a:srgbClr val="000000"/>
              </a:solidFill>
              <a:latin typeface="Arial"/>
              <a:cs typeface="Arial"/>
            </a:rPr>
            <a:t>Determinar Recursos</a:t>
          </a:r>
          <a:br>
            <a:rPr lang="en-US" b="1">
              <a:solidFill>
                <a:srgbClr val="000000"/>
              </a:solidFill>
              <a:latin typeface="Arial"/>
              <a:cs typeface="Arial"/>
            </a:rPr>
          </a:br>
          <a:r>
            <a:rPr lang="en-US" b="0">
              <a:solidFill>
                <a:srgbClr val="000000"/>
              </a:solidFill>
              <a:latin typeface="Arial"/>
              <a:cs typeface="Arial"/>
            </a:rPr>
            <a:t>8 Hrs.</a:t>
          </a:r>
        </a:p>
      </dgm:t>
    </dgm:pt>
    <dgm:pt modelId="{F6C76DC5-5F6C-CB4A-90C7-463094917A3F}" type="parTrans" cxnId="{4BB20E3C-E4F7-2E42-A94E-84EE2AF95ECB}">
      <dgm:prSet/>
      <dgm:spPr/>
      <dgm:t>
        <a:bodyPr/>
        <a:lstStyle/>
        <a:p>
          <a:endParaRPr lang="en-US"/>
        </a:p>
      </dgm:t>
    </dgm:pt>
    <dgm:pt modelId="{71A51718-6DD2-DB44-A3B6-DF06A0765F6F}" type="sibTrans" cxnId="{4BB20E3C-E4F7-2E42-A94E-84EE2AF95ECB}">
      <dgm:prSet/>
      <dgm:spPr/>
      <dgm:t>
        <a:bodyPr/>
        <a:lstStyle/>
        <a:p>
          <a:endParaRPr lang="en-US"/>
        </a:p>
      </dgm:t>
    </dgm:pt>
    <dgm:pt modelId="{CDA3897C-0924-F74D-AA81-622EB2BDE4F7}" type="pres">
      <dgm:prSet presAssocID="{1BE6B6B5-E5ED-D94D-BAF0-298A56AA6EB8}" presName="hierChild1" presStyleCnt="0">
        <dgm:presLayoutVars>
          <dgm:orgChart val="1"/>
          <dgm:chPref val="1"/>
          <dgm:dir/>
          <dgm:animOne val="branch"/>
          <dgm:animLvl val="lvl"/>
          <dgm:resizeHandles/>
        </dgm:presLayoutVars>
      </dgm:prSet>
      <dgm:spPr/>
      <dgm:t>
        <a:bodyPr/>
        <a:lstStyle/>
        <a:p>
          <a:endParaRPr lang="en-US"/>
        </a:p>
      </dgm:t>
    </dgm:pt>
    <dgm:pt modelId="{FB9881EE-B9E0-2F49-A62A-C7013F3A0175}" type="pres">
      <dgm:prSet presAssocID="{480F7B6E-E164-3E43-9541-06833E14801B}" presName="hierRoot1" presStyleCnt="0">
        <dgm:presLayoutVars>
          <dgm:hierBranch val="init"/>
        </dgm:presLayoutVars>
      </dgm:prSet>
      <dgm:spPr/>
    </dgm:pt>
    <dgm:pt modelId="{376C0E99-C28B-104A-A963-7B7B98D365A0}" type="pres">
      <dgm:prSet presAssocID="{480F7B6E-E164-3E43-9541-06833E14801B}" presName="rootComposite1" presStyleCnt="0"/>
      <dgm:spPr/>
    </dgm:pt>
    <dgm:pt modelId="{4D553AD7-D289-2A4F-AEAD-E7C0C8A39A66}" type="pres">
      <dgm:prSet presAssocID="{480F7B6E-E164-3E43-9541-06833E14801B}" presName="rootText1" presStyleLbl="node0" presStyleIdx="0" presStyleCnt="1" custScaleX="192145" custScaleY="122973">
        <dgm:presLayoutVars>
          <dgm:chPref val="3"/>
        </dgm:presLayoutVars>
      </dgm:prSet>
      <dgm:spPr>
        <a:prstGeom prst="roundRect">
          <a:avLst/>
        </a:prstGeom>
      </dgm:spPr>
      <dgm:t>
        <a:bodyPr/>
        <a:lstStyle/>
        <a:p>
          <a:endParaRPr lang="en-US"/>
        </a:p>
      </dgm:t>
    </dgm:pt>
    <dgm:pt modelId="{BAB1C640-2A25-4D45-8953-7CB27D363FDC}" type="pres">
      <dgm:prSet presAssocID="{480F7B6E-E164-3E43-9541-06833E14801B}" presName="rootConnector1" presStyleLbl="node1" presStyleIdx="0" presStyleCnt="0"/>
      <dgm:spPr/>
      <dgm:t>
        <a:bodyPr/>
        <a:lstStyle/>
        <a:p>
          <a:endParaRPr lang="en-US"/>
        </a:p>
      </dgm:t>
    </dgm:pt>
    <dgm:pt modelId="{2C0F48EE-EA0A-5442-88D2-B8E3BAEA8108}" type="pres">
      <dgm:prSet presAssocID="{480F7B6E-E164-3E43-9541-06833E14801B}" presName="hierChild2" presStyleCnt="0"/>
      <dgm:spPr/>
    </dgm:pt>
    <dgm:pt modelId="{F5AD0EE8-A1ED-C848-AD2D-A78F462D1733}" type="pres">
      <dgm:prSet presAssocID="{969C1C40-FC20-E247-81A7-E4AFB43E7E17}" presName="Name37" presStyleLbl="parChTrans1D2" presStyleIdx="0" presStyleCnt="5"/>
      <dgm:spPr/>
      <dgm:t>
        <a:bodyPr/>
        <a:lstStyle/>
        <a:p>
          <a:endParaRPr lang="en-US"/>
        </a:p>
      </dgm:t>
    </dgm:pt>
    <dgm:pt modelId="{F0C89E40-BB64-054F-955B-82EBAFA9F8DB}" type="pres">
      <dgm:prSet presAssocID="{FDE29F76-3220-C648-B455-3AB152DCDDAA}" presName="hierRoot2" presStyleCnt="0">
        <dgm:presLayoutVars>
          <dgm:hierBranch val="init"/>
        </dgm:presLayoutVars>
      </dgm:prSet>
      <dgm:spPr/>
    </dgm:pt>
    <dgm:pt modelId="{B1E34656-6542-FC4A-B415-392BBD660BB5}" type="pres">
      <dgm:prSet presAssocID="{FDE29F76-3220-C648-B455-3AB152DCDDAA}" presName="rootComposite" presStyleCnt="0"/>
      <dgm:spPr/>
    </dgm:pt>
    <dgm:pt modelId="{C0193A46-8E82-3346-8030-57F4A55EEE21}" type="pres">
      <dgm:prSet presAssocID="{FDE29F76-3220-C648-B455-3AB152DCDDAA}" presName="rootText" presStyleLbl="node2" presStyleIdx="0" presStyleCnt="5" custScaleX="100102" custScaleY="146030">
        <dgm:presLayoutVars>
          <dgm:chPref val="3"/>
        </dgm:presLayoutVars>
      </dgm:prSet>
      <dgm:spPr>
        <a:prstGeom prst="roundRect">
          <a:avLst/>
        </a:prstGeom>
      </dgm:spPr>
      <dgm:t>
        <a:bodyPr/>
        <a:lstStyle/>
        <a:p>
          <a:endParaRPr lang="en-US"/>
        </a:p>
      </dgm:t>
    </dgm:pt>
    <dgm:pt modelId="{60113A46-B2BF-BB4E-B4B0-353D06A44A5C}" type="pres">
      <dgm:prSet presAssocID="{FDE29F76-3220-C648-B455-3AB152DCDDAA}" presName="rootConnector" presStyleLbl="node2" presStyleIdx="0" presStyleCnt="5"/>
      <dgm:spPr/>
      <dgm:t>
        <a:bodyPr/>
        <a:lstStyle/>
        <a:p>
          <a:endParaRPr lang="en-US"/>
        </a:p>
      </dgm:t>
    </dgm:pt>
    <dgm:pt modelId="{255E1B64-4545-1345-B5EA-FB4A7BA0CB92}" type="pres">
      <dgm:prSet presAssocID="{FDE29F76-3220-C648-B455-3AB152DCDDAA}" presName="hierChild4" presStyleCnt="0"/>
      <dgm:spPr/>
    </dgm:pt>
    <dgm:pt modelId="{EA29E656-EE82-9C4A-91A0-6FD8A6C27C25}" type="pres">
      <dgm:prSet presAssocID="{05C860E5-EBCF-CA48-A827-5C64F55598AB}" presName="Name37" presStyleLbl="parChTrans1D3" presStyleIdx="0" presStyleCnt="18"/>
      <dgm:spPr/>
      <dgm:t>
        <a:bodyPr/>
        <a:lstStyle/>
        <a:p>
          <a:endParaRPr lang="en-US"/>
        </a:p>
      </dgm:t>
    </dgm:pt>
    <dgm:pt modelId="{C0EB40FC-CC8E-E04D-9977-E776AE3523EC}" type="pres">
      <dgm:prSet presAssocID="{78A7F442-9B99-8440-BB5A-F3F737C0D99F}" presName="hierRoot2" presStyleCnt="0">
        <dgm:presLayoutVars>
          <dgm:hierBranch val="init"/>
        </dgm:presLayoutVars>
      </dgm:prSet>
      <dgm:spPr/>
    </dgm:pt>
    <dgm:pt modelId="{B26E7594-DC33-9F4B-B76D-04B29A7DBED2}" type="pres">
      <dgm:prSet presAssocID="{78A7F442-9B99-8440-BB5A-F3F737C0D99F}" presName="rootComposite" presStyleCnt="0"/>
      <dgm:spPr/>
    </dgm:pt>
    <dgm:pt modelId="{CF9C9E64-915C-9A4E-B4EB-9F28C8107D96}" type="pres">
      <dgm:prSet presAssocID="{78A7F442-9B99-8440-BB5A-F3F737C0D99F}" presName="rootText" presStyleLbl="node3" presStyleIdx="0" presStyleCnt="18">
        <dgm:presLayoutVars>
          <dgm:chPref val="3"/>
        </dgm:presLayoutVars>
      </dgm:prSet>
      <dgm:spPr>
        <a:prstGeom prst="roundRect">
          <a:avLst/>
        </a:prstGeom>
      </dgm:spPr>
      <dgm:t>
        <a:bodyPr/>
        <a:lstStyle/>
        <a:p>
          <a:endParaRPr lang="en-US"/>
        </a:p>
      </dgm:t>
    </dgm:pt>
    <dgm:pt modelId="{11FDCBDA-B5BD-9E4B-9D9E-89FF544E9B1F}" type="pres">
      <dgm:prSet presAssocID="{78A7F442-9B99-8440-BB5A-F3F737C0D99F}" presName="rootConnector" presStyleLbl="node3" presStyleIdx="0" presStyleCnt="18"/>
      <dgm:spPr/>
      <dgm:t>
        <a:bodyPr/>
        <a:lstStyle/>
        <a:p>
          <a:endParaRPr lang="en-US"/>
        </a:p>
      </dgm:t>
    </dgm:pt>
    <dgm:pt modelId="{476AEF0C-F30D-FE4C-B90C-24D8C727DBCD}" type="pres">
      <dgm:prSet presAssocID="{78A7F442-9B99-8440-BB5A-F3F737C0D99F}" presName="hierChild4" presStyleCnt="0"/>
      <dgm:spPr/>
    </dgm:pt>
    <dgm:pt modelId="{D335B9EA-C272-4D44-93CE-C426EE71116A}" type="pres">
      <dgm:prSet presAssocID="{78A7F442-9B99-8440-BB5A-F3F737C0D99F}" presName="hierChild5" presStyleCnt="0"/>
      <dgm:spPr/>
    </dgm:pt>
    <dgm:pt modelId="{DB9C3334-2FB2-684D-8A9F-50A0B608AF14}" type="pres">
      <dgm:prSet presAssocID="{2D2DD754-521F-4F4A-9A33-BCF133D5BC21}" presName="Name37" presStyleLbl="parChTrans1D3" presStyleIdx="1" presStyleCnt="18"/>
      <dgm:spPr/>
      <dgm:t>
        <a:bodyPr/>
        <a:lstStyle/>
        <a:p>
          <a:endParaRPr lang="en-US"/>
        </a:p>
      </dgm:t>
    </dgm:pt>
    <dgm:pt modelId="{48EF0811-79A7-8744-8203-E8CAD9919E06}" type="pres">
      <dgm:prSet presAssocID="{B08459C6-21FB-9349-86BE-7BBC3BD5F091}" presName="hierRoot2" presStyleCnt="0">
        <dgm:presLayoutVars>
          <dgm:hierBranch val="init"/>
        </dgm:presLayoutVars>
      </dgm:prSet>
      <dgm:spPr/>
    </dgm:pt>
    <dgm:pt modelId="{F48A53E9-D2B5-1A42-9B59-F40E22702EC9}" type="pres">
      <dgm:prSet presAssocID="{B08459C6-21FB-9349-86BE-7BBC3BD5F091}" presName="rootComposite" presStyleCnt="0"/>
      <dgm:spPr/>
    </dgm:pt>
    <dgm:pt modelId="{78196A02-AC70-9B4E-BA51-4DF888DB846C}" type="pres">
      <dgm:prSet presAssocID="{B08459C6-21FB-9349-86BE-7BBC3BD5F091}" presName="rootText" presStyleLbl="node3" presStyleIdx="1" presStyleCnt="18">
        <dgm:presLayoutVars>
          <dgm:chPref val="3"/>
        </dgm:presLayoutVars>
      </dgm:prSet>
      <dgm:spPr>
        <a:prstGeom prst="roundRect">
          <a:avLst/>
        </a:prstGeom>
      </dgm:spPr>
      <dgm:t>
        <a:bodyPr/>
        <a:lstStyle/>
        <a:p>
          <a:endParaRPr lang="en-US"/>
        </a:p>
      </dgm:t>
    </dgm:pt>
    <dgm:pt modelId="{D750FAE0-10B0-3F4D-88FC-262D3A4B5112}" type="pres">
      <dgm:prSet presAssocID="{B08459C6-21FB-9349-86BE-7BBC3BD5F091}" presName="rootConnector" presStyleLbl="node3" presStyleIdx="1" presStyleCnt="18"/>
      <dgm:spPr/>
      <dgm:t>
        <a:bodyPr/>
        <a:lstStyle/>
        <a:p>
          <a:endParaRPr lang="en-US"/>
        </a:p>
      </dgm:t>
    </dgm:pt>
    <dgm:pt modelId="{A67694E0-4BAC-CC45-B8DC-B7BDF5B2DC38}" type="pres">
      <dgm:prSet presAssocID="{B08459C6-21FB-9349-86BE-7BBC3BD5F091}" presName="hierChild4" presStyleCnt="0"/>
      <dgm:spPr/>
    </dgm:pt>
    <dgm:pt modelId="{05BA0EAC-0448-2145-A25A-65EE6E8C5CDF}" type="pres">
      <dgm:prSet presAssocID="{B08459C6-21FB-9349-86BE-7BBC3BD5F091}" presName="hierChild5" presStyleCnt="0"/>
      <dgm:spPr/>
    </dgm:pt>
    <dgm:pt modelId="{18534803-8044-5646-90D0-5429740BF926}" type="pres">
      <dgm:prSet presAssocID="{F6C76DC5-5F6C-CB4A-90C7-463094917A3F}" presName="Name37" presStyleLbl="parChTrans1D3" presStyleIdx="2" presStyleCnt="18"/>
      <dgm:spPr/>
      <dgm:t>
        <a:bodyPr/>
        <a:lstStyle/>
        <a:p>
          <a:endParaRPr lang="en-US"/>
        </a:p>
      </dgm:t>
    </dgm:pt>
    <dgm:pt modelId="{A7CA42DA-E4A9-7D40-BD09-F476EC0261B0}" type="pres">
      <dgm:prSet presAssocID="{81E5A2A0-2463-2F4F-A9BA-D36D2D7964FF}" presName="hierRoot2" presStyleCnt="0">
        <dgm:presLayoutVars>
          <dgm:hierBranch val="init"/>
        </dgm:presLayoutVars>
      </dgm:prSet>
      <dgm:spPr/>
    </dgm:pt>
    <dgm:pt modelId="{74B984FF-2502-ED40-B9C5-A1A82B4CE0B6}" type="pres">
      <dgm:prSet presAssocID="{81E5A2A0-2463-2F4F-A9BA-D36D2D7964FF}" presName="rootComposite" presStyleCnt="0"/>
      <dgm:spPr/>
    </dgm:pt>
    <dgm:pt modelId="{4830769C-AB72-3942-BDFB-596248C8F168}" type="pres">
      <dgm:prSet presAssocID="{81E5A2A0-2463-2F4F-A9BA-D36D2D7964FF}" presName="rootText" presStyleLbl="node3" presStyleIdx="2" presStyleCnt="18">
        <dgm:presLayoutVars>
          <dgm:chPref val="3"/>
        </dgm:presLayoutVars>
      </dgm:prSet>
      <dgm:spPr>
        <a:prstGeom prst="roundRect">
          <a:avLst/>
        </a:prstGeom>
      </dgm:spPr>
      <dgm:t>
        <a:bodyPr/>
        <a:lstStyle/>
        <a:p>
          <a:endParaRPr lang="en-US"/>
        </a:p>
      </dgm:t>
    </dgm:pt>
    <dgm:pt modelId="{8D80D534-4372-9543-8813-696B40D39D9F}" type="pres">
      <dgm:prSet presAssocID="{81E5A2A0-2463-2F4F-A9BA-D36D2D7964FF}" presName="rootConnector" presStyleLbl="node3" presStyleIdx="2" presStyleCnt="18"/>
      <dgm:spPr/>
      <dgm:t>
        <a:bodyPr/>
        <a:lstStyle/>
        <a:p>
          <a:endParaRPr lang="en-US"/>
        </a:p>
      </dgm:t>
    </dgm:pt>
    <dgm:pt modelId="{5EFB5362-5807-3942-8FE7-3B3A16FCF314}" type="pres">
      <dgm:prSet presAssocID="{81E5A2A0-2463-2F4F-A9BA-D36D2D7964FF}" presName="hierChild4" presStyleCnt="0"/>
      <dgm:spPr/>
    </dgm:pt>
    <dgm:pt modelId="{02A75D16-F96E-9444-9CFE-5B2BAB0BC92A}" type="pres">
      <dgm:prSet presAssocID="{81E5A2A0-2463-2F4F-A9BA-D36D2D7964FF}" presName="hierChild5" presStyleCnt="0"/>
      <dgm:spPr/>
    </dgm:pt>
    <dgm:pt modelId="{6501F13B-9252-3E4B-97E9-535F88F86952}" type="pres">
      <dgm:prSet presAssocID="{41AC2D93-B2DA-7944-A50C-00C639AC0DA4}" presName="Name37" presStyleLbl="parChTrans1D3" presStyleIdx="3" presStyleCnt="18"/>
      <dgm:spPr/>
      <dgm:t>
        <a:bodyPr/>
        <a:lstStyle/>
        <a:p>
          <a:endParaRPr lang="en-US"/>
        </a:p>
      </dgm:t>
    </dgm:pt>
    <dgm:pt modelId="{AD710450-18B6-5943-A420-78EC56E5829B}" type="pres">
      <dgm:prSet presAssocID="{DD4F6633-C205-3444-B6A2-273E7B4F853D}" presName="hierRoot2" presStyleCnt="0">
        <dgm:presLayoutVars>
          <dgm:hierBranch val="init"/>
        </dgm:presLayoutVars>
      </dgm:prSet>
      <dgm:spPr/>
    </dgm:pt>
    <dgm:pt modelId="{976DB05C-8FF7-BA49-B06A-CF98990E9D5C}" type="pres">
      <dgm:prSet presAssocID="{DD4F6633-C205-3444-B6A2-273E7B4F853D}" presName="rootComposite" presStyleCnt="0"/>
      <dgm:spPr/>
    </dgm:pt>
    <dgm:pt modelId="{9CEF9C96-52F1-374D-8AD4-565A31AF1036}" type="pres">
      <dgm:prSet presAssocID="{DD4F6633-C205-3444-B6A2-273E7B4F853D}" presName="rootText" presStyleLbl="node3" presStyleIdx="3" presStyleCnt="18">
        <dgm:presLayoutVars>
          <dgm:chPref val="3"/>
        </dgm:presLayoutVars>
      </dgm:prSet>
      <dgm:spPr>
        <a:prstGeom prst="roundRect">
          <a:avLst/>
        </a:prstGeom>
      </dgm:spPr>
      <dgm:t>
        <a:bodyPr/>
        <a:lstStyle/>
        <a:p>
          <a:endParaRPr lang="en-US"/>
        </a:p>
      </dgm:t>
    </dgm:pt>
    <dgm:pt modelId="{0203D268-CD6A-234A-B0F5-2352D256DBE1}" type="pres">
      <dgm:prSet presAssocID="{DD4F6633-C205-3444-B6A2-273E7B4F853D}" presName="rootConnector" presStyleLbl="node3" presStyleIdx="3" presStyleCnt="18"/>
      <dgm:spPr/>
      <dgm:t>
        <a:bodyPr/>
        <a:lstStyle/>
        <a:p>
          <a:endParaRPr lang="en-US"/>
        </a:p>
      </dgm:t>
    </dgm:pt>
    <dgm:pt modelId="{139D407C-3A3C-784C-A489-9360DF0C5FAF}" type="pres">
      <dgm:prSet presAssocID="{DD4F6633-C205-3444-B6A2-273E7B4F853D}" presName="hierChild4" presStyleCnt="0"/>
      <dgm:spPr/>
    </dgm:pt>
    <dgm:pt modelId="{F8D42B44-225A-534E-9979-B1E94E94EAB6}" type="pres">
      <dgm:prSet presAssocID="{DD4F6633-C205-3444-B6A2-273E7B4F853D}" presName="hierChild5" presStyleCnt="0"/>
      <dgm:spPr/>
    </dgm:pt>
    <dgm:pt modelId="{9F22F996-0543-234A-94B8-73B7A91089DD}" type="pres">
      <dgm:prSet presAssocID="{53C3FFF8-C7FA-F148-AA28-A945E9CC1F0C}" presName="Name37" presStyleLbl="parChTrans1D3" presStyleIdx="4" presStyleCnt="18"/>
      <dgm:spPr/>
      <dgm:t>
        <a:bodyPr/>
        <a:lstStyle/>
        <a:p>
          <a:endParaRPr lang="en-US"/>
        </a:p>
      </dgm:t>
    </dgm:pt>
    <dgm:pt modelId="{B7C1027E-E74E-8544-B299-F16A345BEBBE}" type="pres">
      <dgm:prSet presAssocID="{005A463A-C28D-D14A-B85E-E8341D233FB9}" presName="hierRoot2" presStyleCnt="0">
        <dgm:presLayoutVars>
          <dgm:hierBranch val="init"/>
        </dgm:presLayoutVars>
      </dgm:prSet>
      <dgm:spPr/>
    </dgm:pt>
    <dgm:pt modelId="{D2EB21C5-9E3C-F546-9466-D71F279D5223}" type="pres">
      <dgm:prSet presAssocID="{005A463A-C28D-D14A-B85E-E8341D233FB9}" presName="rootComposite" presStyleCnt="0"/>
      <dgm:spPr/>
    </dgm:pt>
    <dgm:pt modelId="{1641A48B-4C44-9346-A047-3AB6C77E0F51}" type="pres">
      <dgm:prSet presAssocID="{005A463A-C28D-D14A-B85E-E8341D233FB9}" presName="rootText" presStyleLbl="node3" presStyleIdx="4" presStyleCnt="18">
        <dgm:presLayoutVars>
          <dgm:chPref val="3"/>
        </dgm:presLayoutVars>
      </dgm:prSet>
      <dgm:spPr>
        <a:prstGeom prst="roundRect">
          <a:avLst/>
        </a:prstGeom>
      </dgm:spPr>
      <dgm:t>
        <a:bodyPr/>
        <a:lstStyle/>
        <a:p>
          <a:endParaRPr lang="en-US"/>
        </a:p>
      </dgm:t>
    </dgm:pt>
    <dgm:pt modelId="{CECC1CFF-FAFB-6144-9097-325D6EFC65AF}" type="pres">
      <dgm:prSet presAssocID="{005A463A-C28D-D14A-B85E-E8341D233FB9}" presName="rootConnector" presStyleLbl="node3" presStyleIdx="4" presStyleCnt="18"/>
      <dgm:spPr/>
      <dgm:t>
        <a:bodyPr/>
        <a:lstStyle/>
        <a:p>
          <a:endParaRPr lang="en-US"/>
        </a:p>
      </dgm:t>
    </dgm:pt>
    <dgm:pt modelId="{4BFA27BA-3BA4-D44C-8910-E6824F83D595}" type="pres">
      <dgm:prSet presAssocID="{005A463A-C28D-D14A-B85E-E8341D233FB9}" presName="hierChild4" presStyleCnt="0"/>
      <dgm:spPr/>
    </dgm:pt>
    <dgm:pt modelId="{9825AA8C-D356-FB4D-992D-71605DD57EBA}" type="pres">
      <dgm:prSet presAssocID="{005A463A-C28D-D14A-B85E-E8341D233FB9}" presName="hierChild5" presStyleCnt="0"/>
      <dgm:spPr/>
    </dgm:pt>
    <dgm:pt modelId="{1D024A1B-B61C-C04D-820F-3C661F01A301}" type="pres">
      <dgm:prSet presAssocID="{FDE29F76-3220-C648-B455-3AB152DCDDAA}" presName="hierChild5" presStyleCnt="0"/>
      <dgm:spPr/>
    </dgm:pt>
    <dgm:pt modelId="{13EBD67F-F47D-9F4D-912A-77C399C2C6B4}" type="pres">
      <dgm:prSet presAssocID="{E51CF90D-3135-C848-AF2C-BE2B2E26A5DB}" presName="Name37" presStyleLbl="parChTrans1D2" presStyleIdx="1" presStyleCnt="5"/>
      <dgm:spPr/>
      <dgm:t>
        <a:bodyPr/>
        <a:lstStyle/>
        <a:p>
          <a:endParaRPr lang="en-US"/>
        </a:p>
      </dgm:t>
    </dgm:pt>
    <dgm:pt modelId="{F7BBA9B9-3503-8744-A253-3B2EEC56BE92}" type="pres">
      <dgm:prSet presAssocID="{7A2372B1-D98B-0948-A6E3-DA0A0AF4F80E}" presName="hierRoot2" presStyleCnt="0">
        <dgm:presLayoutVars>
          <dgm:hierBranch val="init"/>
        </dgm:presLayoutVars>
      </dgm:prSet>
      <dgm:spPr/>
    </dgm:pt>
    <dgm:pt modelId="{34CBA756-DE6F-4E43-8CD5-EBD6CE086634}" type="pres">
      <dgm:prSet presAssocID="{7A2372B1-D98B-0948-A6E3-DA0A0AF4F80E}" presName="rootComposite" presStyleCnt="0"/>
      <dgm:spPr/>
    </dgm:pt>
    <dgm:pt modelId="{A9B0FE01-DC33-6441-9974-1520823066CA}" type="pres">
      <dgm:prSet presAssocID="{7A2372B1-D98B-0948-A6E3-DA0A0AF4F80E}" presName="rootText" presStyleLbl="node2" presStyleIdx="1" presStyleCnt="5" custScaleY="142889">
        <dgm:presLayoutVars>
          <dgm:chPref val="3"/>
        </dgm:presLayoutVars>
      </dgm:prSet>
      <dgm:spPr>
        <a:prstGeom prst="roundRect">
          <a:avLst/>
        </a:prstGeom>
      </dgm:spPr>
      <dgm:t>
        <a:bodyPr/>
        <a:lstStyle/>
        <a:p>
          <a:endParaRPr lang="en-US"/>
        </a:p>
      </dgm:t>
    </dgm:pt>
    <dgm:pt modelId="{5060840F-2BE4-0645-B1CF-C3A31BD6AED0}" type="pres">
      <dgm:prSet presAssocID="{7A2372B1-D98B-0948-A6E3-DA0A0AF4F80E}" presName="rootConnector" presStyleLbl="node2" presStyleIdx="1" presStyleCnt="5"/>
      <dgm:spPr/>
      <dgm:t>
        <a:bodyPr/>
        <a:lstStyle/>
        <a:p>
          <a:endParaRPr lang="en-US"/>
        </a:p>
      </dgm:t>
    </dgm:pt>
    <dgm:pt modelId="{8DEDC51A-8AE7-FB43-A850-6033570FA4A0}" type="pres">
      <dgm:prSet presAssocID="{7A2372B1-D98B-0948-A6E3-DA0A0AF4F80E}" presName="hierChild4" presStyleCnt="0"/>
      <dgm:spPr/>
    </dgm:pt>
    <dgm:pt modelId="{753C5C35-84E7-5943-A282-C418DA555A60}" type="pres">
      <dgm:prSet presAssocID="{CE66AEEB-DCCC-254A-A29D-9DD641B4F216}" presName="Name37" presStyleLbl="parChTrans1D3" presStyleIdx="5" presStyleCnt="18"/>
      <dgm:spPr/>
      <dgm:t>
        <a:bodyPr/>
        <a:lstStyle/>
        <a:p>
          <a:endParaRPr lang="en-US"/>
        </a:p>
      </dgm:t>
    </dgm:pt>
    <dgm:pt modelId="{FC46C7CE-E9F3-2F48-BDDB-7EEC8B999901}" type="pres">
      <dgm:prSet presAssocID="{29202006-77E1-AC43-8F22-F4D581D02407}" presName="hierRoot2" presStyleCnt="0">
        <dgm:presLayoutVars>
          <dgm:hierBranch val="init"/>
        </dgm:presLayoutVars>
      </dgm:prSet>
      <dgm:spPr/>
    </dgm:pt>
    <dgm:pt modelId="{9D418AFB-072C-404F-8949-63F7EF0F4F5B}" type="pres">
      <dgm:prSet presAssocID="{29202006-77E1-AC43-8F22-F4D581D02407}" presName="rootComposite" presStyleCnt="0"/>
      <dgm:spPr/>
    </dgm:pt>
    <dgm:pt modelId="{DAC6F214-E764-194E-A64D-A4AC86DEA660}" type="pres">
      <dgm:prSet presAssocID="{29202006-77E1-AC43-8F22-F4D581D02407}" presName="rootText" presStyleLbl="node3" presStyleIdx="5" presStyleCnt="18">
        <dgm:presLayoutVars>
          <dgm:chPref val="3"/>
        </dgm:presLayoutVars>
      </dgm:prSet>
      <dgm:spPr>
        <a:prstGeom prst="roundRect">
          <a:avLst/>
        </a:prstGeom>
      </dgm:spPr>
      <dgm:t>
        <a:bodyPr/>
        <a:lstStyle/>
        <a:p>
          <a:endParaRPr lang="en-US"/>
        </a:p>
      </dgm:t>
    </dgm:pt>
    <dgm:pt modelId="{16E76BE3-2862-3740-9659-DDCF6AF43407}" type="pres">
      <dgm:prSet presAssocID="{29202006-77E1-AC43-8F22-F4D581D02407}" presName="rootConnector" presStyleLbl="node3" presStyleIdx="5" presStyleCnt="18"/>
      <dgm:spPr/>
      <dgm:t>
        <a:bodyPr/>
        <a:lstStyle/>
        <a:p>
          <a:endParaRPr lang="en-US"/>
        </a:p>
      </dgm:t>
    </dgm:pt>
    <dgm:pt modelId="{1D0F3013-0FB1-3842-9EFA-C5E95259AE6E}" type="pres">
      <dgm:prSet presAssocID="{29202006-77E1-AC43-8F22-F4D581D02407}" presName="hierChild4" presStyleCnt="0"/>
      <dgm:spPr/>
    </dgm:pt>
    <dgm:pt modelId="{264703E9-62EC-DC4C-860B-14BC4D0DDDBF}" type="pres">
      <dgm:prSet presAssocID="{29202006-77E1-AC43-8F22-F4D581D02407}" presName="hierChild5" presStyleCnt="0"/>
      <dgm:spPr/>
    </dgm:pt>
    <dgm:pt modelId="{2C74CB8B-BC2C-CC46-BB58-04FE5821103A}" type="pres">
      <dgm:prSet presAssocID="{4DD612D1-6012-204B-AA4B-5802E122055F}" presName="Name37" presStyleLbl="parChTrans1D3" presStyleIdx="6" presStyleCnt="18"/>
      <dgm:spPr/>
      <dgm:t>
        <a:bodyPr/>
        <a:lstStyle/>
        <a:p>
          <a:endParaRPr lang="en-US"/>
        </a:p>
      </dgm:t>
    </dgm:pt>
    <dgm:pt modelId="{A8FC88CD-3A6B-0D48-A6A7-D26E1E0C3304}" type="pres">
      <dgm:prSet presAssocID="{94EAB071-6CAF-FD44-B2A8-83FFDD67D492}" presName="hierRoot2" presStyleCnt="0">
        <dgm:presLayoutVars>
          <dgm:hierBranch val="init"/>
        </dgm:presLayoutVars>
      </dgm:prSet>
      <dgm:spPr/>
    </dgm:pt>
    <dgm:pt modelId="{55618D08-CD39-114A-B499-2EAB3B0D9C2C}" type="pres">
      <dgm:prSet presAssocID="{94EAB071-6CAF-FD44-B2A8-83FFDD67D492}" presName="rootComposite" presStyleCnt="0"/>
      <dgm:spPr/>
    </dgm:pt>
    <dgm:pt modelId="{2A1BA29D-4CD4-AF40-AD5B-494B2DE7BABC}" type="pres">
      <dgm:prSet presAssocID="{94EAB071-6CAF-FD44-B2A8-83FFDD67D492}" presName="rootText" presStyleLbl="node3" presStyleIdx="6" presStyleCnt="18">
        <dgm:presLayoutVars>
          <dgm:chPref val="3"/>
        </dgm:presLayoutVars>
      </dgm:prSet>
      <dgm:spPr>
        <a:prstGeom prst="roundRect">
          <a:avLst/>
        </a:prstGeom>
      </dgm:spPr>
      <dgm:t>
        <a:bodyPr/>
        <a:lstStyle/>
        <a:p>
          <a:endParaRPr lang="en-US"/>
        </a:p>
      </dgm:t>
    </dgm:pt>
    <dgm:pt modelId="{FB8A84E3-9FFD-884F-9170-FBACB7DB32EB}" type="pres">
      <dgm:prSet presAssocID="{94EAB071-6CAF-FD44-B2A8-83FFDD67D492}" presName="rootConnector" presStyleLbl="node3" presStyleIdx="6" presStyleCnt="18"/>
      <dgm:spPr/>
      <dgm:t>
        <a:bodyPr/>
        <a:lstStyle/>
        <a:p>
          <a:endParaRPr lang="en-US"/>
        </a:p>
      </dgm:t>
    </dgm:pt>
    <dgm:pt modelId="{C56A4338-7D88-6D4E-A7F2-210EC0C2C083}" type="pres">
      <dgm:prSet presAssocID="{94EAB071-6CAF-FD44-B2A8-83FFDD67D492}" presName="hierChild4" presStyleCnt="0"/>
      <dgm:spPr/>
    </dgm:pt>
    <dgm:pt modelId="{780E726E-C144-AF45-9CA5-DE9C917CC998}" type="pres">
      <dgm:prSet presAssocID="{94EAB071-6CAF-FD44-B2A8-83FFDD67D492}" presName="hierChild5" presStyleCnt="0"/>
      <dgm:spPr/>
    </dgm:pt>
    <dgm:pt modelId="{A73F0712-86C2-A249-AFFD-93A8BACF42A6}" type="pres">
      <dgm:prSet presAssocID="{30B031A3-A92E-0F41-ABDF-96AAFEB23D5B}" presName="Name37" presStyleLbl="parChTrans1D3" presStyleIdx="7" presStyleCnt="18"/>
      <dgm:spPr/>
      <dgm:t>
        <a:bodyPr/>
        <a:lstStyle/>
        <a:p>
          <a:endParaRPr lang="en-US"/>
        </a:p>
      </dgm:t>
    </dgm:pt>
    <dgm:pt modelId="{82FEF1F6-386C-E342-8257-A37F741BDA4D}" type="pres">
      <dgm:prSet presAssocID="{C11E19AC-39AE-0541-ADF8-538FBDF900D7}" presName="hierRoot2" presStyleCnt="0">
        <dgm:presLayoutVars>
          <dgm:hierBranch val="init"/>
        </dgm:presLayoutVars>
      </dgm:prSet>
      <dgm:spPr/>
    </dgm:pt>
    <dgm:pt modelId="{7C14FC1F-E8B2-DF48-A025-3D77DCA5157F}" type="pres">
      <dgm:prSet presAssocID="{C11E19AC-39AE-0541-ADF8-538FBDF900D7}" presName="rootComposite" presStyleCnt="0"/>
      <dgm:spPr/>
    </dgm:pt>
    <dgm:pt modelId="{A480D8F4-932B-2843-817F-30B806AD29C2}" type="pres">
      <dgm:prSet presAssocID="{C11E19AC-39AE-0541-ADF8-538FBDF900D7}" presName="rootText" presStyleLbl="node3" presStyleIdx="7" presStyleCnt="18">
        <dgm:presLayoutVars>
          <dgm:chPref val="3"/>
        </dgm:presLayoutVars>
      </dgm:prSet>
      <dgm:spPr>
        <a:prstGeom prst="roundRect">
          <a:avLst/>
        </a:prstGeom>
      </dgm:spPr>
      <dgm:t>
        <a:bodyPr/>
        <a:lstStyle/>
        <a:p>
          <a:endParaRPr lang="en-US"/>
        </a:p>
      </dgm:t>
    </dgm:pt>
    <dgm:pt modelId="{5FE7EB90-D999-1C42-AAED-0B451A639C60}" type="pres">
      <dgm:prSet presAssocID="{C11E19AC-39AE-0541-ADF8-538FBDF900D7}" presName="rootConnector" presStyleLbl="node3" presStyleIdx="7" presStyleCnt="18"/>
      <dgm:spPr/>
      <dgm:t>
        <a:bodyPr/>
        <a:lstStyle/>
        <a:p>
          <a:endParaRPr lang="en-US"/>
        </a:p>
      </dgm:t>
    </dgm:pt>
    <dgm:pt modelId="{1A350443-724A-BE4A-BB80-25DAE8FB3475}" type="pres">
      <dgm:prSet presAssocID="{C11E19AC-39AE-0541-ADF8-538FBDF900D7}" presName="hierChild4" presStyleCnt="0"/>
      <dgm:spPr/>
    </dgm:pt>
    <dgm:pt modelId="{518B16E5-6980-8E49-AD6C-AC853413BDD3}" type="pres">
      <dgm:prSet presAssocID="{C11E19AC-39AE-0541-ADF8-538FBDF900D7}" presName="hierChild5" presStyleCnt="0"/>
      <dgm:spPr/>
    </dgm:pt>
    <dgm:pt modelId="{60E7E2A5-5966-9143-9D2C-4580B5E72441}" type="pres">
      <dgm:prSet presAssocID="{B2ED7A97-0DAC-F740-8FB6-C4F81A14429D}" presName="Name37" presStyleLbl="parChTrans1D3" presStyleIdx="8" presStyleCnt="18"/>
      <dgm:spPr/>
      <dgm:t>
        <a:bodyPr/>
        <a:lstStyle/>
        <a:p>
          <a:endParaRPr lang="en-US"/>
        </a:p>
      </dgm:t>
    </dgm:pt>
    <dgm:pt modelId="{3DB7398D-E85C-7A46-8E68-D7CACE51C85F}" type="pres">
      <dgm:prSet presAssocID="{B89B7BA6-B2D1-A54A-8464-5C354A3986ED}" presName="hierRoot2" presStyleCnt="0">
        <dgm:presLayoutVars>
          <dgm:hierBranch val="init"/>
        </dgm:presLayoutVars>
      </dgm:prSet>
      <dgm:spPr/>
    </dgm:pt>
    <dgm:pt modelId="{26F5FE76-2BB8-054E-8CA4-C285082B293F}" type="pres">
      <dgm:prSet presAssocID="{B89B7BA6-B2D1-A54A-8464-5C354A3986ED}" presName="rootComposite" presStyleCnt="0"/>
      <dgm:spPr/>
    </dgm:pt>
    <dgm:pt modelId="{9A5C4827-0FAA-5B43-84E2-77EE5D46BD1D}" type="pres">
      <dgm:prSet presAssocID="{B89B7BA6-B2D1-A54A-8464-5C354A3986ED}" presName="rootText" presStyleLbl="node3" presStyleIdx="8" presStyleCnt="18">
        <dgm:presLayoutVars>
          <dgm:chPref val="3"/>
        </dgm:presLayoutVars>
      </dgm:prSet>
      <dgm:spPr>
        <a:prstGeom prst="roundRect">
          <a:avLst/>
        </a:prstGeom>
      </dgm:spPr>
      <dgm:t>
        <a:bodyPr/>
        <a:lstStyle/>
        <a:p>
          <a:endParaRPr lang="en-US"/>
        </a:p>
      </dgm:t>
    </dgm:pt>
    <dgm:pt modelId="{216713A0-C7F2-ED47-9D59-C51EE6369FE8}" type="pres">
      <dgm:prSet presAssocID="{B89B7BA6-B2D1-A54A-8464-5C354A3986ED}" presName="rootConnector" presStyleLbl="node3" presStyleIdx="8" presStyleCnt="18"/>
      <dgm:spPr/>
      <dgm:t>
        <a:bodyPr/>
        <a:lstStyle/>
        <a:p>
          <a:endParaRPr lang="en-US"/>
        </a:p>
      </dgm:t>
    </dgm:pt>
    <dgm:pt modelId="{4C64CB89-469A-6346-9884-51FCF316F256}" type="pres">
      <dgm:prSet presAssocID="{B89B7BA6-B2D1-A54A-8464-5C354A3986ED}" presName="hierChild4" presStyleCnt="0"/>
      <dgm:spPr/>
    </dgm:pt>
    <dgm:pt modelId="{D14E547C-62BC-CA45-8FC7-082E952910E5}" type="pres">
      <dgm:prSet presAssocID="{B89B7BA6-B2D1-A54A-8464-5C354A3986ED}" presName="hierChild5" presStyleCnt="0"/>
      <dgm:spPr/>
    </dgm:pt>
    <dgm:pt modelId="{F8B86FC1-047B-EA4B-8C2B-FB3F2966AE34}" type="pres">
      <dgm:prSet presAssocID="{7A2372B1-D98B-0948-A6E3-DA0A0AF4F80E}" presName="hierChild5" presStyleCnt="0"/>
      <dgm:spPr/>
    </dgm:pt>
    <dgm:pt modelId="{1A32DD7B-0721-2643-A422-CEA76BD293BF}" type="pres">
      <dgm:prSet presAssocID="{92761C24-C5C3-2845-8A7E-CDD01DA3136B}" presName="Name37" presStyleLbl="parChTrans1D2" presStyleIdx="2" presStyleCnt="5"/>
      <dgm:spPr/>
      <dgm:t>
        <a:bodyPr/>
        <a:lstStyle/>
        <a:p>
          <a:endParaRPr lang="en-US"/>
        </a:p>
      </dgm:t>
    </dgm:pt>
    <dgm:pt modelId="{B1F2127C-AF12-3948-8301-C87618CF2D50}" type="pres">
      <dgm:prSet presAssocID="{A203EB72-3828-5F48-AC87-9810CFF2229E}" presName="hierRoot2" presStyleCnt="0">
        <dgm:presLayoutVars>
          <dgm:hierBranch val="init"/>
        </dgm:presLayoutVars>
      </dgm:prSet>
      <dgm:spPr/>
    </dgm:pt>
    <dgm:pt modelId="{62A0D284-0510-5E46-9834-357E460A205C}" type="pres">
      <dgm:prSet presAssocID="{A203EB72-3828-5F48-AC87-9810CFF2229E}" presName="rootComposite" presStyleCnt="0"/>
      <dgm:spPr/>
    </dgm:pt>
    <dgm:pt modelId="{25028FF4-C6C7-C141-A1CB-13A4527738D5}" type="pres">
      <dgm:prSet presAssocID="{A203EB72-3828-5F48-AC87-9810CFF2229E}" presName="rootText" presStyleLbl="node2" presStyleIdx="2" presStyleCnt="5" custScaleY="144233">
        <dgm:presLayoutVars>
          <dgm:chPref val="3"/>
        </dgm:presLayoutVars>
      </dgm:prSet>
      <dgm:spPr>
        <a:prstGeom prst="roundRect">
          <a:avLst/>
        </a:prstGeom>
      </dgm:spPr>
      <dgm:t>
        <a:bodyPr/>
        <a:lstStyle/>
        <a:p>
          <a:endParaRPr lang="en-US"/>
        </a:p>
      </dgm:t>
    </dgm:pt>
    <dgm:pt modelId="{ED575925-3B5F-B742-9750-A33FE25E1748}" type="pres">
      <dgm:prSet presAssocID="{A203EB72-3828-5F48-AC87-9810CFF2229E}" presName="rootConnector" presStyleLbl="node2" presStyleIdx="2" presStyleCnt="5"/>
      <dgm:spPr/>
      <dgm:t>
        <a:bodyPr/>
        <a:lstStyle/>
        <a:p>
          <a:endParaRPr lang="en-US"/>
        </a:p>
      </dgm:t>
    </dgm:pt>
    <dgm:pt modelId="{8F5F350D-FA42-394E-B004-F5EC30B173A2}" type="pres">
      <dgm:prSet presAssocID="{A203EB72-3828-5F48-AC87-9810CFF2229E}" presName="hierChild4" presStyleCnt="0"/>
      <dgm:spPr/>
    </dgm:pt>
    <dgm:pt modelId="{7BD34121-6BB3-854C-ADCE-78C576637A13}" type="pres">
      <dgm:prSet presAssocID="{D0D845A8-0906-3B49-A3D1-E47F4A076D6C}" presName="Name37" presStyleLbl="parChTrans1D3" presStyleIdx="9" presStyleCnt="18"/>
      <dgm:spPr/>
      <dgm:t>
        <a:bodyPr/>
        <a:lstStyle/>
        <a:p>
          <a:endParaRPr lang="en-US"/>
        </a:p>
      </dgm:t>
    </dgm:pt>
    <dgm:pt modelId="{0F92B074-AACF-6F4D-8499-83F022BE9D57}" type="pres">
      <dgm:prSet presAssocID="{3CA22C60-A43B-5E4F-BBA6-5C3673F9CFBE}" presName="hierRoot2" presStyleCnt="0">
        <dgm:presLayoutVars>
          <dgm:hierBranch val="init"/>
        </dgm:presLayoutVars>
      </dgm:prSet>
      <dgm:spPr/>
    </dgm:pt>
    <dgm:pt modelId="{BBFE8D56-3DB2-D047-84E3-8461D97CC53E}" type="pres">
      <dgm:prSet presAssocID="{3CA22C60-A43B-5E4F-BBA6-5C3673F9CFBE}" presName="rootComposite" presStyleCnt="0"/>
      <dgm:spPr/>
    </dgm:pt>
    <dgm:pt modelId="{A77FD2D0-CF31-6F4F-B1D1-9401DD11468F}" type="pres">
      <dgm:prSet presAssocID="{3CA22C60-A43B-5E4F-BBA6-5C3673F9CFBE}" presName="rootText" presStyleLbl="node3" presStyleIdx="9" presStyleCnt="18">
        <dgm:presLayoutVars>
          <dgm:chPref val="3"/>
        </dgm:presLayoutVars>
      </dgm:prSet>
      <dgm:spPr>
        <a:prstGeom prst="roundRect">
          <a:avLst/>
        </a:prstGeom>
      </dgm:spPr>
      <dgm:t>
        <a:bodyPr/>
        <a:lstStyle/>
        <a:p>
          <a:endParaRPr lang="en-US"/>
        </a:p>
      </dgm:t>
    </dgm:pt>
    <dgm:pt modelId="{6BECBA8D-6428-354B-A4FF-459498C95BFC}" type="pres">
      <dgm:prSet presAssocID="{3CA22C60-A43B-5E4F-BBA6-5C3673F9CFBE}" presName="rootConnector" presStyleLbl="node3" presStyleIdx="9" presStyleCnt="18"/>
      <dgm:spPr/>
      <dgm:t>
        <a:bodyPr/>
        <a:lstStyle/>
        <a:p>
          <a:endParaRPr lang="en-US"/>
        </a:p>
      </dgm:t>
    </dgm:pt>
    <dgm:pt modelId="{E44AB2A9-6EF8-A04B-9DAB-7C564A716D43}" type="pres">
      <dgm:prSet presAssocID="{3CA22C60-A43B-5E4F-BBA6-5C3673F9CFBE}" presName="hierChild4" presStyleCnt="0"/>
      <dgm:spPr/>
    </dgm:pt>
    <dgm:pt modelId="{189FFF3D-064E-9549-A4B4-B863EF4A87D1}" type="pres">
      <dgm:prSet presAssocID="{3CA22C60-A43B-5E4F-BBA6-5C3673F9CFBE}" presName="hierChild5" presStyleCnt="0"/>
      <dgm:spPr/>
    </dgm:pt>
    <dgm:pt modelId="{D870CF52-969D-D14A-B014-979ABC5AD37E}" type="pres">
      <dgm:prSet presAssocID="{A634AA6B-0664-B448-AC98-2330BB521E19}" presName="Name37" presStyleLbl="parChTrans1D3" presStyleIdx="10" presStyleCnt="18"/>
      <dgm:spPr/>
      <dgm:t>
        <a:bodyPr/>
        <a:lstStyle/>
        <a:p>
          <a:endParaRPr lang="en-US"/>
        </a:p>
      </dgm:t>
    </dgm:pt>
    <dgm:pt modelId="{CA467291-FA62-894C-9CDF-8225E9DB122E}" type="pres">
      <dgm:prSet presAssocID="{F84D0033-3AF1-0640-A89E-BEDD980E82A7}" presName="hierRoot2" presStyleCnt="0">
        <dgm:presLayoutVars>
          <dgm:hierBranch val="init"/>
        </dgm:presLayoutVars>
      </dgm:prSet>
      <dgm:spPr/>
    </dgm:pt>
    <dgm:pt modelId="{46EE6F24-BC60-2B4E-B82E-59DD3DA7BDBC}" type="pres">
      <dgm:prSet presAssocID="{F84D0033-3AF1-0640-A89E-BEDD980E82A7}" presName="rootComposite" presStyleCnt="0"/>
      <dgm:spPr/>
    </dgm:pt>
    <dgm:pt modelId="{5CE2E95D-7122-BB40-999E-5F12A978853A}" type="pres">
      <dgm:prSet presAssocID="{F84D0033-3AF1-0640-A89E-BEDD980E82A7}" presName="rootText" presStyleLbl="node3" presStyleIdx="10" presStyleCnt="18">
        <dgm:presLayoutVars>
          <dgm:chPref val="3"/>
        </dgm:presLayoutVars>
      </dgm:prSet>
      <dgm:spPr>
        <a:prstGeom prst="roundRect">
          <a:avLst/>
        </a:prstGeom>
      </dgm:spPr>
      <dgm:t>
        <a:bodyPr/>
        <a:lstStyle/>
        <a:p>
          <a:endParaRPr lang="en-US"/>
        </a:p>
      </dgm:t>
    </dgm:pt>
    <dgm:pt modelId="{A67B199B-D895-A54E-ABFB-69D4FF4B7776}" type="pres">
      <dgm:prSet presAssocID="{F84D0033-3AF1-0640-A89E-BEDD980E82A7}" presName="rootConnector" presStyleLbl="node3" presStyleIdx="10" presStyleCnt="18"/>
      <dgm:spPr/>
      <dgm:t>
        <a:bodyPr/>
        <a:lstStyle/>
        <a:p>
          <a:endParaRPr lang="en-US"/>
        </a:p>
      </dgm:t>
    </dgm:pt>
    <dgm:pt modelId="{204B4686-852C-3C47-A502-0BE10ABF5248}" type="pres">
      <dgm:prSet presAssocID="{F84D0033-3AF1-0640-A89E-BEDD980E82A7}" presName="hierChild4" presStyleCnt="0"/>
      <dgm:spPr/>
    </dgm:pt>
    <dgm:pt modelId="{7EA51FC9-11A0-C44A-8A4C-784D80A7DE60}" type="pres">
      <dgm:prSet presAssocID="{F84D0033-3AF1-0640-A89E-BEDD980E82A7}" presName="hierChild5" presStyleCnt="0"/>
      <dgm:spPr/>
    </dgm:pt>
    <dgm:pt modelId="{201C695B-9205-6F43-8482-3DEBA60C6502}" type="pres">
      <dgm:prSet presAssocID="{2FFDB891-D9F8-4D44-9EEF-3E0B9881977F}" presName="Name37" presStyleLbl="parChTrans1D3" presStyleIdx="11" presStyleCnt="18"/>
      <dgm:spPr/>
      <dgm:t>
        <a:bodyPr/>
        <a:lstStyle/>
        <a:p>
          <a:endParaRPr lang="en-US"/>
        </a:p>
      </dgm:t>
    </dgm:pt>
    <dgm:pt modelId="{F4165CC2-FEC8-234D-A63F-C6E0A7CCDCFF}" type="pres">
      <dgm:prSet presAssocID="{10928354-1698-974B-98FA-7CC356D19E5E}" presName="hierRoot2" presStyleCnt="0">
        <dgm:presLayoutVars>
          <dgm:hierBranch val="init"/>
        </dgm:presLayoutVars>
      </dgm:prSet>
      <dgm:spPr/>
    </dgm:pt>
    <dgm:pt modelId="{92023965-543B-4045-AED8-22EF7F4EC78B}" type="pres">
      <dgm:prSet presAssocID="{10928354-1698-974B-98FA-7CC356D19E5E}" presName="rootComposite" presStyleCnt="0"/>
      <dgm:spPr/>
    </dgm:pt>
    <dgm:pt modelId="{9E21A023-57FF-2E4F-95F8-F606303149ED}" type="pres">
      <dgm:prSet presAssocID="{10928354-1698-974B-98FA-7CC356D19E5E}" presName="rootText" presStyleLbl="node3" presStyleIdx="11" presStyleCnt="18">
        <dgm:presLayoutVars>
          <dgm:chPref val="3"/>
        </dgm:presLayoutVars>
      </dgm:prSet>
      <dgm:spPr>
        <a:prstGeom prst="roundRect">
          <a:avLst/>
        </a:prstGeom>
      </dgm:spPr>
      <dgm:t>
        <a:bodyPr/>
        <a:lstStyle/>
        <a:p>
          <a:endParaRPr lang="en-US"/>
        </a:p>
      </dgm:t>
    </dgm:pt>
    <dgm:pt modelId="{8E80853F-64D6-AA42-805E-BCD56B725A91}" type="pres">
      <dgm:prSet presAssocID="{10928354-1698-974B-98FA-7CC356D19E5E}" presName="rootConnector" presStyleLbl="node3" presStyleIdx="11" presStyleCnt="18"/>
      <dgm:spPr/>
      <dgm:t>
        <a:bodyPr/>
        <a:lstStyle/>
        <a:p>
          <a:endParaRPr lang="en-US"/>
        </a:p>
      </dgm:t>
    </dgm:pt>
    <dgm:pt modelId="{FB5AEBC2-81D4-DD4C-B34D-E7EAF85CBF77}" type="pres">
      <dgm:prSet presAssocID="{10928354-1698-974B-98FA-7CC356D19E5E}" presName="hierChild4" presStyleCnt="0"/>
      <dgm:spPr/>
    </dgm:pt>
    <dgm:pt modelId="{34202F3F-17A5-574D-8383-70B7D29478F3}" type="pres">
      <dgm:prSet presAssocID="{10928354-1698-974B-98FA-7CC356D19E5E}" presName="hierChild5" presStyleCnt="0"/>
      <dgm:spPr/>
    </dgm:pt>
    <dgm:pt modelId="{C4C33584-C936-9940-B98D-29B7CF66D076}" type="pres">
      <dgm:prSet presAssocID="{C7C6D18E-2B20-204E-9FFC-3D3CEEDEB50D}" presName="Name37" presStyleLbl="parChTrans1D3" presStyleIdx="12" presStyleCnt="18"/>
      <dgm:spPr/>
      <dgm:t>
        <a:bodyPr/>
        <a:lstStyle/>
        <a:p>
          <a:endParaRPr lang="en-US"/>
        </a:p>
      </dgm:t>
    </dgm:pt>
    <dgm:pt modelId="{D91BE502-E177-D743-89E8-DC007A74AC32}" type="pres">
      <dgm:prSet presAssocID="{3B06E5AD-220C-8040-AAB8-48F3D7A47DC9}" presName="hierRoot2" presStyleCnt="0">
        <dgm:presLayoutVars>
          <dgm:hierBranch val="init"/>
        </dgm:presLayoutVars>
      </dgm:prSet>
      <dgm:spPr/>
    </dgm:pt>
    <dgm:pt modelId="{2D77274E-772F-2946-BD91-4396FFE435F1}" type="pres">
      <dgm:prSet presAssocID="{3B06E5AD-220C-8040-AAB8-48F3D7A47DC9}" presName="rootComposite" presStyleCnt="0"/>
      <dgm:spPr/>
    </dgm:pt>
    <dgm:pt modelId="{5C5FB750-72FD-C649-B69B-AAF5120E8039}" type="pres">
      <dgm:prSet presAssocID="{3B06E5AD-220C-8040-AAB8-48F3D7A47DC9}" presName="rootText" presStyleLbl="node3" presStyleIdx="12" presStyleCnt="18">
        <dgm:presLayoutVars>
          <dgm:chPref val="3"/>
        </dgm:presLayoutVars>
      </dgm:prSet>
      <dgm:spPr>
        <a:prstGeom prst="roundRect">
          <a:avLst/>
        </a:prstGeom>
      </dgm:spPr>
      <dgm:t>
        <a:bodyPr/>
        <a:lstStyle/>
        <a:p>
          <a:endParaRPr lang="en-US"/>
        </a:p>
      </dgm:t>
    </dgm:pt>
    <dgm:pt modelId="{4649DD3D-371B-2744-A89E-61532F7546DA}" type="pres">
      <dgm:prSet presAssocID="{3B06E5AD-220C-8040-AAB8-48F3D7A47DC9}" presName="rootConnector" presStyleLbl="node3" presStyleIdx="12" presStyleCnt="18"/>
      <dgm:spPr/>
      <dgm:t>
        <a:bodyPr/>
        <a:lstStyle/>
        <a:p>
          <a:endParaRPr lang="en-US"/>
        </a:p>
      </dgm:t>
    </dgm:pt>
    <dgm:pt modelId="{9E9AE6AC-9953-C04F-98CB-CAF43B63CFB5}" type="pres">
      <dgm:prSet presAssocID="{3B06E5AD-220C-8040-AAB8-48F3D7A47DC9}" presName="hierChild4" presStyleCnt="0"/>
      <dgm:spPr/>
    </dgm:pt>
    <dgm:pt modelId="{5DB1DCDD-3D3D-344E-B731-3A3D27050582}" type="pres">
      <dgm:prSet presAssocID="{3B06E5AD-220C-8040-AAB8-48F3D7A47DC9}" presName="hierChild5" presStyleCnt="0"/>
      <dgm:spPr/>
    </dgm:pt>
    <dgm:pt modelId="{DD6623CE-9711-7045-955E-C013E5DCCBAF}" type="pres">
      <dgm:prSet presAssocID="{A203EB72-3828-5F48-AC87-9810CFF2229E}" presName="hierChild5" presStyleCnt="0"/>
      <dgm:spPr/>
    </dgm:pt>
    <dgm:pt modelId="{90AFCA10-5968-6E4F-B321-FF813F5EA9E9}" type="pres">
      <dgm:prSet presAssocID="{2C56E069-8C77-5549-BA69-070E6F012946}" presName="Name37" presStyleLbl="parChTrans1D2" presStyleIdx="3" presStyleCnt="5"/>
      <dgm:spPr/>
      <dgm:t>
        <a:bodyPr/>
        <a:lstStyle/>
        <a:p>
          <a:endParaRPr lang="en-US"/>
        </a:p>
      </dgm:t>
    </dgm:pt>
    <dgm:pt modelId="{61F15C83-3124-7043-B7A1-2F5A5D61C2C7}" type="pres">
      <dgm:prSet presAssocID="{8183AF39-9FAA-2F40-B238-05A255BE5D76}" presName="hierRoot2" presStyleCnt="0">
        <dgm:presLayoutVars>
          <dgm:hierBranch val="init"/>
        </dgm:presLayoutVars>
      </dgm:prSet>
      <dgm:spPr/>
    </dgm:pt>
    <dgm:pt modelId="{3F4F8ED7-A43E-E643-91A9-5E979A9750E7}" type="pres">
      <dgm:prSet presAssocID="{8183AF39-9FAA-2F40-B238-05A255BE5D76}" presName="rootComposite" presStyleCnt="0"/>
      <dgm:spPr/>
    </dgm:pt>
    <dgm:pt modelId="{CCC38612-101B-CE41-8E22-C828F1C101EB}" type="pres">
      <dgm:prSet presAssocID="{8183AF39-9FAA-2F40-B238-05A255BE5D76}" presName="rootText" presStyleLbl="node2" presStyleIdx="3" presStyleCnt="5" custScaleY="146030">
        <dgm:presLayoutVars>
          <dgm:chPref val="3"/>
        </dgm:presLayoutVars>
      </dgm:prSet>
      <dgm:spPr>
        <a:prstGeom prst="roundRect">
          <a:avLst/>
        </a:prstGeom>
      </dgm:spPr>
      <dgm:t>
        <a:bodyPr/>
        <a:lstStyle/>
        <a:p>
          <a:endParaRPr lang="en-US"/>
        </a:p>
      </dgm:t>
    </dgm:pt>
    <dgm:pt modelId="{67E0FFC2-526F-FB42-9BAC-858DCC50B84A}" type="pres">
      <dgm:prSet presAssocID="{8183AF39-9FAA-2F40-B238-05A255BE5D76}" presName="rootConnector" presStyleLbl="node2" presStyleIdx="3" presStyleCnt="5"/>
      <dgm:spPr/>
      <dgm:t>
        <a:bodyPr/>
        <a:lstStyle/>
        <a:p>
          <a:endParaRPr lang="en-US"/>
        </a:p>
      </dgm:t>
    </dgm:pt>
    <dgm:pt modelId="{46828A3E-36A5-BC47-9517-93E997149F3F}" type="pres">
      <dgm:prSet presAssocID="{8183AF39-9FAA-2F40-B238-05A255BE5D76}" presName="hierChild4" presStyleCnt="0"/>
      <dgm:spPr/>
    </dgm:pt>
    <dgm:pt modelId="{F0205435-D05E-E841-80A8-2162CF5F65FD}" type="pres">
      <dgm:prSet presAssocID="{278513C1-C0B6-F64D-A88D-B31635EEEDD9}" presName="Name37" presStyleLbl="parChTrans1D3" presStyleIdx="13" presStyleCnt="18"/>
      <dgm:spPr/>
      <dgm:t>
        <a:bodyPr/>
        <a:lstStyle/>
        <a:p>
          <a:endParaRPr lang="en-US"/>
        </a:p>
      </dgm:t>
    </dgm:pt>
    <dgm:pt modelId="{28E618D6-B605-3349-8249-45E8E5232B25}" type="pres">
      <dgm:prSet presAssocID="{E586997B-45EB-E245-A97D-8831330493BB}" presName="hierRoot2" presStyleCnt="0">
        <dgm:presLayoutVars>
          <dgm:hierBranch val="init"/>
        </dgm:presLayoutVars>
      </dgm:prSet>
      <dgm:spPr/>
    </dgm:pt>
    <dgm:pt modelId="{AA5611D2-2FDA-8C44-8451-05C004B88BF0}" type="pres">
      <dgm:prSet presAssocID="{E586997B-45EB-E245-A97D-8831330493BB}" presName="rootComposite" presStyleCnt="0"/>
      <dgm:spPr/>
    </dgm:pt>
    <dgm:pt modelId="{9126021A-CE4C-AB48-B86B-7E48FC1CAE4C}" type="pres">
      <dgm:prSet presAssocID="{E586997B-45EB-E245-A97D-8831330493BB}" presName="rootText" presStyleLbl="node3" presStyleIdx="13" presStyleCnt="18">
        <dgm:presLayoutVars>
          <dgm:chPref val="3"/>
        </dgm:presLayoutVars>
      </dgm:prSet>
      <dgm:spPr>
        <a:prstGeom prst="roundRect">
          <a:avLst/>
        </a:prstGeom>
      </dgm:spPr>
      <dgm:t>
        <a:bodyPr/>
        <a:lstStyle/>
        <a:p>
          <a:endParaRPr lang="en-US"/>
        </a:p>
      </dgm:t>
    </dgm:pt>
    <dgm:pt modelId="{5D0B5C20-F714-0345-AE0D-53C851A5392F}" type="pres">
      <dgm:prSet presAssocID="{E586997B-45EB-E245-A97D-8831330493BB}" presName="rootConnector" presStyleLbl="node3" presStyleIdx="13" presStyleCnt="18"/>
      <dgm:spPr/>
      <dgm:t>
        <a:bodyPr/>
        <a:lstStyle/>
        <a:p>
          <a:endParaRPr lang="en-US"/>
        </a:p>
      </dgm:t>
    </dgm:pt>
    <dgm:pt modelId="{87F8EAA6-5AB2-9547-ACF7-65E3068F13DE}" type="pres">
      <dgm:prSet presAssocID="{E586997B-45EB-E245-A97D-8831330493BB}" presName="hierChild4" presStyleCnt="0"/>
      <dgm:spPr/>
    </dgm:pt>
    <dgm:pt modelId="{1F60A7DA-BBD5-C34A-8897-88B4D3DC1C95}" type="pres">
      <dgm:prSet presAssocID="{E586997B-45EB-E245-A97D-8831330493BB}" presName="hierChild5" presStyleCnt="0"/>
      <dgm:spPr/>
    </dgm:pt>
    <dgm:pt modelId="{C0D37A68-59CC-DC4D-984F-564021E0CFA2}" type="pres">
      <dgm:prSet presAssocID="{E0F76FFD-ECD6-8A4E-BB30-3C8FE491D0E4}" presName="Name37" presStyleLbl="parChTrans1D3" presStyleIdx="14" presStyleCnt="18"/>
      <dgm:spPr/>
      <dgm:t>
        <a:bodyPr/>
        <a:lstStyle/>
        <a:p>
          <a:endParaRPr lang="en-US"/>
        </a:p>
      </dgm:t>
    </dgm:pt>
    <dgm:pt modelId="{140F427B-E913-3F4B-A4DE-86A9C975B583}" type="pres">
      <dgm:prSet presAssocID="{2F18BF45-2459-6C46-B0F3-BCBB8D4AF2F6}" presName="hierRoot2" presStyleCnt="0">
        <dgm:presLayoutVars>
          <dgm:hierBranch val="init"/>
        </dgm:presLayoutVars>
      </dgm:prSet>
      <dgm:spPr/>
    </dgm:pt>
    <dgm:pt modelId="{13BB8ADA-9849-4141-9338-53E625FE39C1}" type="pres">
      <dgm:prSet presAssocID="{2F18BF45-2459-6C46-B0F3-BCBB8D4AF2F6}" presName="rootComposite" presStyleCnt="0"/>
      <dgm:spPr/>
    </dgm:pt>
    <dgm:pt modelId="{CE056075-3C33-B445-8C1E-2051191193A6}" type="pres">
      <dgm:prSet presAssocID="{2F18BF45-2459-6C46-B0F3-BCBB8D4AF2F6}" presName="rootText" presStyleLbl="node3" presStyleIdx="14" presStyleCnt="18">
        <dgm:presLayoutVars>
          <dgm:chPref val="3"/>
        </dgm:presLayoutVars>
      </dgm:prSet>
      <dgm:spPr>
        <a:prstGeom prst="roundRect">
          <a:avLst/>
        </a:prstGeom>
      </dgm:spPr>
      <dgm:t>
        <a:bodyPr/>
        <a:lstStyle/>
        <a:p>
          <a:endParaRPr lang="en-US"/>
        </a:p>
      </dgm:t>
    </dgm:pt>
    <dgm:pt modelId="{37D719D3-709E-A34D-B94D-DB85D6CC636F}" type="pres">
      <dgm:prSet presAssocID="{2F18BF45-2459-6C46-B0F3-BCBB8D4AF2F6}" presName="rootConnector" presStyleLbl="node3" presStyleIdx="14" presStyleCnt="18"/>
      <dgm:spPr/>
      <dgm:t>
        <a:bodyPr/>
        <a:lstStyle/>
        <a:p>
          <a:endParaRPr lang="en-US"/>
        </a:p>
      </dgm:t>
    </dgm:pt>
    <dgm:pt modelId="{BD1A31CC-B709-FE47-8691-304F8DAA9862}" type="pres">
      <dgm:prSet presAssocID="{2F18BF45-2459-6C46-B0F3-BCBB8D4AF2F6}" presName="hierChild4" presStyleCnt="0"/>
      <dgm:spPr/>
    </dgm:pt>
    <dgm:pt modelId="{1B65D43F-6947-574C-B80D-E36440C7143C}" type="pres">
      <dgm:prSet presAssocID="{2F18BF45-2459-6C46-B0F3-BCBB8D4AF2F6}" presName="hierChild5" presStyleCnt="0"/>
      <dgm:spPr/>
    </dgm:pt>
    <dgm:pt modelId="{97D643CB-7E66-354F-8E13-940EA9C1B399}" type="pres">
      <dgm:prSet presAssocID="{D10DDDC7-3796-AE4C-AE7A-9A1C2CCEB497}" presName="Name37" presStyleLbl="parChTrans1D3" presStyleIdx="15" presStyleCnt="18"/>
      <dgm:spPr/>
      <dgm:t>
        <a:bodyPr/>
        <a:lstStyle/>
        <a:p>
          <a:endParaRPr lang="en-US"/>
        </a:p>
      </dgm:t>
    </dgm:pt>
    <dgm:pt modelId="{106B90E5-93F3-FC40-9805-B07EA6239E70}" type="pres">
      <dgm:prSet presAssocID="{6BF883A5-B26A-8D49-945A-CCDB27A6C49A}" presName="hierRoot2" presStyleCnt="0">
        <dgm:presLayoutVars>
          <dgm:hierBranch val="init"/>
        </dgm:presLayoutVars>
      </dgm:prSet>
      <dgm:spPr/>
    </dgm:pt>
    <dgm:pt modelId="{07DE147C-B178-0C4B-BD14-9AAEDCB7F55E}" type="pres">
      <dgm:prSet presAssocID="{6BF883A5-B26A-8D49-945A-CCDB27A6C49A}" presName="rootComposite" presStyleCnt="0"/>
      <dgm:spPr/>
    </dgm:pt>
    <dgm:pt modelId="{BE7260BC-6450-4245-91B8-FD6A8BDEDB5F}" type="pres">
      <dgm:prSet presAssocID="{6BF883A5-B26A-8D49-945A-CCDB27A6C49A}" presName="rootText" presStyleLbl="node3" presStyleIdx="15" presStyleCnt="18">
        <dgm:presLayoutVars>
          <dgm:chPref val="3"/>
        </dgm:presLayoutVars>
      </dgm:prSet>
      <dgm:spPr>
        <a:prstGeom prst="roundRect">
          <a:avLst/>
        </a:prstGeom>
      </dgm:spPr>
      <dgm:t>
        <a:bodyPr/>
        <a:lstStyle/>
        <a:p>
          <a:endParaRPr lang="en-US"/>
        </a:p>
      </dgm:t>
    </dgm:pt>
    <dgm:pt modelId="{B0573423-B17A-C044-AA5E-ADFFC2ED7E99}" type="pres">
      <dgm:prSet presAssocID="{6BF883A5-B26A-8D49-945A-CCDB27A6C49A}" presName="rootConnector" presStyleLbl="node3" presStyleIdx="15" presStyleCnt="18"/>
      <dgm:spPr/>
      <dgm:t>
        <a:bodyPr/>
        <a:lstStyle/>
        <a:p>
          <a:endParaRPr lang="en-US"/>
        </a:p>
      </dgm:t>
    </dgm:pt>
    <dgm:pt modelId="{7EACDD57-56FE-D148-9B38-4499372B8EAA}" type="pres">
      <dgm:prSet presAssocID="{6BF883A5-B26A-8D49-945A-CCDB27A6C49A}" presName="hierChild4" presStyleCnt="0"/>
      <dgm:spPr/>
    </dgm:pt>
    <dgm:pt modelId="{1942B4D8-E481-D44D-8E13-819A141D749B}" type="pres">
      <dgm:prSet presAssocID="{6BF883A5-B26A-8D49-945A-CCDB27A6C49A}" presName="hierChild5" presStyleCnt="0"/>
      <dgm:spPr/>
    </dgm:pt>
    <dgm:pt modelId="{6570A601-BCFF-9246-8CB4-70358E1BE909}" type="pres">
      <dgm:prSet presAssocID="{8183AF39-9FAA-2F40-B238-05A255BE5D76}" presName="hierChild5" presStyleCnt="0"/>
      <dgm:spPr/>
    </dgm:pt>
    <dgm:pt modelId="{0F036361-C93A-E64B-BF49-B101D868CFB5}" type="pres">
      <dgm:prSet presAssocID="{CE4C4F75-9A7D-3B4D-84B8-20F3264F1F5B}" presName="Name37" presStyleLbl="parChTrans1D2" presStyleIdx="4" presStyleCnt="5"/>
      <dgm:spPr/>
      <dgm:t>
        <a:bodyPr/>
        <a:lstStyle/>
        <a:p>
          <a:endParaRPr lang="en-US"/>
        </a:p>
      </dgm:t>
    </dgm:pt>
    <dgm:pt modelId="{A59FA2A9-B23C-C346-A25B-8294EC6E254D}" type="pres">
      <dgm:prSet presAssocID="{57F98E4B-23DB-8D4A-9B21-E5953B40B466}" presName="hierRoot2" presStyleCnt="0">
        <dgm:presLayoutVars>
          <dgm:hierBranch val="init"/>
        </dgm:presLayoutVars>
      </dgm:prSet>
      <dgm:spPr/>
    </dgm:pt>
    <dgm:pt modelId="{39C24A90-8732-F447-87C5-BFD8D7973380}" type="pres">
      <dgm:prSet presAssocID="{57F98E4B-23DB-8D4A-9B21-E5953B40B466}" presName="rootComposite" presStyleCnt="0"/>
      <dgm:spPr/>
    </dgm:pt>
    <dgm:pt modelId="{B6D15BFF-2FEA-4643-9904-3D59FF7076F0}" type="pres">
      <dgm:prSet presAssocID="{57F98E4B-23DB-8D4A-9B21-E5953B40B466}" presName="rootText" presStyleLbl="node2" presStyleIdx="4" presStyleCnt="5" custScaleY="146031">
        <dgm:presLayoutVars>
          <dgm:chPref val="3"/>
        </dgm:presLayoutVars>
      </dgm:prSet>
      <dgm:spPr>
        <a:prstGeom prst="roundRect">
          <a:avLst/>
        </a:prstGeom>
      </dgm:spPr>
      <dgm:t>
        <a:bodyPr/>
        <a:lstStyle/>
        <a:p>
          <a:endParaRPr lang="en-US"/>
        </a:p>
      </dgm:t>
    </dgm:pt>
    <dgm:pt modelId="{CF55D249-6EF2-D045-853E-352CFFFAE9C9}" type="pres">
      <dgm:prSet presAssocID="{57F98E4B-23DB-8D4A-9B21-E5953B40B466}" presName="rootConnector" presStyleLbl="node2" presStyleIdx="4" presStyleCnt="5"/>
      <dgm:spPr/>
      <dgm:t>
        <a:bodyPr/>
        <a:lstStyle/>
        <a:p>
          <a:endParaRPr lang="en-US"/>
        </a:p>
      </dgm:t>
    </dgm:pt>
    <dgm:pt modelId="{19A9AE91-1F6A-B54E-8379-1AAC60D2FB36}" type="pres">
      <dgm:prSet presAssocID="{57F98E4B-23DB-8D4A-9B21-E5953B40B466}" presName="hierChild4" presStyleCnt="0"/>
      <dgm:spPr/>
    </dgm:pt>
    <dgm:pt modelId="{46BDE732-20AD-6644-9727-BA6A799F92CF}" type="pres">
      <dgm:prSet presAssocID="{1E4ECD1B-F233-C64A-BE2A-9EDF64322378}" presName="Name37" presStyleLbl="parChTrans1D3" presStyleIdx="16" presStyleCnt="18"/>
      <dgm:spPr/>
      <dgm:t>
        <a:bodyPr/>
        <a:lstStyle/>
        <a:p>
          <a:endParaRPr lang="en-US"/>
        </a:p>
      </dgm:t>
    </dgm:pt>
    <dgm:pt modelId="{C78563D6-BB2D-DE47-9CC7-DA7630C1EB1E}" type="pres">
      <dgm:prSet presAssocID="{D61A63AF-C241-E44C-8E28-D1DDD3720D89}" presName="hierRoot2" presStyleCnt="0">
        <dgm:presLayoutVars>
          <dgm:hierBranch val="init"/>
        </dgm:presLayoutVars>
      </dgm:prSet>
      <dgm:spPr/>
    </dgm:pt>
    <dgm:pt modelId="{C17DBF81-4A69-B84E-9E5C-0E8F070A48F4}" type="pres">
      <dgm:prSet presAssocID="{D61A63AF-C241-E44C-8E28-D1DDD3720D89}" presName="rootComposite" presStyleCnt="0"/>
      <dgm:spPr/>
    </dgm:pt>
    <dgm:pt modelId="{17C18B59-22DC-8A42-AA64-FDB78D67D5A2}" type="pres">
      <dgm:prSet presAssocID="{D61A63AF-C241-E44C-8E28-D1DDD3720D89}" presName="rootText" presStyleLbl="node3" presStyleIdx="16" presStyleCnt="18">
        <dgm:presLayoutVars>
          <dgm:chPref val="3"/>
        </dgm:presLayoutVars>
      </dgm:prSet>
      <dgm:spPr>
        <a:prstGeom prst="roundRect">
          <a:avLst/>
        </a:prstGeom>
      </dgm:spPr>
      <dgm:t>
        <a:bodyPr/>
        <a:lstStyle/>
        <a:p>
          <a:endParaRPr lang="en-US"/>
        </a:p>
      </dgm:t>
    </dgm:pt>
    <dgm:pt modelId="{F965DC3D-73F2-B346-BCCC-FEE7697EC7A8}" type="pres">
      <dgm:prSet presAssocID="{D61A63AF-C241-E44C-8E28-D1DDD3720D89}" presName="rootConnector" presStyleLbl="node3" presStyleIdx="16" presStyleCnt="18"/>
      <dgm:spPr/>
      <dgm:t>
        <a:bodyPr/>
        <a:lstStyle/>
        <a:p>
          <a:endParaRPr lang="en-US"/>
        </a:p>
      </dgm:t>
    </dgm:pt>
    <dgm:pt modelId="{7DAE2D91-3246-6C43-8612-B6C4A9D9FC50}" type="pres">
      <dgm:prSet presAssocID="{D61A63AF-C241-E44C-8E28-D1DDD3720D89}" presName="hierChild4" presStyleCnt="0"/>
      <dgm:spPr/>
    </dgm:pt>
    <dgm:pt modelId="{562A4544-CDDB-9946-A22B-C023ADE9E114}" type="pres">
      <dgm:prSet presAssocID="{D61A63AF-C241-E44C-8E28-D1DDD3720D89}" presName="hierChild5" presStyleCnt="0"/>
      <dgm:spPr/>
    </dgm:pt>
    <dgm:pt modelId="{8DFF4E50-A727-3B4C-B3B3-084797D0C070}" type="pres">
      <dgm:prSet presAssocID="{8BCE3239-B202-2F40-A865-1180B10ADA19}" presName="Name37" presStyleLbl="parChTrans1D3" presStyleIdx="17" presStyleCnt="18"/>
      <dgm:spPr/>
      <dgm:t>
        <a:bodyPr/>
        <a:lstStyle/>
        <a:p>
          <a:endParaRPr lang="en-US"/>
        </a:p>
      </dgm:t>
    </dgm:pt>
    <dgm:pt modelId="{33FC0AF8-09F8-5D45-9C2A-F50B0D92A903}" type="pres">
      <dgm:prSet presAssocID="{F4FCF165-F7E4-534F-938A-31E23747B8FD}" presName="hierRoot2" presStyleCnt="0">
        <dgm:presLayoutVars>
          <dgm:hierBranch val="init"/>
        </dgm:presLayoutVars>
      </dgm:prSet>
      <dgm:spPr/>
    </dgm:pt>
    <dgm:pt modelId="{47784BF8-E293-2147-B5F1-2A9FFBAD91A8}" type="pres">
      <dgm:prSet presAssocID="{F4FCF165-F7E4-534F-938A-31E23747B8FD}" presName="rootComposite" presStyleCnt="0"/>
      <dgm:spPr/>
    </dgm:pt>
    <dgm:pt modelId="{A3625A61-6F49-594E-AE5D-8ECC97B35909}" type="pres">
      <dgm:prSet presAssocID="{F4FCF165-F7E4-534F-938A-31E23747B8FD}" presName="rootText" presStyleLbl="node3" presStyleIdx="17" presStyleCnt="18">
        <dgm:presLayoutVars>
          <dgm:chPref val="3"/>
        </dgm:presLayoutVars>
      </dgm:prSet>
      <dgm:spPr>
        <a:prstGeom prst="roundRect">
          <a:avLst/>
        </a:prstGeom>
      </dgm:spPr>
      <dgm:t>
        <a:bodyPr/>
        <a:lstStyle/>
        <a:p>
          <a:endParaRPr lang="en-US"/>
        </a:p>
      </dgm:t>
    </dgm:pt>
    <dgm:pt modelId="{639CE1F5-3710-FD45-B541-0FAD29128C2E}" type="pres">
      <dgm:prSet presAssocID="{F4FCF165-F7E4-534F-938A-31E23747B8FD}" presName="rootConnector" presStyleLbl="node3" presStyleIdx="17" presStyleCnt="18"/>
      <dgm:spPr/>
      <dgm:t>
        <a:bodyPr/>
        <a:lstStyle/>
        <a:p>
          <a:endParaRPr lang="en-US"/>
        </a:p>
      </dgm:t>
    </dgm:pt>
    <dgm:pt modelId="{47250359-F3F6-0B44-8EA1-99B7E708D33C}" type="pres">
      <dgm:prSet presAssocID="{F4FCF165-F7E4-534F-938A-31E23747B8FD}" presName="hierChild4" presStyleCnt="0"/>
      <dgm:spPr/>
    </dgm:pt>
    <dgm:pt modelId="{A5EB1E6F-17D1-974B-8F39-DB60F4A76CBC}" type="pres">
      <dgm:prSet presAssocID="{F4FCF165-F7E4-534F-938A-31E23747B8FD}" presName="hierChild5" presStyleCnt="0"/>
      <dgm:spPr/>
    </dgm:pt>
    <dgm:pt modelId="{7BF3A80B-8F7C-5A42-A325-8F3C09FB926D}" type="pres">
      <dgm:prSet presAssocID="{57F98E4B-23DB-8D4A-9B21-E5953B40B466}" presName="hierChild5" presStyleCnt="0"/>
      <dgm:spPr/>
    </dgm:pt>
    <dgm:pt modelId="{4500ACA3-88ED-7D40-9FA6-4FBD1B9E1E15}" type="pres">
      <dgm:prSet presAssocID="{480F7B6E-E164-3E43-9541-06833E14801B}" presName="hierChild3" presStyleCnt="0"/>
      <dgm:spPr/>
    </dgm:pt>
  </dgm:ptLst>
  <dgm:cxnLst>
    <dgm:cxn modelId="{67CD3175-4D5E-6C42-A692-96E53FCA96AF}" type="presOf" srcId="{F84D0033-3AF1-0640-A89E-BEDD980E82A7}" destId="{5CE2E95D-7122-BB40-999E-5F12A978853A}" srcOrd="0" destOrd="0" presId="urn:microsoft.com/office/officeart/2005/8/layout/orgChart1"/>
    <dgm:cxn modelId="{A25FA85C-4F06-6048-ABD4-5CAA4DE8B4BA}" srcId="{A203EB72-3828-5F48-AC87-9810CFF2229E}" destId="{10928354-1698-974B-98FA-7CC356D19E5E}" srcOrd="2" destOrd="0" parTransId="{2FFDB891-D9F8-4D44-9EEF-3E0B9881977F}" sibTransId="{F1632CBE-DE9F-D64A-AA29-07AC4B14FCEE}"/>
    <dgm:cxn modelId="{EA318CDB-49CC-D84D-B585-11B9681C1482}" srcId="{480F7B6E-E164-3E43-9541-06833E14801B}" destId="{A203EB72-3828-5F48-AC87-9810CFF2229E}" srcOrd="2" destOrd="0" parTransId="{92761C24-C5C3-2845-8A7E-CDD01DA3136B}" sibTransId="{A8E67558-FDA9-7A49-87EF-A6A1ED31816F}"/>
    <dgm:cxn modelId="{073F0F75-9A7E-6A4E-9821-80B5BF7E6507}" type="presOf" srcId="{1BE6B6B5-E5ED-D94D-BAF0-298A56AA6EB8}" destId="{CDA3897C-0924-F74D-AA81-622EB2BDE4F7}" srcOrd="0" destOrd="0" presId="urn:microsoft.com/office/officeart/2005/8/layout/orgChart1"/>
    <dgm:cxn modelId="{4BA3BBDF-5415-334C-85FC-ED7ADEAE0B4D}" type="presOf" srcId="{2C56E069-8C77-5549-BA69-070E6F012946}" destId="{90AFCA10-5968-6E4F-B321-FF813F5EA9E9}" srcOrd="0" destOrd="0" presId="urn:microsoft.com/office/officeart/2005/8/layout/orgChart1"/>
    <dgm:cxn modelId="{E9DD6292-C3A9-2543-AA56-5A4E6962E720}" type="presOf" srcId="{F4FCF165-F7E4-534F-938A-31E23747B8FD}" destId="{639CE1F5-3710-FD45-B541-0FAD29128C2E}" srcOrd="1" destOrd="0" presId="urn:microsoft.com/office/officeart/2005/8/layout/orgChart1"/>
    <dgm:cxn modelId="{E412225C-F8C7-954E-A3AD-80ABCAD3A0B4}" type="presOf" srcId="{10928354-1698-974B-98FA-7CC356D19E5E}" destId="{8E80853F-64D6-AA42-805E-BCD56B725A91}" srcOrd="1" destOrd="0" presId="urn:microsoft.com/office/officeart/2005/8/layout/orgChart1"/>
    <dgm:cxn modelId="{45057683-AC67-BF4F-A36B-39E08DF25F92}" srcId="{57F98E4B-23DB-8D4A-9B21-E5953B40B466}" destId="{D61A63AF-C241-E44C-8E28-D1DDD3720D89}" srcOrd="0" destOrd="0" parTransId="{1E4ECD1B-F233-C64A-BE2A-9EDF64322378}" sibTransId="{2F5841A1-477C-1641-A22B-3BC2985062B5}"/>
    <dgm:cxn modelId="{AC02DBD5-B8F3-7640-BF15-8C70FEF57067}" srcId="{FDE29F76-3220-C648-B455-3AB152DCDDAA}" destId="{005A463A-C28D-D14A-B85E-E8341D233FB9}" srcOrd="4" destOrd="0" parTransId="{53C3FFF8-C7FA-F148-AA28-A945E9CC1F0C}" sibTransId="{A358E44C-BF6B-EF43-AB3A-0925208D06EB}"/>
    <dgm:cxn modelId="{635839E5-EFE7-A442-89A9-4A76557B00A9}" type="presOf" srcId="{CE4C4F75-9A7D-3B4D-84B8-20F3264F1F5B}" destId="{0F036361-C93A-E64B-BF49-B101D868CFB5}" srcOrd="0" destOrd="0" presId="urn:microsoft.com/office/officeart/2005/8/layout/orgChart1"/>
    <dgm:cxn modelId="{FFC258AD-B2DE-BB4F-A1AE-8C7CB2899030}" type="presOf" srcId="{005A463A-C28D-D14A-B85E-E8341D233FB9}" destId="{CECC1CFF-FAFB-6144-9097-325D6EFC65AF}" srcOrd="1" destOrd="0" presId="urn:microsoft.com/office/officeart/2005/8/layout/orgChart1"/>
    <dgm:cxn modelId="{256D64A6-D041-EB4E-93CF-BA9BDFE7A478}" type="presOf" srcId="{2FFDB891-D9F8-4D44-9EEF-3E0B9881977F}" destId="{201C695B-9205-6F43-8482-3DEBA60C6502}" srcOrd="0" destOrd="0" presId="urn:microsoft.com/office/officeart/2005/8/layout/orgChart1"/>
    <dgm:cxn modelId="{9ED49BD2-DFED-EC4A-AE5D-3227C5EFBFAA}" type="presOf" srcId="{78A7F442-9B99-8440-BB5A-F3F737C0D99F}" destId="{11FDCBDA-B5BD-9E4B-9D9E-89FF544E9B1F}" srcOrd="1" destOrd="0" presId="urn:microsoft.com/office/officeart/2005/8/layout/orgChart1"/>
    <dgm:cxn modelId="{1DF7A1F9-D588-7B49-AB19-A5E70626877D}" type="presOf" srcId="{2F18BF45-2459-6C46-B0F3-BCBB8D4AF2F6}" destId="{CE056075-3C33-B445-8C1E-2051191193A6}" srcOrd="0" destOrd="0" presId="urn:microsoft.com/office/officeart/2005/8/layout/orgChart1"/>
    <dgm:cxn modelId="{1D158C16-50D2-EC49-AACD-D340C3C41B5C}" type="presOf" srcId="{A203EB72-3828-5F48-AC87-9810CFF2229E}" destId="{ED575925-3B5F-B742-9750-A33FE25E1748}" srcOrd="1" destOrd="0" presId="urn:microsoft.com/office/officeart/2005/8/layout/orgChart1"/>
    <dgm:cxn modelId="{90454843-2977-8143-A9BB-55E308E1CC08}" type="presOf" srcId="{CE66AEEB-DCCC-254A-A29D-9DD641B4F216}" destId="{753C5C35-84E7-5943-A282-C418DA555A60}" srcOrd="0" destOrd="0" presId="urn:microsoft.com/office/officeart/2005/8/layout/orgChart1"/>
    <dgm:cxn modelId="{F128E0DA-D775-5C44-91A8-6C207E59939B}" type="presOf" srcId="{53C3FFF8-C7FA-F148-AA28-A945E9CC1F0C}" destId="{9F22F996-0543-234A-94B8-73B7A91089DD}" srcOrd="0" destOrd="0" presId="urn:microsoft.com/office/officeart/2005/8/layout/orgChart1"/>
    <dgm:cxn modelId="{42B95E4F-B72F-5A4C-86EB-D31D0B2B2D74}" type="presOf" srcId="{2F18BF45-2459-6C46-B0F3-BCBB8D4AF2F6}" destId="{37D719D3-709E-A34D-B94D-DB85D6CC636F}" srcOrd="1" destOrd="0" presId="urn:microsoft.com/office/officeart/2005/8/layout/orgChart1"/>
    <dgm:cxn modelId="{574B281D-2331-D342-99BA-8248F6B64A54}" type="presOf" srcId="{2D2DD754-521F-4F4A-9A33-BCF133D5BC21}" destId="{DB9C3334-2FB2-684D-8A9F-50A0B608AF14}" srcOrd="0" destOrd="0" presId="urn:microsoft.com/office/officeart/2005/8/layout/orgChart1"/>
    <dgm:cxn modelId="{C89D9CB2-7691-0142-9EE4-DBA542361353}" type="presOf" srcId="{278513C1-C0B6-F64D-A88D-B31635EEEDD9}" destId="{F0205435-D05E-E841-80A8-2162CF5F65FD}" srcOrd="0" destOrd="0" presId="urn:microsoft.com/office/officeart/2005/8/layout/orgChart1"/>
    <dgm:cxn modelId="{C90F36F8-A850-B742-A7A1-F6A83D664AF4}" srcId="{A203EB72-3828-5F48-AC87-9810CFF2229E}" destId="{3B06E5AD-220C-8040-AAB8-48F3D7A47DC9}" srcOrd="3" destOrd="0" parTransId="{C7C6D18E-2B20-204E-9FFC-3D3CEEDEB50D}" sibTransId="{C2FFF0F1-74C2-DC49-BFB2-97C2DD25546B}"/>
    <dgm:cxn modelId="{A68B3E97-238E-7E47-BF43-A376C46C4435}" srcId="{57F98E4B-23DB-8D4A-9B21-E5953B40B466}" destId="{F4FCF165-F7E4-534F-938A-31E23747B8FD}" srcOrd="1" destOrd="0" parTransId="{8BCE3239-B202-2F40-A865-1180B10ADA19}" sibTransId="{02969D21-C7A0-BF4F-8F63-D561F40EFAE8}"/>
    <dgm:cxn modelId="{2C61005E-81E3-CB41-9DB1-1B588E7FBDC8}" type="presOf" srcId="{C11E19AC-39AE-0541-ADF8-538FBDF900D7}" destId="{A480D8F4-932B-2843-817F-30B806AD29C2}" srcOrd="0" destOrd="0" presId="urn:microsoft.com/office/officeart/2005/8/layout/orgChart1"/>
    <dgm:cxn modelId="{3F754168-0262-BA46-AD4C-460A2BDF4ED8}" type="presOf" srcId="{81E5A2A0-2463-2F4F-A9BA-D36D2D7964FF}" destId="{4830769C-AB72-3942-BDFB-596248C8F168}" srcOrd="0" destOrd="0" presId="urn:microsoft.com/office/officeart/2005/8/layout/orgChart1"/>
    <dgm:cxn modelId="{5418AAAC-FDEB-AF4D-9389-DC88FB15E1FB}" type="presOf" srcId="{94EAB071-6CAF-FD44-B2A8-83FFDD67D492}" destId="{FB8A84E3-9FFD-884F-9170-FBACB7DB32EB}" srcOrd="1" destOrd="0" presId="urn:microsoft.com/office/officeart/2005/8/layout/orgChart1"/>
    <dgm:cxn modelId="{B0BE8D85-7998-7C46-AE74-A8690028DD65}" type="presOf" srcId="{3B06E5AD-220C-8040-AAB8-48F3D7A47DC9}" destId="{5C5FB750-72FD-C649-B69B-AAF5120E8039}" srcOrd="0" destOrd="0" presId="urn:microsoft.com/office/officeart/2005/8/layout/orgChart1"/>
    <dgm:cxn modelId="{A4C107D8-5B49-D346-9245-E8DDB1D695CD}" type="presOf" srcId="{94EAB071-6CAF-FD44-B2A8-83FFDD67D492}" destId="{2A1BA29D-4CD4-AF40-AD5B-494B2DE7BABC}" srcOrd="0" destOrd="0" presId="urn:microsoft.com/office/officeart/2005/8/layout/orgChart1"/>
    <dgm:cxn modelId="{68A6DCAF-A3A2-0D40-9E81-6C79B0260F77}" type="presOf" srcId="{92761C24-C5C3-2845-8A7E-CDD01DA3136B}" destId="{1A32DD7B-0721-2643-A422-CEA76BD293BF}" srcOrd="0" destOrd="0" presId="urn:microsoft.com/office/officeart/2005/8/layout/orgChart1"/>
    <dgm:cxn modelId="{FF9C8D8C-5826-FC41-AD17-95F6BDAE487C}" type="presOf" srcId="{F84D0033-3AF1-0640-A89E-BEDD980E82A7}" destId="{A67B199B-D895-A54E-ABFB-69D4FF4B7776}" srcOrd="1" destOrd="0" presId="urn:microsoft.com/office/officeart/2005/8/layout/orgChart1"/>
    <dgm:cxn modelId="{C66777FD-F776-124C-A3F1-6886411B8875}" type="presOf" srcId="{8183AF39-9FAA-2F40-B238-05A255BE5D76}" destId="{CCC38612-101B-CE41-8E22-C828F1C101EB}" srcOrd="0" destOrd="0" presId="urn:microsoft.com/office/officeart/2005/8/layout/orgChart1"/>
    <dgm:cxn modelId="{D0551021-DDF9-2A46-9E09-B5CCC6CCBF01}" type="presOf" srcId="{DD4F6633-C205-3444-B6A2-273E7B4F853D}" destId="{0203D268-CD6A-234A-B0F5-2352D256DBE1}" srcOrd="1" destOrd="0" presId="urn:microsoft.com/office/officeart/2005/8/layout/orgChart1"/>
    <dgm:cxn modelId="{2B5A1FDF-17A0-0541-A626-1625504AFFCB}" srcId="{A203EB72-3828-5F48-AC87-9810CFF2229E}" destId="{F84D0033-3AF1-0640-A89E-BEDD980E82A7}" srcOrd="1" destOrd="0" parTransId="{A634AA6B-0664-B448-AC98-2330BB521E19}" sibTransId="{5253B36A-6A79-F14E-B206-6EF4A109DFA5}"/>
    <dgm:cxn modelId="{085922C0-AFD8-5146-9DF7-A04FC7340926}" type="presOf" srcId="{B08459C6-21FB-9349-86BE-7BBC3BD5F091}" destId="{78196A02-AC70-9B4E-BA51-4DF888DB846C}" srcOrd="0" destOrd="0" presId="urn:microsoft.com/office/officeart/2005/8/layout/orgChart1"/>
    <dgm:cxn modelId="{374404DD-0C7A-394B-8B81-7DA543596482}" srcId="{7A2372B1-D98B-0948-A6E3-DA0A0AF4F80E}" destId="{B89B7BA6-B2D1-A54A-8464-5C354A3986ED}" srcOrd="3" destOrd="0" parTransId="{B2ED7A97-0DAC-F740-8FB6-C4F81A14429D}" sibTransId="{C932D52D-147E-1C4B-8D65-9E776E957025}"/>
    <dgm:cxn modelId="{C59D0A36-D39F-A944-9D7C-8C88A1BD09DB}" type="presOf" srcId="{6BF883A5-B26A-8D49-945A-CCDB27A6C49A}" destId="{B0573423-B17A-C044-AA5E-ADFFC2ED7E99}" srcOrd="1" destOrd="0" presId="urn:microsoft.com/office/officeart/2005/8/layout/orgChart1"/>
    <dgm:cxn modelId="{4BB20E3C-E4F7-2E42-A94E-84EE2AF95ECB}" srcId="{FDE29F76-3220-C648-B455-3AB152DCDDAA}" destId="{81E5A2A0-2463-2F4F-A9BA-D36D2D7964FF}" srcOrd="2" destOrd="0" parTransId="{F6C76DC5-5F6C-CB4A-90C7-463094917A3F}" sibTransId="{71A51718-6DD2-DB44-A3B6-DF06A0765F6F}"/>
    <dgm:cxn modelId="{0E8AF787-0CD4-1F4A-9E51-70EE2980B595}" srcId="{FDE29F76-3220-C648-B455-3AB152DCDDAA}" destId="{DD4F6633-C205-3444-B6A2-273E7B4F853D}" srcOrd="3" destOrd="0" parTransId="{41AC2D93-B2DA-7944-A50C-00C639AC0DA4}" sibTransId="{BB982A37-C247-0A42-B6BE-8BD50830F1DF}"/>
    <dgm:cxn modelId="{4364FAAE-D994-FD4E-B600-F40DB578F426}" type="presOf" srcId="{B08459C6-21FB-9349-86BE-7BBC3BD5F091}" destId="{D750FAE0-10B0-3F4D-88FC-262D3A4B5112}" srcOrd="1" destOrd="0" presId="urn:microsoft.com/office/officeart/2005/8/layout/orgChart1"/>
    <dgm:cxn modelId="{7B3E3379-B6F5-3641-84DF-9B55B556B3FF}" type="presOf" srcId="{8183AF39-9FAA-2F40-B238-05A255BE5D76}" destId="{67E0FFC2-526F-FB42-9BAC-858DCC50B84A}" srcOrd="1" destOrd="0" presId="urn:microsoft.com/office/officeart/2005/8/layout/orgChart1"/>
    <dgm:cxn modelId="{A6701E19-563F-434C-BB38-C9B811064A25}" type="presOf" srcId="{29202006-77E1-AC43-8F22-F4D581D02407}" destId="{DAC6F214-E764-194E-A64D-A4AC86DEA660}" srcOrd="0" destOrd="0" presId="urn:microsoft.com/office/officeart/2005/8/layout/orgChart1"/>
    <dgm:cxn modelId="{AEE46F8C-3D88-094E-A8F2-FDA666DEC3F3}" srcId="{8183AF39-9FAA-2F40-B238-05A255BE5D76}" destId="{2F18BF45-2459-6C46-B0F3-BCBB8D4AF2F6}" srcOrd="1" destOrd="0" parTransId="{E0F76FFD-ECD6-8A4E-BB30-3C8FE491D0E4}" sibTransId="{65F49A80-A9D3-7949-8804-6AB839BC89D4}"/>
    <dgm:cxn modelId="{167B8906-2E6D-EB4C-9E71-661772CBBFF8}" type="presOf" srcId="{10928354-1698-974B-98FA-7CC356D19E5E}" destId="{9E21A023-57FF-2E4F-95F8-F606303149ED}" srcOrd="0" destOrd="0" presId="urn:microsoft.com/office/officeart/2005/8/layout/orgChart1"/>
    <dgm:cxn modelId="{95F5A1AB-3E69-F14C-AE03-17849398B724}" type="presOf" srcId="{05C860E5-EBCF-CA48-A827-5C64F55598AB}" destId="{EA29E656-EE82-9C4A-91A0-6FD8A6C27C25}" srcOrd="0" destOrd="0" presId="urn:microsoft.com/office/officeart/2005/8/layout/orgChart1"/>
    <dgm:cxn modelId="{413F8CCB-248E-CB4E-8A1F-A318087D8859}" srcId="{7A2372B1-D98B-0948-A6E3-DA0A0AF4F80E}" destId="{94EAB071-6CAF-FD44-B2A8-83FFDD67D492}" srcOrd="1" destOrd="0" parTransId="{4DD612D1-6012-204B-AA4B-5802E122055F}" sibTransId="{78196E4A-521D-7C47-9673-E84B7B056984}"/>
    <dgm:cxn modelId="{FF46228D-139C-F74F-B21B-6E46366C3C7E}" type="presOf" srcId="{480F7B6E-E164-3E43-9541-06833E14801B}" destId="{4D553AD7-D289-2A4F-AEAD-E7C0C8A39A66}" srcOrd="0" destOrd="0" presId="urn:microsoft.com/office/officeart/2005/8/layout/orgChart1"/>
    <dgm:cxn modelId="{DEDF3325-6787-794A-82AA-F5C6491D730D}" type="presOf" srcId="{1E4ECD1B-F233-C64A-BE2A-9EDF64322378}" destId="{46BDE732-20AD-6644-9727-BA6A799F92CF}" srcOrd="0" destOrd="0" presId="urn:microsoft.com/office/officeart/2005/8/layout/orgChart1"/>
    <dgm:cxn modelId="{FD9ED6C3-1BCC-7C41-9670-A3C1B1A9C0E0}" type="presOf" srcId="{D10DDDC7-3796-AE4C-AE7A-9A1C2CCEB497}" destId="{97D643CB-7E66-354F-8E13-940EA9C1B399}" srcOrd="0" destOrd="0" presId="urn:microsoft.com/office/officeart/2005/8/layout/orgChart1"/>
    <dgm:cxn modelId="{5980A54B-9189-9341-B620-0CB895CF0A76}" type="presOf" srcId="{8BCE3239-B202-2F40-A865-1180B10ADA19}" destId="{8DFF4E50-A727-3B4C-B3B3-084797D0C070}" srcOrd="0" destOrd="0" presId="urn:microsoft.com/office/officeart/2005/8/layout/orgChart1"/>
    <dgm:cxn modelId="{81B5CEA7-D9DF-C24A-A697-F15646C92748}" type="presOf" srcId="{41AC2D93-B2DA-7944-A50C-00C639AC0DA4}" destId="{6501F13B-9252-3E4B-97E9-535F88F86952}" srcOrd="0" destOrd="0" presId="urn:microsoft.com/office/officeart/2005/8/layout/orgChart1"/>
    <dgm:cxn modelId="{41380A7C-2850-6F4C-961F-0FB05C14E7A5}" type="presOf" srcId="{D61A63AF-C241-E44C-8E28-D1DDD3720D89}" destId="{17C18B59-22DC-8A42-AA64-FDB78D67D5A2}" srcOrd="0" destOrd="0" presId="urn:microsoft.com/office/officeart/2005/8/layout/orgChart1"/>
    <dgm:cxn modelId="{ACFB9392-1AC6-4749-B7CD-75171D2B7848}" type="presOf" srcId="{57F98E4B-23DB-8D4A-9B21-E5953B40B466}" destId="{CF55D249-6EF2-D045-853E-352CFFFAE9C9}" srcOrd="1" destOrd="0" presId="urn:microsoft.com/office/officeart/2005/8/layout/orgChart1"/>
    <dgm:cxn modelId="{098BB379-FDDF-3549-A90E-484E5BA4134B}" type="presOf" srcId="{B89B7BA6-B2D1-A54A-8464-5C354A3986ED}" destId="{9A5C4827-0FAA-5B43-84E2-77EE5D46BD1D}" srcOrd="0" destOrd="0" presId="urn:microsoft.com/office/officeart/2005/8/layout/orgChart1"/>
    <dgm:cxn modelId="{4120FF95-C7C2-A443-9B12-F5C12AA3B3D7}" srcId="{A203EB72-3828-5F48-AC87-9810CFF2229E}" destId="{3CA22C60-A43B-5E4F-BBA6-5C3673F9CFBE}" srcOrd="0" destOrd="0" parTransId="{D0D845A8-0906-3B49-A3D1-E47F4A076D6C}" sibTransId="{823C8F69-BE8B-6246-A3C2-F2DE8460094D}"/>
    <dgm:cxn modelId="{256A2C10-E14E-0F46-BA5B-4B363332DBB0}" type="presOf" srcId="{B2ED7A97-0DAC-F740-8FB6-C4F81A14429D}" destId="{60E7E2A5-5966-9143-9D2C-4580B5E72441}" srcOrd="0" destOrd="0" presId="urn:microsoft.com/office/officeart/2005/8/layout/orgChart1"/>
    <dgm:cxn modelId="{27290B8D-07ED-9D4E-8C84-C86BD11AD6B8}" srcId="{7A2372B1-D98B-0948-A6E3-DA0A0AF4F80E}" destId="{29202006-77E1-AC43-8F22-F4D581D02407}" srcOrd="0" destOrd="0" parTransId="{CE66AEEB-DCCC-254A-A29D-9DD641B4F216}" sibTransId="{62C6FC00-12F4-FE43-B037-428774BE7F25}"/>
    <dgm:cxn modelId="{9ECCA6D4-6EA3-544D-9AC9-B82305857C8A}" type="presOf" srcId="{E586997B-45EB-E245-A97D-8831330493BB}" destId="{9126021A-CE4C-AB48-B86B-7E48FC1CAE4C}" srcOrd="0" destOrd="0" presId="urn:microsoft.com/office/officeart/2005/8/layout/orgChart1"/>
    <dgm:cxn modelId="{FD8044CE-F57F-F941-BE02-8261BA5E1BFA}" type="presOf" srcId="{E0F76FFD-ECD6-8A4E-BB30-3C8FE491D0E4}" destId="{C0D37A68-59CC-DC4D-984F-564021E0CFA2}" srcOrd="0" destOrd="0" presId="urn:microsoft.com/office/officeart/2005/8/layout/orgChart1"/>
    <dgm:cxn modelId="{CA362E99-ED1D-2D46-8D0D-255E537F8E00}" type="presOf" srcId="{7A2372B1-D98B-0948-A6E3-DA0A0AF4F80E}" destId="{5060840F-2BE4-0645-B1CF-C3A31BD6AED0}" srcOrd="1" destOrd="0" presId="urn:microsoft.com/office/officeart/2005/8/layout/orgChart1"/>
    <dgm:cxn modelId="{08D31B2C-1DEC-8148-A979-B764D2A293A9}" srcId="{8183AF39-9FAA-2F40-B238-05A255BE5D76}" destId="{6BF883A5-B26A-8D49-945A-CCDB27A6C49A}" srcOrd="2" destOrd="0" parTransId="{D10DDDC7-3796-AE4C-AE7A-9A1C2CCEB497}" sibTransId="{C3688D6B-9944-B744-9AFE-B634DAF52C2A}"/>
    <dgm:cxn modelId="{680FC1E4-1196-4C49-BBED-A6FE3F0D30F0}" type="presOf" srcId="{29202006-77E1-AC43-8F22-F4D581D02407}" destId="{16E76BE3-2862-3740-9659-DDCF6AF43407}" srcOrd="1" destOrd="0" presId="urn:microsoft.com/office/officeart/2005/8/layout/orgChart1"/>
    <dgm:cxn modelId="{9B942802-23A5-6742-800A-BDBAB156B09B}" type="presOf" srcId="{D61A63AF-C241-E44C-8E28-D1DDD3720D89}" destId="{F965DC3D-73F2-B346-BCCC-FEE7697EC7A8}" srcOrd="1" destOrd="0" presId="urn:microsoft.com/office/officeart/2005/8/layout/orgChart1"/>
    <dgm:cxn modelId="{3FB62912-6E0B-9547-A52A-AEF9B1D05CED}" srcId="{480F7B6E-E164-3E43-9541-06833E14801B}" destId="{57F98E4B-23DB-8D4A-9B21-E5953B40B466}" srcOrd="4" destOrd="0" parTransId="{CE4C4F75-9A7D-3B4D-84B8-20F3264F1F5B}" sibTransId="{D16DDDEB-DE33-CA4F-B041-A10DBE780196}"/>
    <dgm:cxn modelId="{67267077-876C-1A40-95F8-905AC28B4A31}" type="presOf" srcId="{FDE29F76-3220-C648-B455-3AB152DCDDAA}" destId="{C0193A46-8E82-3346-8030-57F4A55EEE21}" srcOrd="0" destOrd="0" presId="urn:microsoft.com/office/officeart/2005/8/layout/orgChart1"/>
    <dgm:cxn modelId="{E7E7DB5D-BC5C-7145-A1A7-25946E9E6FD8}" type="presOf" srcId="{81E5A2A0-2463-2F4F-A9BA-D36D2D7964FF}" destId="{8D80D534-4372-9543-8813-696B40D39D9F}" srcOrd="1" destOrd="0" presId="urn:microsoft.com/office/officeart/2005/8/layout/orgChart1"/>
    <dgm:cxn modelId="{B9DB2108-2564-3A43-B977-44B032FD0AAD}" srcId="{FDE29F76-3220-C648-B455-3AB152DCDDAA}" destId="{78A7F442-9B99-8440-BB5A-F3F737C0D99F}" srcOrd="0" destOrd="0" parTransId="{05C860E5-EBCF-CA48-A827-5C64F55598AB}" sibTransId="{307369E9-E0A7-3744-8C5E-EBAB162DD9AA}"/>
    <dgm:cxn modelId="{EC8CA5E8-2887-7241-AA83-1486DC17DA7A}" type="presOf" srcId="{3CA22C60-A43B-5E4F-BBA6-5C3673F9CFBE}" destId="{A77FD2D0-CF31-6F4F-B1D1-9401DD11468F}" srcOrd="0" destOrd="0" presId="urn:microsoft.com/office/officeart/2005/8/layout/orgChart1"/>
    <dgm:cxn modelId="{D1C1DC97-3092-9B4E-9565-A25CBB396786}" type="presOf" srcId="{3B06E5AD-220C-8040-AAB8-48F3D7A47DC9}" destId="{4649DD3D-371B-2744-A89E-61532F7546DA}" srcOrd="1" destOrd="0" presId="urn:microsoft.com/office/officeart/2005/8/layout/orgChart1"/>
    <dgm:cxn modelId="{7BF05B67-73C3-4847-98E3-8E46BF971DA9}" srcId="{FDE29F76-3220-C648-B455-3AB152DCDDAA}" destId="{B08459C6-21FB-9349-86BE-7BBC3BD5F091}" srcOrd="1" destOrd="0" parTransId="{2D2DD754-521F-4F4A-9A33-BCF133D5BC21}" sibTransId="{D1D09A6A-79F3-4841-AECB-8FDFE2251A02}"/>
    <dgm:cxn modelId="{173C161E-75E6-544A-B4D3-8CBC63B225B5}" type="presOf" srcId="{005A463A-C28D-D14A-B85E-E8341D233FB9}" destId="{1641A48B-4C44-9346-A047-3AB6C77E0F51}" srcOrd="0" destOrd="0" presId="urn:microsoft.com/office/officeart/2005/8/layout/orgChart1"/>
    <dgm:cxn modelId="{4055D0F6-3393-684C-80C3-0A64CB2B7E31}" srcId="{480F7B6E-E164-3E43-9541-06833E14801B}" destId="{FDE29F76-3220-C648-B455-3AB152DCDDAA}" srcOrd="0" destOrd="0" parTransId="{969C1C40-FC20-E247-81A7-E4AFB43E7E17}" sibTransId="{1F795563-0437-E041-8C38-85F152A5D038}"/>
    <dgm:cxn modelId="{6B7916D3-939C-4344-A0BB-9306AB0BA77F}" type="presOf" srcId="{78A7F442-9B99-8440-BB5A-F3F737C0D99F}" destId="{CF9C9E64-915C-9A4E-B4EB-9F28C8107D96}" srcOrd="0" destOrd="0" presId="urn:microsoft.com/office/officeart/2005/8/layout/orgChart1"/>
    <dgm:cxn modelId="{F66137E1-70DA-B746-A6E9-E5F46F9A8DEA}" type="presOf" srcId="{C11E19AC-39AE-0541-ADF8-538FBDF900D7}" destId="{5FE7EB90-D999-1C42-AAED-0B451A639C60}" srcOrd="1" destOrd="0" presId="urn:microsoft.com/office/officeart/2005/8/layout/orgChart1"/>
    <dgm:cxn modelId="{46C2531E-4D35-8C4A-9A9D-FAF4B0077F92}" type="presOf" srcId="{30B031A3-A92E-0F41-ABDF-96AAFEB23D5B}" destId="{A73F0712-86C2-A249-AFFD-93A8BACF42A6}" srcOrd="0" destOrd="0" presId="urn:microsoft.com/office/officeart/2005/8/layout/orgChart1"/>
    <dgm:cxn modelId="{F5C1F60D-A9E3-584D-B8BD-1C224338A9B9}" type="presOf" srcId="{480F7B6E-E164-3E43-9541-06833E14801B}" destId="{BAB1C640-2A25-4D45-8953-7CB27D363FDC}" srcOrd="1" destOrd="0" presId="urn:microsoft.com/office/officeart/2005/8/layout/orgChart1"/>
    <dgm:cxn modelId="{F4796E78-DAE6-354C-A0F9-14AC79F1A260}" srcId="{7A2372B1-D98B-0948-A6E3-DA0A0AF4F80E}" destId="{C11E19AC-39AE-0541-ADF8-538FBDF900D7}" srcOrd="2" destOrd="0" parTransId="{30B031A3-A92E-0F41-ABDF-96AAFEB23D5B}" sibTransId="{C35DE6F0-6BC7-D242-A98E-12B5641BCD79}"/>
    <dgm:cxn modelId="{26E5B646-5064-C746-8994-D951F0A1902A}" srcId="{480F7B6E-E164-3E43-9541-06833E14801B}" destId="{7A2372B1-D98B-0948-A6E3-DA0A0AF4F80E}" srcOrd="1" destOrd="0" parTransId="{E51CF90D-3135-C848-AF2C-BE2B2E26A5DB}" sibTransId="{47877346-CBD2-954B-829A-BBDC0D62B1FE}"/>
    <dgm:cxn modelId="{D6051E4E-FB0B-9A44-B6BF-AA48CDFA96CD}" type="presOf" srcId="{57F98E4B-23DB-8D4A-9B21-E5953B40B466}" destId="{B6D15BFF-2FEA-4643-9904-3D59FF7076F0}" srcOrd="0" destOrd="0" presId="urn:microsoft.com/office/officeart/2005/8/layout/orgChart1"/>
    <dgm:cxn modelId="{D80AD32C-0C96-A94B-98D4-A8BD081360A4}" type="presOf" srcId="{E586997B-45EB-E245-A97D-8831330493BB}" destId="{5D0B5C20-F714-0345-AE0D-53C851A5392F}" srcOrd="1" destOrd="0" presId="urn:microsoft.com/office/officeart/2005/8/layout/orgChart1"/>
    <dgm:cxn modelId="{57DA2231-3AF3-3D4E-A56F-74A2FCD78718}" type="presOf" srcId="{E51CF90D-3135-C848-AF2C-BE2B2E26A5DB}" destId="{13EBD67F-F47D-9F4D-912A-77C399C2C6B4}" srcOrd="0" destOrd="0" presId="urn:microsoft.com/office/officeart/2005/8/layout/orgChart1"/>
    <dgm:cxn modelId="{1B80DD8D-1E4F-7442-A5EF-5F1EBD66F0A8}" srcId="{1BE6B6B5-E5ED-D94D-BAF0-298A56AA6EB8}" destId="{480F7B6E-E164-3E43-9541-06833E14801B}" srcOrd="0" destOrd="0" parTransId="{A994FEA3-9318-4949-A1C7-5013E5F23904}" sibTransId="{F079A456-B7BD-9443-BE75-E83FA395CEFB}"/>
    <dgm:cxn modelId="{1FC125B1-771B-AD4B-B7AA-EF60B0F9497D}" type="presOf" srcId="{F6C76DC5-5F6C-CB4A-90C7-463094917A3F}" destId="{18534803-8044-5646-90D0-5429740BF926}" srcOrd="0" destOrd="0" presId="urn:microsoft.com/office/officeart/2005/8/layout/orgChart1"/>
    <dgm:cxn modelId="{8E32466F-24BA-F14D-BEAD-B039ECFE9F61}" srcId="{8183AF39-9FAA-2F40-B238-05A255BE5D76}" destId="{E586997B-45EB-E245-A97D-8831330493BB}" srcOrd="0" destOrd="0" parTransId="{278513C1-C0B6-F64D-A88D-B31635EEEDD9}" sibTransId="{E9CD88D9-3940-C143-90F0-D6BCC9ACF6A5}"/>
    <dgm:cxn modelId="{14D83CAF-ABE4-914B-A2E5-6B8A6605BF6B}" type="presOf" srcId="{A203EB72-3828-5F48-AC87-9810CFF2229E}" destId="{25028FF4-C6C7-C141-A1CB-13A4527738D5}" srcOrd="0" destOrd="0" presId="urn:microsoft.com/office/officeart/2005/8/layout/orgChart1"/>
    <dgm:cxn modelId="{CB0557F9-1002-2948-8859-8AA9B18E1543}" type="presOf" srcId="{6BF883A5-B26A-8D49-945A-CCDB27A6C49A}" destId="{BE7260BC-6450-4245-91B8-FD6A8BDEDB5F}" srcOrd="0" destOrd="0" presId="urn:microsoft.com/office/officeart/2005/8/layout/orgChart1"/>
    <dgm:cxn modelId="{C76590B7-1000-0A47-8076-A9984AF3D339}" type="presOf" srcId="{4DD612D1-6012-204B-AA4B-5802E122055F}" destId="{2C74CB8B-BC2C-CC46-BB58-04FE5821103A}" srcOrd="0" destOrd="0" presId="urn:microsoft.com/office/officeart/2005/8/layout/orgChart1"/>
    <dgm:cxn modelId="{2F14656E-5925-5F43-B26E-F745D868BCB2}" type="presOf" srcId="{D0D845A8-0906-3B49-A3D1-E47F4A076D6C}" destId="{7BD34121-6BB3-854C-ADCE-78C576637A13}" srcOrd="0" destOrd="0" presId="urn:microsoft.com/office/officeart/2005/8/layout/orgChart1"/>
    <dgm:cxn modelId="{2FD29CEB-85A3-4442-B3A1-974CBBE53C8F}" type="presOf" srcId="{F4FCF165-F7E4-534F-938A-31E23747B8FD}" destId="{A3625A61-6F49-594E-AE5D-8ECC97B35909}" srcOrd="0" destOrd="0" presId="urn:microsoft.com/office/officeart/2005/8/layout/orgChart1"/>
    <dgm:cxn modelId="{08DE1DB1-F2E3-CD4D-8357-E6D3733548DB}" type="presOf" srcId="{DD4F6633-C205-3444-B6A2-273E7B4F853D}" destId="{9CEF9C96-52F1-374D-8AD4-565A31AF1036}" srcOrd="0" destOrd="0" presId="urn:microsoft.com/office/officeart/2005/8/layout/orgChart1"/>
    <dgm:cxn modelId="{05F13A32-9839-D148-8B01-E94B073DF357}" type="presOf" srcId="{7A2372B1-D98B-0948-A6E3-DA0A0AF4F80E}" destId="{A9B0FE01-DC33-6441-9974-1520823066CA}" srcOrd="0" destOrd="0" presId="urn:microsoft.com/office/officeart/2005/8/layout/orgChart1"/>
    <dgm:cxn modelId="{6C198F70-630A-3C43-A02F-7C922B290432}" type="presOf" srcId="{FDE29F76-3220-C648-B455-3AB152DCDDAA}" destId="{60113A46-B2BF-BB4E-B4B0-353D06A44A5C}" srcOrd="1" destOrd="0" presId="urn:microsoft.com/office/officeart/2005/8/layout/orgChart1"/>
    <dgm:cxn modelId="{1C9E11B4-BC4F-A64F-A650-4358772989C9}" type="presOf" srcId="{C7C6D18E-2B20-204E-9FFC-3D3CEEDEB50D}" destId="{C4C33584-C936-9940-B98D-29B7CF66D076}" srcOrd="0" destOrd="0" presId="urn:microsoft.com/office/officeart/2005/8/layout/orgChart1"/>
    <dgm:cxn modelId="{EFD52F2E-41C1-4A40-A9D2-C00648F57159}" type="presOf" srcId="{969C1C40-FC20-E247-81A7-E4AFB43E7E17}" destId="{F5AD0EE8-A1ED-C848-AD2D-A78F462D1733}" srcOrd="0" destOrd="0" presId="urn:microsoft.com/office/officeart/2005/8/layout/orgChart1"/>
    <dgm:cxn modelId="{D64A6488-FC03-9043-BC10-FDD95685A93A}" srcId="{480F7B6E-E164-3E43-9541-06833E14801B}" destId="{8183AF39-9FAA-2F40-B238-05A255BE5D76}" srcOrd="3" destOrd="0" parTransId="{2C56E069-8C77-5549-BA69-070E6F012946}" sibTransId="{7B0A2FD6-0F3E-4C49-8113-E580DB6BCF36}"/>
    <dgm:cxn modelId="{033A1EFC-D9F2-5947-8285-1FE1D9607CF3}" type="presOf" srcId="{A634AA6B-0664-B448-AC98-2330BB521E19}" destId="{D870CF52-969D-D14A-B014-979ABC5AD37E}" srcOrd="0" destOrd="0" presId="urn:microsoft.com/office/officeart/2005/8/layout/orgChart1"/>
    <dgm:cxn modelId="{F6D655CA-8DED-884F-B580-C6FB6CA3FE77}" type="presOf" srcId="{3CA22C60-A43B-5E4F-BBA6-5C3673F9CFBE}" destId="{6BECBA8D-6428-354B-A4FF-459498C95BFC}" srcOrd="1" destOrd="0" presId="urn:microsoft.com/office/officeart/2005/8/layout/orgChart1"/>
    <dgm:cxn modelId="{189C26E0-CC85-1247-A273-D7308018956A}" type="presOf" srcId="{B89B7BA6-B2D1-A54A-8464-5C354A3986ED}" destId="{216713A0-C7F2-ED47-9D59-C51EE6369FE8}" srcOrd="1" destOrd="0" presId="urn:microsoft.com/office/officeart/2005/8/layout/orgChart1"/>
    <dgm:cxn modelId="{B253F96C-AF01-224D-8508-68AF7887DB9A}" type="presParOf" srcId="{CDA3897C-0924-F74D-AA81-622EB2BDE4F7}" destId="{FB9881EE-B9E0-2F49-A62A-C7013F3A0175}" srcOrd="0" destOrd="0" presId="urn:microsoft.com/office/officeart/2005/8/layout/orgChart1"/>
    <dgm:cxn modelId="{D0FF7F04-9BD7-6E4C-8F0F-F138FB4EF49B}" type="presParOf" srcId="{FB9881EE-B9E0-2F49-A62A-C7013F3A0175}" destId="{376C0E99-C28B-104A-A963-7B7B98D365A0}" srcOrd="0" destOrd="0" presId="urn:microsoft.com/office/officeart/2005/8/layout/orgChart1"/>
    <dgm:cxn modelId="{64474A1C-D818-1044-858E-79F53E569732}" type="presParOf" srcId="{376C0E99-C28B-104A-A963-7B7B98D365A0}" destId="{4D553AD7-D289-2A4F-AEAD-E7C0C8A39A66}" srcOrd="0" destOrd="0" presId="urn:microsoft.com/office/officeart/2005/8/layout/orgChart1"/>
    <dgm:cxn modelId="{060C3951-874A-7F41-B989-1FF2471CAD4B}" type="presParOf" srcId="{376C0E99-C28B-104A-A963-7B7B98D365A0}" destId="{BAB1C640-2A25-4D45-8953-7CB27D363FDC}" srcOrd="1" destOrd="0" presId="urn:microsoft.com/office/officeart/2005/8/layout/orgChart1"/>
    <dgm:cxn modelId="{27D58A6B-683F-894A-9CBF-D65B1881490C}" type="presParOf" srcId="{FB9881EE-B9E0-2F49-A62A-C7013F3A0175}" destId="{2C0F48EE-EA0A-5442-88D2-B8E3BAEA8108}" srcOrd="1" destOrd="0" presId="urn:microsoft.com/office/officeart/2005/8/layout/orgChart1"/>
    <dgm:cxn modelId="{11C59459-0A71-3348-8C93-D3672001A0DA}" type="presParOf" srcId="{2C0F48EE-EA0A-5442-88D2-B8E3BAEA8108}" destId="{F5AD0EE8-A1ED-C848-AD2D-A78F462D1733}" srcOrd="0" destOrd="0" presId="urn:microsoft.com/office/officeart/2005/8/layout/orgChart1"/>
    <dgm:cxn modelId="{7CCC287A-087A-0041-B8F2-671774D37AB6}" type="presParOf" srcId="{2C0F48EE-EA0A-5442-88D2-B8E3BAEA8108}" destId="{F0C89E40-BB64-054F-955B-82EBAFA9F8DB}" srcOrd="1" destOrd="0" presId="urn:microsoft.com/office/officeart/2005/8/layout/orgChart1"/>
    <dgm:cxn modelId="{BE80B12B-72C9-2F41-9F91-338D1A7299C4}" type="presParOf" srcId="{F0C89E40-BB64-054F-955B-82EBAFA9F8DB}" destId="{B1E34656-6542-FC4A-B415-392BBD660BB5}" srcOrd="0" destOrd="0" presId="urn:microsoft.com/office/officeart/2005/8/layout/orgChart1"/>
    <dgm:cxn modelId="{5F568A30-DFF5-B647-BC69-27318C245D87}" type="presParOf" srcId="{B1E34656-6542-FC4A-B415-392BBD660BB5}" destId="{C0193A46-8E82-3346-8030-57F4A55EEE21}" srcOrd="0" destOrd="0" presId="urn:microsoft.com/office/officeart/2005/8/layout/orgChart1"/>
    <dgm:cxn modelId="{609FB71E-99DE-894A-9580-796EE1389C6E}" type="presParOf" srcId="{B1E34656-6542-FC4A-B415-392BBD660BB5}" destId="{60113A46-B2BF-BB4E-B4B0-353D06A44A5C}" srcOrd="1" destOrd="0" presId="urn:microsoft.com/office/officeart/2005/8/layout/orgChart1"/>
    <dgm:cxn modelId="{93234C6A-F488-4745-AE8B-7DA285BBA48D}" type="presParOf" srcId="{F0C89E40-BB64-054F-955B-82EBAFA9F8DB}" destId="{255E1B64-4545-1345-B5EA-FB4A7BA0CB92}" srcOrd="1" destOrd="0" presId="urn:microsoft.com/office/officeart/2005/8/layout/orgChart1"/>
    <dgm:cxn modelId="{25FFE217-0CAF-6844-B1BA-FB6419319A8B}" type="presParOf" srcId="{255E1B64-4545-1345-B5EA-FB4A7BA0CB92}" destId="{EA29E656-EE82-9C4A-91A0-6FD8A6C27C25}" srcOrd="0" destOrd="0" presId="urn:microsoft.com/office/officeart/2005/8/layout/orgChart1"/>
    <dgm:cxn modelId="{7A2FBF38-FFFF-114A-A4C2-793E0B60DAD7}" type="presParOf" srcId="{255E1B64-4545-1345-B5EA-FB4A7BA0CB92}" destId="{C0EB40FC-CC8E-E04D-9977-E776AE3523EC}" srcOrd="1" destOrd="0" presId="urn:microsoft.com/office/officeart/2005/8/layout/orgChart1"/>
    <dgm:cxn modelId="{3DDE8312-0CC6-884A-B1D0-19EC7F5B804F}" type="presParOf" srcId="{C0EB40FC-CC8E-E04D-9977-E776AE3523EC}" destId="{B26E7594-DC33-9F4B-B76D-04B29A7DBED2}" srcOrd="0" destOrd="0" presId="urn:microsoft.com/office/officeart/2005/8/layout/orgChart1"/>
    <dgm:cxn modelId="{273CB8DF-F194-A147-BBF3-5126225F476B}" type="presParOf" srcId="{B26E7594-DC33-9F4B-B76D-04B29A7DBED2}" destId="{CF9C9E64-915C-9A4E-B4EB-9F28C8107D96}" srcOrd="0" destOrd="0" presId="urn:microsoft.com/office/officeart/2005/8/layout/orgChart1"/>
    <dgm:cxn modelId="{3602E58C-CFE4-6543-B72B-BA5C2D038258}" type="presParOf" srcId="{B26E7594-DC33-9F4B-B76D-04B29A7DBED2}" destId="{11FDCBDA-B5BD-9E4B-9D9E-89FF544E9B1F}" srcOrd="1" destOrd="0" presId="urn:microsoft.com/office/officeart/2005/8/layout/orgChart1"/>
    <dgm:cxn modelId="{4F0B88D3-C4E8-384F-B5C5-B410F2EF2B2A}" type="presParOf" srcId="{C0EB40FC-CC8E-E04D-9977-E776AE3523EC}" destId="{476AEF0C-F30D-FE4C-B90C-24D8C727DBCD}" srcOrd="1" destOrd="0" presId="urn:microsoft.com/office/officeart/2005/8/layout/orgChart1"/>
    <dgm:cxn modelId="{FB486750-2D3C-8646-A9F7-FB2616E5E752}" type="presParOf" srcId="{C0EB40FC-CC8E-E04D-9977-E776AE3523EC}" destId="{D335B9EA-C272-4D44-93CE-C426EE71116A}" srcOrd="2" destOrd="0" presId="urn:microsoft.com/office/officeart/2005/8/layout/orgChart1"/>
    <dgm:cxn modelId="{7CA254F8-8C34-9F48-BC73-A842FC2F7D03}" type="presParOf" srcId="{255E1B64-4545-1345-B5EA-FB4A7BA0CB92}" destId="{DB9C3334-2FB2-684D-8A9F-50A0B608AF14}" srcOrd="2" destOrd="0" presId="urn:microsoft.com/office/officeart/2005/8/layout/orgChart1"/>
    <dgm:cxn modelId="{9AD4D55C-83A3-2645-BD41-D1EE1436D7BF}" type="presParOf" srcId="{255E1B64-4545-1345-B5EA-FB4A7BA0CB92}" destId="{48EF0811-79A7-8744-8203-E8CAD9919E06}" srcOrd="3" destOrd="0" presId="urn:microsoft.com/office/officeart/2005/8/layout/orgChart1"/>
    <dgm:cxn modelId="{CEB2677D-E2AA-4747-B65D-9D85201EF4AB}" type="presParOf" srcId="{48EF0811-79A7-8744-8203-E8CAD9919E06}" destId="{F48A53E9-D2B5-1A42-9B59-F40E22702EC9}" srcOrd="0" destOrd="0" presId="urn:microsoft.com/office/officeart/2005/8/layout/orgChart1"/>
    <dgm:cxn modelId="{3687B7A2-44BE-B84E-AF3C-CE9BB9213CAB}" type="presParOf" srcId="{F48A53E9-D2B5-1A42-9B59-F40E22702EC9}" destId="{78196A02-AC70-9B4E-BA51-4DF888DB846C}" srcOrd="0" destOrd="0" presId="urn:microsoft.com/office/officeart/2005/8/layout/orgChart1"/>
    <dgm:cxn modelId="{5B91C878-8DA6-6449-8CA6-2EF864589D97}" type="presParOf" srcId="{F48A53E9-D2B5-1A42-9B59-F40E22702EC9}" destId="{D750FAE0-10B0-3F4D-88FC-262D3A4B5112}" srcOrd="1" destOrd="0" presId="urn:microsoft.com/office/officeart/2005/8/layout/orgChart1"/>
    <dgm:cxn modelId="{74E52C64-A239-0F44-9CC1-8CD1559BD838}" type="presParOf" srcId="{48EF0811-79A7-8744-8203-E8CAD9919E06}" destId="{A67694E0-4BAC-CC45-B8DC-B7BDF5B2DC38}" srcOrd="1" destOrd="0" presId="urn:microsoft.com/office/officeart/2005/8/layout/orgChart1"/>
    <dgm:cxn modelId="{C77E2094-CE77-FE41-AD33-381483B7816F}" type="presParOf" srcId="{48EF0811-79A7-8744-8203-E8CAD9919E06}" destId="{05BA0EAC-0448-2145-A25A-65EE6E8C5CDF}" srcOrd="2" destOrd="0" presId="urn:microsoft.com/office/officeart/2005/8/layout/orgChart1"/>
    <dgm:cxn modelId="{ECFAE638-7951-AA46-9E24-B29909C25E1D}" type="presParOf" srcId="{255E1B64-4545-1345-B5EA-FB4A7BA0CB92}" destId="{18534803-8044-5646-90D0-5429740BF926}" srcOrd="4" destOrd="0" presId="urn:microsoft.com/office/officeart/2005/8/layout/orgChart1"/>
    <dgm:cxn modelId="{B7693692-F844-444F-A943-05F507BB0657}" type="presParOf" srcId="{255E1B64-4545-1345-B5EA-FB4A7BA0CB92}" destId="{A7CA42DA-E4A9-7D40-BD09-F476EC0261B0}" srcOrd="5" destOrd="0" presId="urn:microsoft.com/office/officeart/2005/8/layout/orgChart1"/>
    <dgm:cxn modelId="{99DC60BF-66CA-1440-B3B8-74208A4B10ED}" type="presParOf" srcId="{A7CA42DA-E4A9-7D40-BD09-F476EC0261B0}" destId="{74B984FF-2502-ED40-B9C5-A1A82B4CE0B6}" srcOrd="0" destOrd="0" presId="urn:microsoft.com/office/officeart/2005/8/layout/orgChart1"/>
    <dgm:cxn modelId="{1EF9D828-04E1-E347-B1C2-C95FEA0CFBF6}" type="presParOf" srcId="{74B984FF-2502-ED40-B9C5-A1A82B4CE0B6}" destId="{4830769C-AB72-3942-BDFB-596248C8F168}" srcOrd="0" destOrd="0" presId="urn:microsoft.com/office/officeart/2005/8/layout/orgChart1"/>
    <dgm:cxn modelId="{E3F26B29-3F8A-3848-86B8-585BF9488762}" type="presParOf" srcId="{74B984FF-2502-ED40-B9C5-A1A82B4CE0B6}" destId="{8D80D534-4372-9543-8813-696B40D39D9F}" srcOrd="1" destOrd="0" presId="urn:microsoft.com/office/officeart/2005/8/layout/orgChart1"/>
    <dgm:cxn modelId="{8CD95C29-766E-5B4D-BF77-3CD7CD91E2BE}" type="presParOf" srcId="{A7CA42DA-E4A9-7D40-BD09-F476EC0261B0}" destId="{5EFB5362-5807-3942-8FE7-3B3A16FCF314}" srcOrd="1" destOrd="0" presId="urn:microsoft.com/office/officeart/2005/8/layout/orgChart1"/>
    <dgm:cxn modelId="{41F70BFA-4097-B343-8E6D-BC0ABFAF5CD8}" type="presParOf" srcId="{A7CA42DA-E4A9-7D40-BD09-F476EC0261B0}" destId="{02A75D16-F96E-9444-9CFE-5B2BAB0BC92A}" srcOrd="2" destOrd="0" presId="urn:microsoft.com/office/officeart/2005/8/layout/orgChart1"/>
    <dgm:cxn modelId="{B98F7BBF-B748-854E-87AC-047855E6761B}" type="presParOf" srcId="{255E1B64-4545-1345-B5EA-FB4A7BA0CB92}" destId="{6501F13B-9252-3E4B-97E9-535F88F86952}" srcOrd="6" destOrd="0" presId="urn:microsoft.com/office/officeart/2005/8/layout/orgChart1"/>
    <dgm:cxn modelId="{8085486B-8B06-8A49-B0FF-18D7025EFBA6}" type="presParOf" srcId="{255E1B64-4545-1345-B5EA-FB4A7BA0CB92}" destId="{AD710450-18B6-5943-A420-78EC56E5829B}" srcOrd="7" destOrd="0" presId="urn:microsoft.com/office/officeart/2005/8/layout/orgChart1"/>
    <dgm:cxn modelId="{C7F74887-3789-7B4E-8F52-51CF41B20BC3}" type="presParOf" srcId="{AD710450-18B6-5943-A420-78EC56E5829B}" destId="{976DB05C-8FF7-BA49-B06A-CF98990E9D5C}" srcOrd="0" destOrd="0" presId="urn:microsoft.com/office/officeart/2005/8/layout/orgChart1"/>
    <dgm:cxn modelId="{B011C178-4A42-7F41-A7FF-6DF42469230E}" type="presParOf" srcId="{976DB05C-8FF7-BA49-B06A-CF98990E9D5C}" destId="{9CEF9C96-52F1-374D-8AD4-565A31AF1036}" srcOrd="0" destOrd="0" presId="urn:microsoft.com/office/officeart/2005/8/layout/orgChart1"/>
    <dgm:cxn modelId="{9646E824-2F56-6941-AC65-02D0BC646F04}" type="presParOf" srcId="{976DB05C-8FF7-BA49-B06A-CF98990E9D5C}" destId="{0203D268-CD6A-234A-B0F5-2352D256DBE1}" srcOrd="1" destOrd="0" presId="urn:microsoft.com/office/officeart/2005/8/layout/orgChart1"/>
    <dgm:cxn modelId="{5EC30443-6D44-294E-8D71-6A8BF4B1AB81}" type="presParOf" srcId="{AD710450-18B6-5943-A420-78EC56E5829B}" destId="{139D407C-3A3C-784C-A489-9360DF0C5FAF}" srcOrd="1" destOrd="0" presId="urn:microsoft.com/office/officeart/2005/8/layout/orgChart1"/>
    <dgm:cxn modelId="{BB947F91-6341-9949-9B63-D8F900525164}" type="presParOf" srcId="{AD710450-18B6-5943-A420-78EC56E5829B}" destId="{F8D42B44-225A-534E-9979-B1E94E94EAB6}" srcOrd="2" destOrd="0" presId="urn:microsoft.com/office/officeart/2005/8/layout/orgChart1"/>
    <dgm:cxn modelId="{FE8B9712-06DD-F34E-AD9E-04C8E8632CBE}" type="presParOf" srcId="{255E1B64-4545-1345-B5EA-FB4A7BA0CB92}" destId="{9F22F996-0543-234A-94B8-73B7A91089DD}" srcOrd="8" destOrd="0" presId="urn:microsoft.com/office/officeart/2005/8/layout/orgChart1"/>
    <dgm:cxn modelId="{430D4E99-27EC-1B4F-A411-FB452A438A73}" type="presParOf" srcId="{255E1B64-4545-1345-B5EA-FB4A7BA0CB92}" destId="{B7C1027E-E74E-8544-B299-F16A345BEBBE}" srcOrd="9" destOrd="0" presId="urn:microsoft.com/office/officeart/2005/8/layout/orgChart1"/>
    <dgm:cxn modelId="{D9E46EDE-96D5-C148-AD3C-93DD866F7480}" type="presParOf" srcId="{B7C1027E-E74E-8544-B299-F16A345BEBBE}" destId="{D2EB21C5-9E3C-F546-9466-D71F279D5223}" srcOrd="0" destOrd="0" presId="urn:microsoft.com/office/officeart/2005/8/layout/orgChart1"/>
    <dgm:cxn modelId="{B0A0C59A-C0EF-D949-9361-726EBEA3F061}" type="presParOf" srcId="{D2EB21C5-9E3C-F546-9466-D71F279D5223}" destId="{1641A48B-4C44-9346-A047-3AB6C77E0F51}" srcOrd="0" destOrd="0" presId="urn:microsoft.com/office/officeart/2005/8/layout/orgChart1"/>
    <dgm:cxn modelId="{FFE7BA8B-8731-CB43-9677-7627AC514501}" type="presParOf" srcId="{D2EB21C5-9E3C-F546-9466-D71F279D5223}" destId="{CECC1CFF-FAFB-6144-9097-325D6EFC65AF}" srcOrd="1" destOrd="0" presId="urn:microsoft.com/office/officeart/2005/8/layout/orgChart1"/>
    <dgm:cxn modelId="{C55D05EA-D166-D346-AA16-63D040C5B33A}" type="presParOf" srcId="{B7C1027E-E74E-8544-B299-F16A345BEBBE}" destId="{4BFA27BA-3BA4-D44C-8910-E6824F83D595}" srcOrd="1" destOrd="0" presId="urn:microsoft.com/office/officeart/2005/8/layout/orgChart1"/>
    <dgm:cxn modelId="{182B8E30-A276-C94B-AF47-E323958EE498}" type="presParOf" srcId="{B7C1027E-E74E-8544-B299-F16A345BEBBE}" destId="{9825AA8C-D356-FB4D-992D-71605DD57EBA}" srcOrd="2" destOrd="0" presId="urn:microsoft.com/office/officeart/2005/8/layout/orgChart1"/>
    <dgm:cxn modelId="{80CFD083-91D4-1245-9660-C4E09A0DDB74}" type="presParOf" srcId="{F0C89E40-BB64-054F-955B-82EBAFA9F8DB}" destId="{1D024A1B-B61C-C04D-820F-3C661F01A301}" srcOrd="2" destOrd="0" presId="urn:microsoft.com/office/officeart/2005/8/layout/orgChart1"/>
    <dgm:cxn modelId="{3F4C9A1B-9D59-8140-A77A-BC8F1FE11257}" type="presParOf" srcId="{2C0F48EE-EA0A-5442-88D2-B8E3BAEA8108}" destId="{13EBD67F-F47D-9F4D-912A-77C399C2C6B4}" srcOrd="2" destOrd="0" presId="urn:microsoft.com/office/officeart/2005/8/layout/orgChart1"/>
    <dgm:cxn modelId="{5E12FDA4-7C4D-8E4C-8685-CC6A1DB1BC1E}" type="presParOf" srcId="{2C0F48EE-EA0A-5442-88D2-B8E3BAEA8108}" destId="{F7BBA9B9-3503-8744-A253-3B2EEC56BE92}" srcOrd="3" destOrd="0" presId="urn:microsoft.com/office/officeart/2005/8/layout/orgChart1"/>
    <dgm:cxn modelId="{7BDF5ABB-7DA9-3E46-AAC2-8B26CDC903D2}" type="presParOf" srcId="{F7BBA9B9-3503-8744-A253-3B2EEC56BE92}" destId="{34CBA756-DE6F-4E43-8CD5-EBD6CE086634}" srcOrd="0" destOrd="0" presId="urn:microsoft.com/office/officeart/2005/8/layout/orgChart1"/>
    <dgm:cxn modelId="{DEBCDDFA-E3BA-6D44-99D6-1DBFD9678D14}" type="presParOf" srcId="{34CBA756-DE6F-4E43-8CD5-EBD6CE086634}" destId="{A9B0FE01-DC33-6441-9974-1520823066CA}" srcOrd="0" destOrd="0" presId="urn:microsoft.com/office/officeart/2005/8/layout/orgChart1"/>
    <dgm:cxn modelId="{D36A9020-0314-3647-9A12-ACC7F2CF6188}" type="presParOf" srcId="{34CBA756-DE6F-4E43-8CD5-EBD6CE086634}" destId="{5060840F-2BE4-0645-B1CF-C3A31BD6AED0}" srcOrd="1" destOrd="0" presId="urn:microsoft.com/office/officeart/2005/8/layout/orgChart1"/>
    <dgm:cxn modelId="{E0F900A0-3CF9-F84E-B17E-11F7738B7836}" type="presParOf" srcId="{F7BBA9B9-3503-8744-A253-3B2EEC56BE92}" destId="{8DEDC51A-8AE7-FB43-A850-6033570FA4A0}" srcOrd="1" destOrd="0" presId="urn:microsoft.com/office/officeart/2005/8/layout/orgChart1"/>
    <dgm:cxn modelId="{B99A1FFE-F134-5140-91D7-5EEEEB265D93}" type="presParOf" srcId="{8DEDC51A-8AE7-FB43-A850-6033570FA4A0}" destId="{753C5C35-84E7-5943-A282-C418DA555A60}" srcOrd="0" destOrd="0" presId="urn:microsoft.com/office/officeart/2005/8/layout/orgChart1"/>
    <dgm:cxn modelId="{91E8F4E1-EA07-B647-AFE1-EF52BBA7FB07}" type="presParOf" srcId="{8DEDC51A-8AE7-FB43-A850-6033570FA4A0}" destId="{FC46C7CE-E9F3-2F48-BDDB-7EEC8B999901}" srcOrd="1" destOrd="0" presId="urn:microsoft.com/office/officeart/2005/8/layout/orgChart1"/>
    <dgm:cxn modelId="{5742A04E-80A7-F043-9326-24BE6BB53553}" type="presParOf" srcId="{FC46C7CE-E9F3-2F48-BDDB-7EEC8B999901}" destId="{9D418AFB-072C-404F-8949-63F7EF0F4F5B}" srcOrd="0" destOrd="0" presId="urn:microsoft.com/office/officeart/2005/8/layout/orgChart1"/>
    <dgm:cxn modelId="{CB32FC5A-3D31-1243-A53F-8577084FC1A6}" type="presParOf" srcId="{9D418AFB-072C-404F-8949-63F7EF0F4F5B}" destId="{DAC6F214-E764-194E-A64D-A4AC86DEA660}" srcOrd="0" destOrd="0" presId="urn:microsoft.com/office/officeart/2005/8/layout/orgChart1"/>
    <dgm:cxn modelId="{5AE910A6-F26F-2047-9529-1627A1C524BA}" type="presParOf" srcId="{9D418AFB-072C-404F-8949-63F7EF0F4F5B}" destId="{16E76BE3-2862-3740-9659-DDCF6AF43407}" srcOrd="1" destOrd="0" presId="urn:microsoft.com/office/officeart/2005/8/layout/orgChart1"/>
    <dgm:cxn modelId="{783BB86A-3D65-F345-A5C3-59E4C351C4A7}" type="presParOf" srcId="{FC46C7CE-E9F3-2F48-BDDB-7EEC8B999901}" destId="{1D0F3013-0FB1-3842-9EFA-C5E95259AE6E}" srcOrd="1" destOrd="0" presId="urn:microsoft.com/office/officeart/2005/8/layout/orgChart1"/>
    <dgm:cxn modelId="{CE6233A6-F10D-7045-B38E-F4633A51BEA3}" type="presParOf" srcId="{FC46C7CE-E9F3-2F48-BDDB-7EEC8B999901}" destId="{264703E9-62EC-DC4C-860B-14BC4D0DDDBF}" srcOrd="2" destOrd="0" presId="urn:microsoft.com/office/officeart/2005/8/layout/orgChart1"/>
    <dgm:cxn modelId="{58984D13-37C5-0A44-89C2-57296878FCE4}" type="presParOf" srcId="{8DEDC51A-8AE7-FB43-A850-6033570FA4A0}" destId="{2C74CB8B-BC2C-CC46-BB58-04FE5821103A}" srcOrd="2" destOrd="0" presId="urn:microsoft.com/office/officeart/2005/8/layout/orgChart1"/>
    <dgm:cxn modelId="{04053E80-278F-7148-AAD0-D142639F06B3}" type="presParOf" srcId="{8DEDC51A-8AE7-FB43-A850-6033570FA4A0}" destId="{A8FC88CD-3A6B-0D48-A6A7-D26E1E0C3304}" srcOrd="3" destOrd="0" presId="urn:microsoft.com/office/officeart/2005/8/layout/orgChart1"/>
    <dgm:cxn modelId="{E032ED32-EF98-5D4A-973E-342274B59929}" type="presParOf" srcId="{A8FC88CD-3A6B-0D48-A6A7-D26E1E0C3304}" destId="{55618D08-CD39-114A-B499-2EAB3B0D9C2C}" srcOrd="0" destOrd="0" presId="urn:microsoft.com/office/officeart/2005/8/layout/orgChart1"/>
    <dgm:cxn modelId="{6A86B097-92B6-9348-BB98-048CC4055133}" type="presParOf" srcId="{55618D08-CD39-114A-B499-2EAB3B0D9C2C}" destId="{2A1BA29D-4CD4-AF40-AD5B-494B2DE7BABC}" srcOrd="0" destOrd="0" presId="urn:microsoft.com/office/officeart/2005/8/layout/orgChart1"/>
    <dgm:cxn modelId="{62757327-570A-624B-9C5B-4F69EC403166}" type="presParOf" srcId="{55618D08-CD39-114A-B499-2EAB3B0D9C2C}" destId="{FB8A84E3-9FFD-884F-9170-FBACB7DB32EB}" srcOrd="1" destOrd="0" presId="urn:microsoft.com/office/officeart/2005/8/layout/orgChart1"/>
    <dgm:cxn modelId="{7776AB6B-D752-904A-89FD-FC8EFAE40B4E}" type="presParOf" srcId="{A8FC88CD-3A6B-0D48-A6A7-D26E1E0C3304}" destId="{C56A4338-7D88-6D4E-A7F2-210EC0C2C083}" srcOrd="1" destOrd="0" presId="urn:microsoft.com/office/officeart/2005/8/layout/orgChart1"/>
    <dgm:cxn modelId="{923E27AE-0837-7846-86C1-0F2CD3A27CD3}" type="presParOf" srcId="{A8FC88CD-3A6B-0D48-A6A7-D26E1E0C3304}" destId="{780E726E-C144-AF45-9CA5-DE9C917CC998}" srcOrd="2" destOrd="0" presId="urn:microsoft.com/office/officeart/2005/8/layout/orgChart1"/>
    <dgm:cxn modelId="{82CEC3D7-17D5-004E-8AFC-525960BB5B18}" type="presParOf" srcId="{8DEDC51A-8AE7-FB43-A850-6033570FA4A0}" destId="{A73F0712-86C2-A249-AFFD-93A8BACF42A6}" srcOrd="4" destOrd="0" presId="urn:microsoft.com/office/officeart/2005/8/layout/orgChart1"/>
    <dgm:cxn modelId="{4F2A2F59-8803-1A4A-8FD0-CC231C6382FA}" type="presParOf" srcId="{8DEDC51A-8AE7-FB43-A850-6033570FA4A0}" destId="{82FEF1F6-386C-E342-8257-A37F741BDA4D}" srcOrd="5" destOrd="0" presId="urn:microsoft.com/office/officeart/2005/8/layout/orgChart1"/>
    <dgm:cxn modelId="{2002CE72-A416-0040-991D-0F08DF99949D}" type="presParOf" srcId="{82FEF1F6-386C-E342-8257-A37F741BDA4D}" destId="{7C14FC1F-E8B2-DF48-A025-3D77DCA5157F}" srcOrd="0" destOrd="0" presId="urn:microsoft.com/office/officeart/2005/8/layout/orgChart1"/>
    <dgm:cxn modelId="{6B59C50D-411A-1244-B12F-2F9742C039F2}" type="presParOf" srcId="{7C14FC1F-E8B2-DF48-A025-3D77DCA5157F}" destId="{A480D8F4-932B-2843-817F-30B806AD29C2}" srcOrd="0" destOrd="0" presId="urn:microsoft.com/office/officeart/2005/8/layout/orgChart1"/>
    <dgm:cxn modelId="{F05CA46B-1B68-3B44-923E-EF6AA80B2D95}" type="presParOf" srcId="{7C14FC1F-E8B2-DF48-A025-3D77DCA5157F}" destId="{5FE7EB90-D999-1C42-AAED-0B451A639C60}" srcOrd="1" destOrd="0" presId="urn:microsoft.com/office/officeart/2005/8/layout/orgChart1"/>
    <dgm:cxn modelId="{51D9AD82-BAF1-AA42-9EA6-BA04714624E3}" type="presParOf" srcId="{82FEF1F6-386C-E342-8257-A37F741BDA4D}" destId="{1A350443-724A-BE4A-BB80-25DAE8FB3475}" srcOrd="1" destOrd="0" presId="urn:microsoft.com/office/officeart/2005/8/layout/orgChart1"/>
    <dgm:cxn modelId="{4C2E85D7-559F-8348-9087-DA34D22CE94C}" type="presParOf" srcId="{82FEF1F6-386C-E342-8257-A37F741BDA4D}" destId="{518B16E5-6980-8E49-AD6C-AC853413BDD3}" srcOrd="2" destOrd="0" presId="urn:microsoft.com/office/officeart/2005/8/layout/orgChart1"/>
    <dgm:cxn modelId="{E3192180-F744-EC4E-841E-96539BC2B677}" type="presParOf" srcId="{8DEDC51A-8AE7-FB43-A850-6033570FA4A0}" destId="{60E7E2A5-5966-9143-9D2C-4580B5E72441}" srcOrd="6" destOrd="0" presId="urn:microsoft.com/office/officeart/2005/8/layout/orgChart1"/>
    <dgm:cxn modelId="{D536CD2B-13FA-884E-8871-860B637A90FE}" type="presParOf" srcId="{8DEDC51A-8AE7-FB43-A850-6033570FA4A0}" destId="{3DB7398D-E85C-7A46-8E68-D7CACE51C85F}" srcOrd="7" destOrd="0" presId="urn:microsoft.com/office/officeart/2005/8/layout/orgChart1"/>
    <dgm:cxn modelId="{BD1492E0-69B6-1A40-8DCC-79798862DFAB}" type="presParOf" srcId="{3DB7398D-E85C-7A46-8E68-D7CACE51C85F}" destId="{26F5FE76-2BB8-054E-8CA4-C285082B293F}" srcOrd="0" destOrd="0" presId="urn:microsoft.com/office/officeart/2005/8/layout/orgChart1"/>
    <dgm:cxn modelId="{741F37DE-4FCB-4C4D-A086-B30015EE2DB3}" type="presParOf" srcId="{26F5FE76-2BB8-054E-8CA4-C285082B293F}" destId="{9A5C4827-0FAA-5B43-84E2-77EE5D46BD1D}" srcOrd="0" destOrd="0" presId="urn:microsoft.com/office/officeart/2005/8/layout/orgChart1"/>
    <dgm:cxn modelId="{C2798701-6A5E-B443-937E-96C3CBF08C46}" type="presParOf" srcId="{26F5FE76-2BB8-054E-8CA4-C285082B293F}" destId="{216713A0-C7F2-ED47-9D59-C51EE6369FE8}" srcOrd="1" destOrd="0" presId="urn:microsoft.com/office/officeart/2005/8/layout/orgChart1"/>
    <dgm:cxn modelId="{AC70F2F1-4966-9D48-85BD-84BAC090B546}" type="presParOf" srcId="{3DB7398D-E85C-7A46-8E68-D7CACE51C85F}" destId="{4C64CB89-469A-6346-9884-51FCF316F256}" srcOrd="1" destOrd="0" presId="urn:microsoft.com/office/officeart/2005/8/layout/orgChart1"/>
    <dgm:cxn modelId="{407F5664-C2BB-1144-BA18-094A939FC66E}" type="presParOf" srcId="{3DB7398D-E85C-7A46-8E68-D7CACE51C85F}" destId="{D14E547C-62BC-CA45-8FC7-082E952910E5}" srcOrd="2" destOrd="0" presId="urn:microsoft.com/office/officeart/2005/8/layout/orgChart1"/>
    <dgm:cxn modelId="{A9DCA1D5-F555-284A-A489-987343E7B413}" type="presParOf" srcId="{F7BBA9B9-3503-8744-A253-3B2EEC56BE92}" destId="{F8B86FC1-047B-EA4B-8C2B-FB3F2966AE34}" srcOrd="2" destOrd="0" presId="urn:microsoft.com/office/officeart/2005/8/layout/orgChart1"/>
    <dgm:cxn modelId="{4D126B47-C39D-3946-8B4C-16E7CE390AFA}" type="presParOf" srcId="{2C0F48EE-EA0A-5442-88D2-B8E3BAEA8108}" destId="{1A32DD7B-0721-2643-A422-CEA76BD293BF}" srcOrd="4" destOrd="0" presId="urn:microsoft.com/office/officeart/2005/8/layout/orgChart1"/>
    <dgm:cxn modelId="{493817B4-17A2-8849-A433-C30B24ADAF48}" type="presParOf" srcId="{2C0F48EE-EA0A-5442-88D2-B8E3BAEA8108}" destId="{B1F2127C-AF12-3948-8301-C87618CF2D50}" srcOrd="5" destOrd="0" presId="urn:microsoft.com/office/officeart/2005/8/layout/orgChart1"/>
    <dgm:cxn modelId="{3850D3A5-99FA-CC4C-870F-27E4CF53AFFD}" type="presParOf" srcId="{B1F2127C-AF12-3948-8301-C87618CF2D50}" destId="{62A0D284-0510-5E46-9834-357E460A205C}" srcOrd="0" destOrd="0" presId="urn:microsoft.com/office/officeart/2005/8/layout/orgChart1"/>
    <dgm:cxn modelId="{1C212BE1-0CD2-474E-8A2B-4758C23AEAAE}" type="presParOf" srcId="{62A0D284-0510-5E46-9834-357E460A205C}" destId="{25028FF4-C6C7-C141-A1CB-13A4527738D5}" srcOrd="0" destOrd="0" presId="urn:microsoft.com/office/officeart/2005/8/layout/orgChart1"/>
    <dgm:cxn modelId="{C72DF639-AAAE-8140-B638-E6677FF71C3E}" type="presParOf" srcId="{62A0D284-0510-5E46-9834-357E460A205C}" destId="{ED575925-3B5F-B742-9750-A33FE25E1748}" srcOrd="1" destOrd="0" presId="urn:microsoft.com/office/officeart/2005/8/layout/orgChart1"/>
    <dgm:cxn modelId="{289F4947-0E52-B246-BC95-FCC89AEC6B0A}" type="presParOf" srcId="{B1F2127C-AF12-3948-8301-C87618CF2D50}" destId="{8F5F350D-FA42-394E-B004-F5EC30B173A2}" srcOrd="1" destOrd="0" presId="urn:microsoft.com/office/officeart/2005/8/layout/orgChart1"/>
    <dgm:cxn modelId="{2AF15F62-ABB8-954B-B37A-01C13043318E}" type="presParOf" srcId="{8F5F350D-FA42-394E-B004-F5EC30B173A2}" destId="{7BD34121-6BB3-854C-ADCE-78C576637A13}" srcOrd="0" destOrd="0" presId="urn:microsoft.com/office/officeart/2005/8/layout/orgChart1"/>
    <dgm:cxn modelId="{9AA19A42-00F2-B141-B3E6-A687CB4AD6BB}" type="presParOf" srcId="{8F5F350D-FA42-394E-B004-F5EC30B173A2}" destId="{0F92B074-AACF-6F4D-8499-83F022BE9D57}" srcOrd="1" destOrd="0" presId="urn:microsoft.com/office/officeart/2005/8/layout/orgChart1"/>
    <dgm:cxn modelId="{FEF966F6-035C-EB40-A71C-EF0D2AD4AD6A}" type="presParOf" srcId="{0F92B074-AACF-6F4D-8499-83F022BE9D57}" destId="{BBFE8D56-3DB2-D047-84E3-8461D97CC53E}" srcOrd="0" destOrd="0" presId="urn:microsoft.com/office/officeart/2005/8/layout/orgChart1"/>
    <dgm:cxn modelId="{DE7FAF29-23A3-424F-92AD-8619460104D6}" type="presParOf" srcId="{BBFE8D56-3DB2-D047-84E3-8461D97CC53E}" destId="{A77FD2D0-CF31-6F4F-B1D1-9401DD11468F}" srcOrd="0" destOrd="0" presId="urn:microsoft.com/office/officeart/2005/8/layout/orgChart1"/>
    <dgm:cxn modelId="{233821C7-45ED-5646-9ABB-A02418342BD6}" type="presParOf" srcId="{BBFE8D56-3DB2-D047-84E3-8461D97CC53E}" destId="{6BECBA8D-6428-354B-A4FF-459498C95BFC}" srcOrd="1" destOrd="0" presId="urn:microsoft.com/office/officeart/2005/8/layout/orgChart1"/>
    <dgm:cxn modelId="{A8A07BB4-C96D-2842-95DA-EBC6E62D026D}" type="presParOf" srcId="{0F92B074-AACF-6F4D-8499-83F022BE9D57}" destId="{E44AB2A9-6EF8-A04B-9DAB-7C564A716D43}" srcOrd="1" destOrd="0" presId="urn:microsoft.com/office/officeart/2005/8/layout/orgChart1"/>
    <dgm:cxn modelId="{51B552A9-BD55-E644-8FB2-EB6F029CDA0B}" type="presParOf" srcId="{0F92B074-AACF-6F4D-8499-83F022BE9D57}" destId="{189FFF3D-064E-9549-A4B4-B863EF4A87D1}" srcOrd="2" destOrd="0" presId="urn:microsoft.com/office/officeart/2005/8/layout/orgChart1"/>
    <dgm:cxn modelId="{19DA9DBD-9422-C540-8D11-6ED7F094EBBF}" type="presParOf" srcId="{8F5F350D-FA42-394E-B004-F5EC30B173A2}" destId="{D870CF52-969D-D14A-B014-979ABC5AD37E}" srcOrd="2" destOrd="0" presId="urn:microsoft.com/office/officeart/2005/8/layout/orgChart1"/>
    <dgm:cxn modelId="{25A8089A-2647-2F4A-9696-3E466F6EB9F3}" type="presParOf" srcId="{8F5F350D-FA42-394E-B004-F5EC30B173A2}" destId="{CA467291-FA62-894C-9CDF-8225E9DB122E}" srcOrd="3" destOrd="0" presId="urn:microsoft.com/office/officeart/2005/8/layout/orgChart1"/>
    <dgm:cxn modelId="{8F38F264-4E70-084C-9A62-780B160B3404}" type="presParOf" srcId="{CA467291-FA62-894C-9CDF-8225E9DB122E}" destId="{46EE6F24-BC60-2B4E-B82E-59DD3DA7BDBC}" srcOrd="0" destOrd="0" presId="urn:microsoft.com/office/officeart/2005/8/layout/orgChart1"/>
    <dgm:cxn modelId="{6E25FA03-0F4C-CD4F-9F28-1C6BD72BB39E}" type="presParOf" srcId="{46EE6F24-BC60-2B4E-B82E-59DD3DA7BDBC}" destId="{5CE2E95D-7122-BB40-999E-5F12A978853A}" srcOrd="0" destOrd="0" presId="urn:microsoft.com/office/officeart/2005/8/layout/orgChart1"/>
    <dgm:cxn modelId="{CEF92AB8-DAB5-5B4D-AA59-F82E15D3CBA7}" type="presParOf" srcId="{46EE6F24-BC60-2B4E-B82E-59DD3DA7BDBC}" destId="{A67B199B-D895-A54E-ABFB-69D4FF4B7776}" srcOrd="1" destOrd="0" presId="urn:microsoft.com/office/officeart/2005/8/layout/orgChart1"/>
    <dgm:cxn modelId="{9DE63AE6-A442-B548-966D-464D9602409A}" type="presParOf" srcId="{CA467291-FA62-894C-9CDF-8225E9DB122E}" destId="{204B4686-852C-3C47-A502-0BE10ABF5248}" srcOrd="1" destOrd="0" presId="urn:microsoft.com/office/officeart/2005/8/layout/orgChart1"/>
    <dgm:cxn modelId="{8F9BD0AD-F314-9541-A9F3-D41C6BF7EB37}" type="presParOf" srcId="{CA467291-FA62-894C-9CDF-8225E9DB122E}" destId="{7EA51FC9-11A0-C44A-8A4C-784D80A7DE60}" srcOrd="2" destOrd="0" presId="urn:microsoft.com/office/officeart/2005/8/layout/orgChart1"/>
    <dgm:cxn modelId="{3141A68C-7F80-3041-A9EC-961D51FE788E}" type="presParOf" srcId="{8F5F350D-FA42-394E-B004-F5EC30B173A2}" destId="{201C695B-9205-6F43-8482-3DEBA60C6502}" srcOrd="4" destOrd="0" presId="urn:microsoft.com/office/officeart/2005/8/layout/orgChart1"/>
    <dgm:cxn modelId="{13A8C235-B7A7-6C44-B3BC-4464128C41F6}" type="presParOf" srcId="{8F5F350D-FA42-394E-B004-F5EC30B173A2}" destId="{F4165CC2-FEC8-234D-A63F-C6E0A7CCDCFF}" srcOrd="5" destOrd="0" presId="urn:microsoft.com/office/officeart/2005/8/layout/orgChart1"/>
    <dgm:cxn modelId="{99C706F5-D2DE-A244-A722-23AAF392DC75}" type="presParOf" srcId="{F4165CC2-FEC8-234D-A63F-C6E0A7CCDCFF}" destId="{92023965-543B-4045-AED8-22EF7F4EC78B}" srcOrd="0" destOrd="0" presId="urn:microsoft.com/office/officeart/2005/8/layout/orgChart1"/>
    <dgm:cxn modelId="{9262BAD9-B675-E546-8785-FE89676B0FCE}" type="presParOf" srcId="{92023965-543B-4045-AED8-22EF7F4EC78B}" destId="{9E21A023-57FF-2E4F-95F8-F606303149ED}" srcOrd="0" destOrd="0" presId="urn:microsoft.com/office/officeart/2005/8/layout/orgChart1"/>
    <dgm:cxn modelId="{6A07FEDE-EEBA-084B-B4EA-CD9B532D8C7B}" type="presParOf" srcId="{92023965-543B-4045-AED8-22EF7F4EC78B}" destId="{8E80853F-64D6-AA42-805E-BCD56B725A91}" srcOrd="1" destOrd="0" presId="urn:microsoft.com/office/officeart/2005/8/layout/orgChart1"/>
    <dgm:cxn modelId="{724C0983-6548-F64F-9F9A-33ADA73B567D}" type="presParOf" srcId="{F4165CC2-FEC8-234D-A63F-C6E0A7CCDCFF}" destId="{FB5AEBC2-81D4-DD4C-B34D-E7EAF85CBF77}" srcOrd="1" destOrd="0" presId="urn:microsoft.com/office/officeart/2005/8/layout/orgChart1"/>
    <dgm:cxn modelId="{94C2E764-674D-7940-AAFC-E5B6B4BD6D89}" type="presParOf" srcId="{F4165CC2-FEC8-234D-A63F-C6E0A7CCDCFF}" destId="{34202F3F-17A5-574D-8383-70B7D29478F3}" srcOrd="2" destOrd="0" presId="urn:microsoft.com/office/officeart/2005/8/layout/orgChart1"/>
    <dgm:cxn modelId="{4AB2DA78-14E5-8848-85CB-0020A9D7DCF3}" type="presParOf" srcId="{8F5F350D-FA42-394E-B004-F5EC30B173A2}" destId="{C4C33584-C936-9940-B98D-29B7CF66D076}" srcOrd="6" destOrd="0" presId="urn:microsoft.com/office/officeart/2005/8/layout/orgChart1"/>
    <dgm:cxn modelId="{B9C895F7-E67A-2743-BC76-8F9987BD606F}" type="presParOf" srcId="{8F5F350D-FA42-394E-B004-F5EC30B173A2}" destId="{D91BE502-E177-D743-89E8-DC007A74AC32}" srcOrd="7" destOrd="0" presId="urn:microsoft.com/office/officeart/2005/8/layout/orgChart1"/>
    <dgm:cxn modelId="{4122BE6D-7AAB-2644-BDEE-C627D73415D4}" type="presParOf" srcId="{D91BE502-E177-D743-89E8-DC007A74AC32}" destId="{2D77274E-772F-2946-BD91-4396FFE435F1}" srcOrd="0" destOrd="0" presId="urn:microsoft.com/office/officeart/2005/8/layout/orgChart1"/>
    <dgm:cxn modelId="{87EA5DD3-1FBD-A44D-ABAD-A52A5C3C4C09}" type="presParOf" srcId="{2D77274E-772F-2946-BD91-4396FFE435F1}" destId="{5C5FB750-72FD-C649-B69B-AAF5120E8039}" srcOrd="0" destOrd="0" presId="urn:microsoft.com/office/officeart/2005/8/layout/orgChart1"/>
    <dgm:cxn modelId="{F301FF44-236B-454C-9962-BD11417E1884}" type="presParOf" srcId="{2D77274E-772F-2946-BD91-4396FFE435F1}" destId="{4649DD3D-371B-2744-A89E-61532F7546DA}" srcOrd="1" destOrd="0" presId="urn:microsoft.com/office/officeart/2005/8/layout/orgChart1"/>
    <dgm:cxn modelId="{C2787BE7-DC67-E243-9ED2-0E5184DE8C6A}" type="presParOf" srcId="{D91BE502-E177-D743-89E8-DC007A74AC32}" destId="{9E9AE6AC-9953-C04F-98CB-CAF43B63CFB5}" srcOrd="1" destOrd="0" presId="urn:microsoft.com/office/officeart/2005/8/layout/orgChart1"/>
    <dgm:cxn modelId="{9AB11731-0FC6-1B42-B622-046A9F2E564C}" type="presParOf" srcId="{D91BE502-E177-D743-89E8-DC007A74AC32}" destId="{5DB1DCDD-3D3D-344E-B731-3A3D27050582}" srcOrd="2" destOrd="0" presId="urn:microsoft.com/office/officeart/2005/8/layout/orgChart1"/>
    <dgm:cxn modelId="{A17D4174-B93C-9644-BD06-3B6775C91260}" type="presParOf" srcId="{B1F2127C-AF12-3948-8301-C87618CF2D50}" destId="{DD6623CE-9711-7045-955E-C013E5DCCBAF}" srcOrd="2" destOrd="0" presId="urn:microsoft.com/office/officeart/2005/8/layout/orgChart1"/>
    <dgm:cxn modelId="{1276F15B-2F6B-8640-B6B6-BEF7EF77099F}" type="presParOf" srcId="{2C0F48EE-EA0A-5442-88D2-B8E3BAEA8108}" destId="{90AFCA10-5968-6E4F-B321-FF813F5EA9E9}" srcOrd="6" destOrd="0" presId="urn:microsoft.com/office/officeart/2005/8/layout/orgChart1"/>
    <dgm:cxn modelId="{122E64AC-1A10-2B4F-A8CE-8559826AF10B}" type="presParOf" srcId="{2C0F48EE-EA0A-5442-88D2-B8E3BAEA8108}" destId="{61F15C83-3124-7043-B7A1-2F5A5D61C2C7}" srcOrd="7" destOrd="0" presId="urn:microsoft.com/office/officeart/2005/8/layout/orgChart1"/>
    <dgm:cxn modelId="{F149B7EA-9055-8A4F-A9BF-330B818317C1}" type="presParOf" srcId="{61F15C83-3124-7043-B7A1-2F5A5D61C2C7}" destId="{3F4F8ED7-A43E-E643-91A9-5E979A9750E7}" srcOrd="0" destOrd="0" presId="urn:microsoft.com/office/officeart/2005/8/layout/orgChart1"/>
    <dgm:cxn modelId="{B7D3A194-E6B9-7F42-941D-0A208109A501}" type="presParOf" srcId="{3F4F8ED7-A43E-E643-91A9-5E979A9750E7}" destId="{CCC38612-101B-CE41-8E22-C828F1C101EB}" srcOrd="0" destOrd="0" presId="urn:microsoft.com/office/officeart/2005/8/layout/orgChart1"/>
    <dgm:cxn modelId="{A7927ABD-1DA1-004C-9416-F675D3DEA5A1}" type="presParOf" srcId="{3F4F8ED7-A43E-E643-91A9-5E979A9750E7}" destId="{67E0FFC2-526F-FB42-9BAC-858DCC50B84A}" srcOrd="1" destOrd="0" presId="urn:microsoft.com/office/officeart/2005/8/layout/orgChart1"/>
    <dgm:cxn modelId="{87991D79-C049-9446-A410-3D117275510E}" type="presParOf" srcId="{61F15C83-3124-7043-B7A1-2F5A5D61C2C7}" destId="{46828A3E-36A5-BC47-9517-93E997149F3F}" srcOrd="1" destOrd="0" presId="urn:microsoft.com/office/officeart/2005/8/layout/orgChart1"/>
    <dgm:cxn modelId="{428C4D9D-C93A-6743-91E7-655230586369}" type="presParOf" srcId="{46828A3E-36A5-BC47-9517-93E997149F3F}" destId="{F0205435-D05E-E841-80A8-2162CF5F65FD}" srcOrd="0" destOrd="0" presId="urn:microsoft.com/office/officeart/2005/8/layout/orgChart1"/>
    <dgm:cxn modelId="{A27701AF-3491-8C49-B093-637EBA841460}" type="presParOf" srcId="{46828A3E-36A5-BC47-9517-93E997149F3F}" destId="{28E618D6-B605-3349-8249-45E8E5232B25}" srcOrd="1" destOrd="0" presId="urn:microsoft.com/office/officeart/2005/8/layout/orgChart1"/>
    <dgm:cxn modelId="{A0DFB211-FE14-074D-B245-3558639A4728}" type="presParOf" srcId="{28E618D6-B605-3349-8249-45E8E5232B25}" destId="{AA5611D2-2FDA-8C44-8451-05C004B88BF0}" srcOrd="0" destOrd="0" presId="urn:microsoft.com/office/officeart/2005/8/layout/orgChart1"/>
    <dgm:cxn modelId="{2D6C4A35-89EA-2746-902F-9B336DD63B64}" type="presParOf" srcId="{AA5611D2-2FDA-8C44-8451-05C004B88BF0}" destId="{9126021A-CE4C-AB48-B86B-7E48FC1CAE4C}" srcOrd="0" destOrd="0" presId="urn:microsoft.com/office/officeart/2005/8/layout/orgChart1"/>
    <dgm:cxn modelId="{7071CC54-ECDE-6D45-B19C-0E2EB6E902B6}" type="presParOf" srcId="{AA5611D2-2FDA-8C44-8451-05C004B88BF0}" destId="{5D0B5C20-F714-0345-AE0D-53C851A5392F}" srcOrd="1" destOrd="0" presId="urn:microsoft.com/office/officeart/2005/8/layout/orgChart1"/>
    <dgm:cxn modelId="{54809EF4-B142-364C-8518-A47783833BF9}" type="presParOf" srcId="{28E618D6-B605-3349-8249-45E8E5232B25}" destId="{87F8EAA6-5AB2-9547-ACF7-65E3068F13DE}" srcOrd="1" destOrd="0" presId="urn:microsoft.com/office/officeart/2005/8/layout/orgChart1"/>
    <dgm:cxn modelId="{84F406AC-AC9A-9448-AE25-09D611C3D023}" type="presParOf" srcId="{28E618D6-B605-3349-8249-45E8E5232B25}" destId="{1F60A7DA-BBD5-C34A-8897-88B4D3DC1C95}" srcOrd="2" destOrd="0" presId="urn:microsoft.com/office/officeart/2005/8/layout/orgChart1"/>
    <dgm:cxn modelId="{47989CCB-4C0C-9541-8181-CBD81B89DE1C}" type="presParOf" srcId="{46828A3E-36A5-BC47-9517-93E997149F3F}" destId="{C0D37A68-59CC-DC4D-984F-564021E0CFA2}" srcOrd="2" destOrd="0" presId="urn:microsoft.com/office/officeart/2005/8/layout/orgChart1"/>
    <dgm:cxn modelId="{725F1260-BFD9-7C46-A6A7-D0294E0622C8}" type="presParOf" srcId="{46828A3E-36A5-BC47-9517-93E997149F3F}" destId="{140F427B-E913-3F4B-A4DE-86A9C975B583}" srcOrd="3" destOrd="0" presId="urn:microsoft.com/office/officeart/2005/8/layout/orgChart1"/>
    <dgm:cxn modelId="{5DA42082-3306-2347-934B-7C4BB575CBA9}" type="presParOf" srcId="{140F427B-E913-3F4B-A4DE-86A9C975B583}" destId="{13BB8ADA-9849-4141-9338-53E625FE39C1}" srcOrd="0" destOrd="0" presId="urn:microsoft.com/office/officeart/2005/8/layout/orgChart1"/>
    <dgm:cxn modelId="{E4788E3F-3689-2042-A436-6B4EBB4B2704}" type="presParOf" srcId="{13BB8ADA-9849-4141-9338-53E625FE39C1}" destId="{CE056075-3C33-B445-8C1E-2051191193A6}" srcOrd="0" destOrd="0" presId="urn:microsoft.com/office/officeart/2005/8/layout/orgChart1"/>
    <dgm:cxn modelId="{C2C96D6D-8F30-5549-AB85-E408D67AF105}" type="presParOf" srcId="{13BB8ADA-9849-4141-9338-53E625FE39C1}" destId="{37D719D3-709E-A34D-B94D-DB85D6CC636F}" srcOrd="1" destOrd="0" presId="urn:microsoft.com/office/officeart/2005/8/layout/orgChart1"/>
    <dgm:cxn modelId="{D94BCD8D-E6C5-2746-928B-D67E876EAACF}" type="presParOf" srcId="{140F427B-E913-3F4B-A4DE-86A9C975B583}" destId="{BD1A31CC-B709-FE47-8691-304F8DAA9862}" srcOrd="1" destOrd="0" presId="urn:microsoft.com/office/officeart/2005/8/layout/orgChart1"/>
    <dgm:cxn modelId="{CE34F57D-D014-9B44-BEDF-5BC0DB850E19}" type="presParOf" srcId="{140F427B-E913-3F4B-A4DE-86A9C975B583}" destId="{1B65D43F-6947-574C-B80D-E36440C7143C}" srcOrd="2" destOrd="0" presId="urn:microsoft.com/office/officeart/2005/8/layout/orgChart1"/>
    <dgm:cxn modelId="{1EAC91C6-E973-6048-A49D-F3768862303A}" type="presParOf" srcId="{46828A3E-36A5-BC47-9517-93E997149F3F}" destId="{97D643CB-7E66-354F-8E13-940EA9C1B399}" srcOrd="4" destOrd="0" presId="urn:microsoft.com/office/officeart/2005/8/layout/orgChart1"/>
    <dgm:cxn modelId="{B6972460-76F6-0B40-BB2E-6DE012DA04C4}" type="presParOf" srcId="{46828A3E-36A5-BC47-9517-93E997149F3F}" destId="{106B90E5-93F3-FC40-9805-B07EA6239E70}" srcOrd="5" destOrd="0" presId="urn:microsoft.com/office/officeart/2005/8/layout/orgChart1"/>
    <dgm:cxn modelId="{D19CF620-8C6E-ED40-8F0F-370867F08F37}" type="presParOf" srcId="{106B90E5-93F3-FC40-9805-B07EA6239E70}" destId="{07DE147C-B178-0C4B-BD14-9AAEDCB7F55E}" srcOrd="0" destOrd="0" presId="urn:microsoft.com/office/officeart/2005/8/layout/orgChart1"/>
    <dgm:cxn modelId="{6A7A5558-CE4F-BF49-9789-DF166220F190}" type="presParOf" srcId="{07DE147C-B178-0C4B-BD14-9AAEDCB7F55E}" destId="{BE7260BC-6450-4245-91B8-FD6A8BDEDB5F}" srcOrd="0" destOrd="0" presId="urn:microsoft.com/office/officeart/2005/8/layout/orgChart1"/>
    <dgm:cxn modelId="{A5BC1895-1E5A-9440-AC71-8B8F324A091C}" type="presParOf" srcId="{07DE147C-B178-0C4B-BD14-9AAEDCB7F55E}" destId="{B0573423-B17A-C044-AA5E-ADFFC2ED7E99}" srcOrd="1" destOrd="0" presId="urn:microsoft.com/office/officeart/2005/8/layout/orgChart1"/>
    <dgm:cxn modelId="{28590067-1B42-1A40-BDBA-4DC6B2722B8A}" type="presParOf" srcId="{106B90E5-93F3-FC40-9805-B07EA6239E70}" destId="{7EACDD57-56FE-D148-9B38-4499372B8EAA}" srcOrd="1" destOrd="0" presId="urn:microsoft.com/office/officeart/2005/8/layout/orgChart1"/>
    <dgm:cxn modelId="{13A348D5-2A3D-1A47-8F1E-F9D0E5249336}" type="presParOf" srcId="{106B90E5-93F3-FC40-9805-B07EA6239E70}" destId="{1942B4D8-E481-D44D-8E13-819A141D749B}" srcOrd="2" destOrd="0" presId="urn:microsoft.com/office/officeart/2005/8/layout/orgChart1"/>
    <dgm:cxn modelId="{B5AD6C26-86BD-284B-BDA4-DDA2326E8C83}" type="presParOf" srcId="{61F15C83-3124-7043-B7A1-2F5A5D61C2C7}" destId="{6570A601-BCFF-9246-8CB4-70358E1BE909}" srcOrd="2" destOrd="0" presId="urn:microsoft.com/office/officeart/2005/8/layout/orgChart1"/>
    <dgm:cxn modelId="{17C2C327-658C-CE47-AC4F-83AAC9F27678}" type="presParOf" srcId="{2C0F48EE-EA0A-5442-88D2-B8E3BAEA8108}" destId="{0F036361-C93A-E64B-BF49-B101D868CFB5}" srcOrd="8" destOrd="0" presId="urn:microsoft.com/office/officeart/2005/8/layout/orgChart1"/>
    <dgm:cxn modelId="{2B4B67F0-24A0-244B-A564-D08D7FC730A0}" type="presParOf" srcId="{2C0F48EE-EA0A-5442-88D2-B8E3BAEA8108}" destId="{A59FA2A9-B23C-C346-A25B-8294EC6E254D}" srcOrd="9" destOrd="0" presId="urn:microsoft.com/office/officeart/2005/8/layout/orgChart1"/>
    <dgm:cxn modelId="{95DD7633-A881-5344-8D79-C52650E3B97D}" type="presParOf" srcId="{A59FA2A9-B23C-C346-A25B-8294EC6E254D}" destId="{39C24A90-8732-F447-87C5-BFD8D7973380}" srcOrd="0" destOrd="0" presId="urn:microsoft.com/office/officeart/2005/8/layout/orgChart1"/>
    <dgm:cxn modelId="{45B0A42F-F355-9442-9781-95447B8BCFAC}" type="presParOf" srcId="{39C24A90-8732-F447-87C5-BFD8D7973380}" destId="{B6D15BFF-2FEA-4643-9904-3D59FF7076F0}" srcOrd="0" destOrd="0" presId="urn:microsoft.com/office/officeart/2005/8/layout/orgChart1"/>
    <dgm:cxn modelId="{157126E8-6ED9-5F4E-A8A2-7AF23275A73E}" type="presParOf" srcId="{39C24A90-8732-F447-87C5-BFD8D7973380}" destId="{CF55D249-6EF2-D045-853E-352CFFFAE9C9}" srcOrd="1" destOrd="0" presId="urn:microsoft.com/office/officeart/2005/8/layout/orgChart1"/>
    <dgm:cxn modelId="{C0C27465-41B4-084F-9FCB-FC593E1ED746}" type="presParOf" srcId="{A59FA2A9-B23C-C346-A25B-8294EC6E254D}" destId="{19A9AE91-1F6A-B54E-8379-1AAC60D2FB36}" srcOrd="1" destOrd="0" presId="urn:microsoft.com/office/officeart/2005/8/layout/orgChart1"/>
    <dgm:cxn modelId="{8E914005-DC75-3C47-A89A-820C1586B8A9}" type="presParOf" srcId="{19A9AE91-1F6A-B54E-8379-1AAC60D2FB36}" destId="{46BDE732-20AD-6644-9727-BA6A799F92CF}" srcOrd="0" destOrd="0" presId="urn:microsoft.com/office/officeart/2005/8/layout/orgChart1"/>
    <dgm:cxn modelId="{8D23E3A1-55E6-A64E-B96C-68949A99D9F9}" type="presParOf" srcId="{19A9AE91-1F6A-B54E-8379-1AAC60D2FB36}" destId="{C78563D6-BB2D-DE47-9CC7-DA7630C1EB1E}" srcOrd="1" destOrd="0" presId="urn:microsoft.com/office/officeart/2005/8/layout/orgChart1"/>
    <dgm:cxn modelId="{1233022F-31FC-0E4E-A853-77CF7BF926A9}" type="presParOf" srcId="{C78563D6-BB2D-DE47-9CC7-DA7630C1EB1E}" destId="{C17DBF81-4A69-B84E-9E5C-0E8F070A48F4}" srcOrd="0" destOrd="0" presId="urn:microsoft.com/office/officeart/2005/8/layout/orgChart1"/>
    <dgm:cxn modelId="{FA12207E-63D1-F342-8735-D24BE221FA64}" type="presParOf" srcId="{C17DBF81-4A69-B84E-9E5C-0E8F070A48F4}" destId="{17C18B59-22DC-8A42-AA64-FDB78D67D5A2}" srcOrd="0" destOrd="0" presId="urn:microsoft.com/office/officeart/2005/8/layout/orgChart1"/>
    <dgm:cxn modelId="{50B61016-2738-9F49-87F4-1199028C5C64}" type="presParOf" srcId="{C17DBF81-4A69-B84E-9E5C-0E8F070A48F4}" destId="{F965DC3D-73F2-B346-BCCC-FEE7697EC7A8}" srcOrd="1" destOrd="0" presId="urn:microsoft.com/office/officeart/2005/8/layout/orgChart1"/>
    <dgm:cxn modelId="{744B0BD7-8ACC-2A45-AEC0-87E66BDE831A}" type="presParOf" srcId="{C78563D6-BB2D-DE47-9CC7-DA7630C1EB1E}" destId="{7DAE2D91-3246-6C43-8612-B6C4A9D9FC50}" srcOrd="1" destOrd="0" presId="urn:microsoft.com/office/officeart/2005/8/layout/orgChart1"/>
    <dgm:cxn modelId="{58787C73-8959-694D-941D-D3AC6F216C3C}" type="presParOf" srcId="{C78563D6-BB2D-DE47-9CC7-DA7630C1EB1E}" destId="{562A4544-CDDB-9946-A22B-C023ADE9E114}" srcOrd="2" destOrd="0" presId="urn:microsoft.com/office/officeart/2005/8/layout/orgChart1"/>
    <dgm:cxn modelId="{030A9B3C-84F8-764F-B6BF-08E1E5FFB693}" type="presParOf" srcId="{19A9AE91-1F6A-B54E-8379-1AAC60D2FB36}" destId="{8DFF4E50-A727-3B4C-B3B3-084797D0C070}" srcOrd="2" destOrd="0" presId="urn:microsoft.com/office/officeart/2005/8/layout/orgChart1"/>
    <dgm:cxn modelId="{CDEBB45E-5522-A141-881D-E67BE02286A7}" type="presParOf" srcId="{19A9AE91-1F6A-B54E-8379-1AAC60D2FB36}" destId="{33FC0AF8-09F8-5D45-9C2A-F50B0D92A903}" srcOrd="3" destOrd="0" presId="urn:microsoft.com/office/officeart/2005/8/layout/orgChart1"/>
    <dgm:cxn modelId="{5819E93D-0248-1945-8A36-E2CDF4A350F0}" type="presParOf" srcId="{33FC0AF8-09F8-5D45-9C2A-F50B0D92A903}" destId="{47784BF8-E293-2147-B5F1-2A9FFBAD91A8}" srcOrd="0" destOrd="0" presId="urn:microsoft.com/office/officeart/2005/8/layout/orgChart1"/>
    <dgm:cxn modelId="{C9C7BCD8-A6BD-8A4A-AEB9-4D1FA960CF45}" type="presParOf" srcId="{47784BF8-E293-2147-B5F1-2A9FFBAD91A8}" destId="{A3625A61-6F49-594E-AE5D-8ECC97B35909}" srcOrd="0" destOrd="0" presId="urn:microsoft.com/office/officeart/2005/8/layout/orgChart1"/>
    <dgm:cxn modelId="{3CD0B0AE-C1B9-C44A-A406-8A4F1AD2C35E}" type="presParOf" srcId="{47784BF8-E293-2147-B5F1-2A9FFBAD91A8}" destId="{639CE1F5-3710-FD45-B541-0FAD29128C2E}" srcOrd="1" destOrd="0" presId="urn:microsoft.com/office/officeart/2005/8/layout/orgChart1"/>
    <dgm:cxn modelId="{6CFC6586-F518-3E46-9034-DF659ACF1F05}" type="presParOf" srcId="{33FC0AF8-09F8-5D45-9C2A-F50B0D92A903}" destId="{47250359-F3F6-0B44-8EA1-99B7E708D33C}" srcOrd="1" destOrd="0" presId="urn:microsoft.com/office/officeart/2005/8/layout/orgChart1"/>
    <dgm:cxn modelId="{27E69AE0-1070-FB4F-B8CD-B2731CA39B61}" type="presParOf" srcId="{33FC0AF8-09F8-5D45-9C2A-F50B0D92A903}" destId="{A5EB1E6F-17D1-974B-8F39-DB60F4A76CBC}" srcOrd="2" destOrd="0" presId="urn:microsoft.com/office/officeart/2005/8/layout/orgChart1"/>
    <dgm:cxn modelId="{D30F3C85-A123-9342-8AEB-3B388F9FF040}" type="presParOf" srcId="{A59FA2A9-B23C-C346-A25B-8294EC6E254D}" destId="{7BF3A80B-8F7C-5A42-A325-8F3C09FB926D}" srcOrd="2" destOrd="0" presId="urn:microsoft.com/office/officeart/2005/8/layout/orgChart1"/>
    <dgm:cxn modelId="{B6BE7B54-AF10-C347-A05E-A8BB59602691}" type="presParOf" srcId="{FB9881EE-B9E0-2F49-A62A-C7013F3A0175}" destId="{4500ACA3-88ED-7D40-9FA6-4FBD1B9E1E1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5A51FA-642F-784C-85C5-E59ACDCA919B}"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n-US"/>
        </a:p>
      </dgm:t>
    </dgm:pt>
    <dgm:pt modelId="{A7A1F984-001B-E340-8F0F-14B5920E0377}">
      <dgm:prSet phldrT="[Text]" custT="1"/>
      <dgm:spPr>
        <a:solidFill>
          <a:schemeClr val="accent1">
            <a:lumMod val="75000"/>
          </a:schemeClr>
        </a:solidFill>
      </dgm:spPr>
      <dgm:t>
        <a:bodyPr/>
        <a:lstStyle/>
        <a:p>
          <a:pPr algn="ctr"/>
          <a:r>
            <a:rPr lang="en-US" sz="900" b="1">
              <a:latin typeface="Arial"/>
              <a:cs typeface="Arial"/>
            </a:rPr>
            <a:t>I</a:t>
          </a:r>
          <a:r>
            <a:rPr lang="es-ES_tradnl" sz="900" b="1">
              <a:latin typeface="Arial"/>
              <a:cs typeface="Arial"/>
            </a:rPr>
            <a:t>nventario </a:t>
          </a:r>
          <a:endParaRPr lang="en-US" sz="900" b="1">
            <a:latin typeface="Arial"/>
            <a:cs typeface="Arial"/>
          </a:endParaRPr>
        </a:p>
      </dgm:t>
    </dgm:pt>
    <dgm:pt modelId="{3506B93F-69DB-DE4E-8677-38F252AC3FEB}" type="parTrans" cxnId="{7B5ADD88-F6E2-464F-A452-D8E829156E48}">
      <dgm:prSet/>
      <dgm:spPr/>
      <dgm:t>
        <a:bodyPr/>
        <a:lstStyle/>
        <a:p>
          <a:pPr algn="ctr"/>
          <a:endParaRPr lang="en-US"/>
        </a:p>
      </dgm:t>
    </dgm:pt>
    <dgm:pt modelId="{F2CA4207-2667-AE41-83E7-3EA6B8E3B934}" type="sibTrans" cxnId="{7B5ADD88-F6E2-464F-A452-D8E829156E48}">
      <dgm:prSet/>
      <dgm:spPr>
        <a:ln>
          <a:noFill/>
        </a:ln>
      </dgm:spPr>
      <dgm:t>
        <a:bodyPr/>
        <a:lstStyle/>
        <a:p>
          <a:pPr algn="ctr"/>
          <a:endParaRPr lang="en-US"/>
        </a:p>
      </dgm:t>
    </dgm:pt>
    <dgm:pt modelId="{A44B5C93-6F75-5F48-8BF1-C8E0B89F3484}">
      <dgm:prSet phldrT="[Text]" custT="1"/>
      <dgm:spPr/>
      <dgm:t>
        <a:bodyPr/>
        <a:lstStyle/>
        <a:p>
          <a:pPr algn="ctr"/>
          <a:r>
            <a:rPr lang="en-US" sz="900" b="1">
              <a:latin typeface="Arial"/>
              <a:cs typeface="Arial"/>
            </a:rPr>
            <a:t>Fase del Proceso</a:t>
          </a:r>
        </a:p>
      </dgm:t>
    </dgm:pt>
    <dgm:pt modelId="{ADD7387E-81DE-5B46-81E0-0704069E0C29}" type="parTrans" cxnId="{0B1B8675-5286-6240-9512-35BDCDDEF2FA}">
      <dgm:prSet/>
      <dgm:spPr/>
      <dgm:t>
        <a:bodyPr/>
        <a:lstStyle/>
        <a:p>
          <a:pPr algn="ctr"/>
          <a:endParaRPr lang="en-US"/>
        </a:p>
      </dgm:t>
    </dgm:pt>
    <dgm:pt modelId="{7EBF2C0F-39C3-3945-A1DB-1A890D803726}" type="sibTrans" cxnId="{0B1B8675-5286-6240-9512-35BDCDDEF2FA}">
      <dgm:prSet/>
      <dgm:spPr>
        <a:ln>
          <a:noFill/>
        </a:ln>
      </dgm:spPr>
      <dgm:t>
        <a:bodyPr/>
        <a:lstStyle/>
        <a:p>
          <a:pPr algn="ctr"/>
          <a:endParaRPr lang="en-US"/>
        </a:p>
      </dgm:t>
    </dgm:pt>
    <dgm:pt modelId="{49C0A122-CDA4-0D4F-A6C7-E1E435709A5B}">
      <dgm:prSet phldrT="[Text]" custT="1"/>
      <dgm:spPr/>
      <dgm:t>
        <a:bodyPr/>
        <a:lstStyle/>
        <a:p>
          <a:pPr algn="ctr"/>
          <a:r>
            <a:rPr lang="en-US" sz="900" b="1">
              <a:latin typeface="Arial"/>
              <a:cs typeface="Arial"/>
            </a:rPr>
            <a:t>Valor</a:t>
          </a:r>
        </a:p>
      </dgm:t>
    </dgm:pt>
    <dgm:pt modelId="{8FA8BC91-6DFE-DF41-AC2F-4BEECD2C547A}" type="parTrans" cxnId="{0FED41E4-E2CF-5544-B082-E19CF6D56AB2}">
      <dgm:prSet/>
      <dgm:spPr/>
      <dgm:t>
        <a:bodyPr/>
        <a:lstStyle/>
        <a:p>
          <a:pPr algn="ctr"/>
          <a:endParaRPr lang="en-US"/>
        </a:p>
      </dgm:t>
    </dgm:pt>
    <dgm:pt modelId="{20F9772A-9656-0A4B-960B-37438945335F}" type="sibTrans" cxnId="{0FED41E4-E2CF-5544-B082-E19CF6D56AB2}">
      <dgm:prSet/>
      <dgm:spPr>
        <a:ln>
          <a:noFill/>
        </a:ln>
      </dgm:spPr>
      <dgm:t>
        <a:bodyPr/>
        <a:lstStyle/>
        <a:p>
          <a:pPr algn="ctr"/>
          <a:endParaRPr lang="en-US"/>
        </a:p>
      </dgm:t>
    </dgm:pt>
    <dgm:pt modelId="{57687AB2-AB47-B041-AAB3-6666756B9B36}">
      <dgm:prSet phldrT="[Text]" custT="1"/>
      <dgm:spPr/>
      <dgm:t>
        <a:bodyPr/>
        <a:lstStyle/>
        <a:p>
          <a:pPr algn="ctr"/>
          <a:r>
            <a:rPr lang="en-US" sz="900" b="1">
              <a:latin typeface="Arial"/>
              <a:cs typeface="Arial"/>
            </a:rPr>
            <a:t>C</a:t>
          </a:r>
          <a:r>
            <a:rPr lang="es-ES_tradnl" sz="900" b="1">
              <a:latin typeface="Arial"/>
              <a:cs typeface="Arial"/>
            </a:rPr>
            <a:t>aracterísticas</a:t>
          </a:r>
          <a:endParaRPr lang="en-US" sz="900" b="1">
            <a:latin typeface="Arial"/>
            <a:cs typeface="Arial"/>
          </a:endParaRPr>
        </a:p>
      </dgm:t>
    </dgm:pt>
    <dgm:pt modelId="{DFB64F0F-63F7-014E-9043-4D143376286E}" type="parTrans" cxnId="{09504131-E1DE-9F4B-8974-103201335F86}">
      <dgm:prSet/>
      <dgm:spPr/>
      <dgm:t>
        <a:bodyPr/>
        <a:lstStyle/>
        <a:p>
          <a:pPr algn="ctr"/>
          <a:endParaRPr lang="en-US"/>
        </a:p>
      </dgm:t>
    </dgm:pt>
    <dgm:pt modelId="{7C43B5AB-0803-9A4C-89D0-07614A74C1BB}" type="sibTrans" cxnId="{09504131-E1DE-9F4B-8974-103201335F86}">
      <dgm:prSet/>
      <dgm:spPr>
        <a:ln>
          <a:noFill/>
        </a:ln>
      </dgm:spPr>
      <dgm:t>
        <a:bodyPr/>
        <a:lstStyle/>
        <a:p>
          <a:pPr algn="ctr"/>
          <a:endParaRPr lang="en-US"/>
        </a:p>
      </dgm:t>
    </dgm:pt>
    <dgm:pt modelId="{D2535BE3-34F0-FE4D-A776-29F826072E0A}">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Materia Prima</a:t>
          </a:r>
          <a:br>
            <a:rPr lang="en-US" sz="900" b="1">
              <a:latin typeface="Arial"/>
              <a:cs typeface="Arial"/>
            </a:rPr>
          </a:br>
          <a:r>
            <a:rPr lang="en-US" sz="900" b="1">
              <a:latin typeface="Arial"/>
              <a:cs typeface="Arial"/>
            </a:rPr>
            <a:t>Producto en Proceso </a:t>
          </a:r>
          <a:br>
            <a:rPr lang="en-US" sz="900" b="1">
              <a:latin typeface="Arial"/>
              <a:cs typeface="Arial"/>
            </a:rPr>
          </a:br>
          <a:r>
            <a:rPr lang="en-US" sz="900" b="1">
              <a:latin typeface="Arial"/>
              <a:cs typeface="Arial"/>
            </a:rPr>
            <a:t>Producto Terminado</a:t>
          </a:r>
        </a:p>
      </dgm:t>
    </dgm:pt>
    <dgm:pt modelId="{CC2A8E81-E143-1147-9A8F-03ED2187D068}" type="parTrans" cxnId="{B83FB17C-0FA8-7940-BFFF-9229D0AD13F0}">
      <dgm:prSet/>
      <dgm:spPr/>
      <dgm:t>
        <a:bodyPr/>
        <a:lstStyle/>
        <a:p>
          <a:pPr algn="ctr"/>
          <a:endParaRPr lang="en-US"/>
        </a:p>
      </dgm:t>
    </dgm:pt>
    <dgm:pt modelId="{272902AC-34B2-CE4C-8B58-A43CD1E4CF84}" type="sibTrans" cxnId="{B83FB17C-0FA8-7940-BFFF-9229D0AD13F0}">
      <dgm:prSet/>
      <dgm:spPr>
        <a:ln>
          <a:noFill/>
        </a:ln>
      </dgm:spPr>
      <dgm:t>
        <a:bodyPr/>
        <a:lstStyle/>
        <a:p>
          <a:pPr algn="ctr"/>
          <a:endParaRPr lang="en-US"/>
        </a:p>
      </dgm:t>
    </dgm:pt>
    <dgm:pt modelId="{17014B57-36D8-4541-AB77-015C6608C913}">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Clasificacion A B C</a:t>
          </a:r>
        </a:p>
      </dgm:t>
    </dgm:pt>
    <dgm:pt modelId="{9C51DECA-9977-8F41-8A63-FC0921036CD6}" type="parTrans" cxnId="{CA790F84-AFAF-1847-98B8-65E0E5517184}">
      <dgm:prSet/>
      <dgm:spPr/>
      <dgm:t>
        <a:bodyPr/>
        <a:lstStyle/>
        <a:p>
          <a:pPr algn="ctr"/>
          <a:endParaRPr lang="en-US"/>
        </a:p>
      </dgm:t>
    </dgm:pt>
    <dgm:pt modelId="{7F583769-9729-4F41-B619-623D24856489}" type="sibTrans" cxnId="{CA790F84-AFAF-1847-98B8-65E0E5517184}">
      <dgm:prSet/>
      <dgm:spPr>
        <a:ln>
          <a:noFill/>
        </a:ln>
      </dgm:spPr>
      <dgm:t>
        <a:bodyPr/>
        <a:lstStyle/>
        <a:p>
          <a:pPr algn="ctr"/>
          <a:endParaRPr lang="en-US"/>
        </a:p>
      </dgm:t>
    </dgm:pt>
    <dgm:pt modelId="{D5B65C89-0644-6F48-8290-181E7CA57771}">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900" b="1">
              <a:latin typeface="Arial"/>
              <a:cs typeface="Arial"/>
            </a:rPr>
            <a:t>SKU</a:t>
          </a:r>
        </a:p>
      </dgm:t>
    </dgm:pt>
    <dgm:pt modelId="{280808B4-C92A-1943-82A1-9EF9656AA3B3}" type="parTrans" cxnId="{249EFE74-01D6-DF48-86B0-6A1A1C29454E}">
      <dgm:prSet/>
      <dgm:spPr/>
      <dgm:t>
        <a:bodyPr/>
        <a:lstStyle/>
        <a:p>
          <a:pPr algn="ctr"/>
          <a:endParaRPr lang="en-US"/>
        </a:p>
      </dgm:t>
    </dgm:pt>
    <dgm:pt modelId="{59207E0F-3EB8-5148-ACB3-D35D4D7850E4}" type="sibTrans" cxnId="{249EFE74-01D6-DF48-86B0-6A1A1C29454E}">
      <dgm:prSet/>
      <dgm:spPr>
        <a:ln>
          <a:noFill/>
        </a:ln>
      </dgm:spPr>
      <dgm:t>
        <a:bodyPr/>
        <a:lstStyle/>
        <a:p>
          <a:pPr algn="ctr"/>
          <a:endParaRPr lang="en-US"/>
        </a:p>
      </dgm:t>
    </dgm:pt>
    <dgm:pt modelId="{3403F5FA-4CE7-CA4D-B625-BE76ABCCD359}" type="pres">
      <dgm:prSet presAssocID="{DF5A51FA-642F-784C-85C5-E59ACDCA919B}" presName="hierChild1" presStyleCnt="0">
        <dgm:presLayoutVars>
          <dgm:orgChart val="1"/>
          <dgm:chPref val="1"/>
          <dgm:dir/>
          <dgm:animOne val="branch"/>
          <dgm:animLvl val="lvl"/>
          <dgm:resizeHandles/>
        </dgm:presLayoutVars>
      </dgm:prSet>
      <dgm:spPr/>
      <dgm:t>
        <a:bodyPr/>
        <a:lstStyle/>
        <a:p>
          <a:endParaRPr lang="en-US"/>
        </a:p>
      </dgm:t>
    </dgm:pt>
    <dgm:pt modelId="{7AB67748-7923-0542-BEEA-4854677BEABA}" type="pres">
      <dgm:prSet presAssocID="{A7A1F984-001B-E340-8F0F-14B5920E0377}" presName="hierRoot1" presStyleCnt="0">
        <dgm:presLayoutVars>
          <dgm:hierBranch val="init"/>
        </dgm:presLayoutVars>
      </dgm:prSet>
      <dgm:spPr/>
    </dgm:pt>
    <dgm:pt modelId="{ECB9413B-A33A-004C-89DE-08C1045CE433}" type="pres">
      <dgm:prSet presAssocID="{A7A1F984-001B-E340-8F0F-14B5920E0377}" presName="rootComposite1" presStyleCnt="0"/>
      <dgm:spPr/>
    </dgm:pt>
    <dgm:pt modelId="{29087A8C-4319-5F4F-AD7F-287533BDF631}" type="pres">
      <dgm:prSet presAssocID="{A7A1F984-001B-E340-8F0F-14B5920E0377}" presName="rootText1" presStyleLbl="node0" presStyleIdx="0" presStyleCnt="1">
        <dgm:presLayoutVars>
          <dgm:chMax/>
          <dgm:chPref val="3"/>
        </dgm:presLayoutVars>
      </dgm:prSet>
      <dgm:spPr>
        <a:prstGeom prst="roundRect">
          <a:avLst/>
        </a:prstGeom>
      </dgm:spPr>
      <dgm:t>
        <a:bodyPr/>
        <a:lstStyle/>
        <a:p>
          <a:endParaRPr lang="en-US"/>
        </a:p>
      </dgm:t>
    </dgm:pt>
    <dgm:pt modelId="{8394F183-4148-2C40-9ABE-1DF3863B3619}" type="pres">
      <dgm:prSet presAssocID="{A7A1F984-001B-E340-8F0F-14B5920E0377}" presName="titleText1" presStyleLbl="fgAcc0" presStyleIdx="0" presStyleCnt="1" custLinFactX="-66057" custLinFactY="-54088" custLinFactNeighborX="-100000" custLinFactNeighborY="-100000">
        <dgm:presLayoutVars>
          <dgm:chMax val="0"/>
          <dgm:chPref val="0"/>
        </dgm:presLayoutVars>
      </dgm:prSet>
      <dgm:spPr/>
      <dgm:t>
        <a:bodyPr/>
        <a:lstStyle/>
        <a:p>
          <a:endParaRPr lang="en-US"/>
        </a:p>
      </dgm:t>
    </dgm:pt>
    <dgm:pt modelId="{DFE6FD10-3A81-0941-9BC6-FF1067553C5F}" type="pres">
      <dgm:prSet presAssocID="{A7A1F984-001B-E340-8F0F-14B5920E0377}" presName="rootConnector1" presStyleLbl="node1" presStyleIdx="0" presStyleCnt="6"/>
      <dgm:spPr/>
      <dgm:t>
        <a:bodyPr/>
        <a:lstStyle/>
        <a:p>
          <a:endParaRPr lang="en-US"/>
        </a:p>
      </dgm:t>
    </dgm:pt>
    <dgm:pt modelId="{6FBC74A0-0268-A245-9A11-2676A5429EA6}" type="pres">
      <dgm:prSet presAssocID="{A7A1F984-001B-E340-8F0F-14B5920E0377}" presName="hierChild2" presStyleCnt="0"/>
      <dgm:spPr/>
    </dgm:pt>
    <dgm:pt modelId="{2980C7CD-0BD4-CF4C-B8E1-2C80D3C56D6D}" type="pres">
      <dgm:prSet presAssocID="{ADD7387E-81DE-5B46-81E0-0704069E0C29}" presName="Name37" presStyleLbl="parChTrans1D2" presStyleIdx="0" presStyleCnt="3"/>
      <dgm:spPr/>
      <dgm:t>
        <a:bodyPr/>
        <a:lstStyle/>
        <a:p>
          <a:endParaRPr lang="en-US"/>
        </a:p>
      </dgm:t>
    </dgm:pt>
    <dgm:pt modelId="{E1F9C9C1-A37F-C44F-B544-300F110EA709}" type="pres">
      <dgm:prSet presAssocID="{A44B5C93-6F75-5F48-8BF1-C8E0B89F3484}" presName="hierRoot2" presStyleCnt="0">
        <dgm:presLayoutVars>
          <dgm:hierBranch val="init"/>
        </dgm:presLayoutVars>
      </dgm:prSet>
      <dgm:spPr/>
    </dgm:pt>
    <dgm:pt modelId="{658165AD-4F5D-F04E-BE39-6A9D49CAA4F9}" type="pres">
      <dgm:prSet presAssocID="{A44B5C93-6F75-5F48-8BF1-C8E0B89F3484}" presName="rootComposite" presStyleCnt="0"/>
      <dgm:spPr/>
    </dgm:pt>
    <dgm:pt modelId="{21A60BE1-4002-4F40-B492-31C66B4E99F9}" type="pres">
      <dgm:prSet presAssocID="{A44B5C93-6F75-5F48-8BF1-C8E0B89F3484}" presName="rootText" presStyleLbl="node1" presStyleIdx="0" presStyleCnt="6">
        <dgm:presLayoutVars>
          <dgm:chMax/>
          <dgm:chPref val="3"/>
        </dgm:presLayoutVars>
      </dgm:prSet>
      <dgm:spPr>
        <a:prstGeom prst="roundRect">
          <a:avLst/>
        </a:prstGeom>
      </dgm:spPr>
      <dgm:t>
        <a:bodyPr/>
        <a:lstStyle/>
        <a:p>
          <a:endParaRPr lang="en-US"/>
        </a:p>
      </dgm:t>
    </dgm:pt>
    <dgm:pt modelId="{1AD91D43-83E4-0E44-ACA3-BC683AAB8BCB}" type="pres">
      <dgm:prSet presAssocID="{A44B5C93-6F75-5F48-8BF1-C8E0B89F3484}" presName="titleText2" presStyleLbl="fgAcc1" presStyleIdx="0" presStyleCnt="6" custLinFactY="-320587" custLinFactNeighborX="-16988" custLinFactNeighborY="-400000">
        <dgm:presLayoutVars>
          <dgm:chMax val="0"/>
          <dgm:chPref val="0"/>
        </dgm:presLayoutVars>
      </dgm:prSet>
      <dgm:spPr/>
      <dgm:t>
        <a:bodyPr/>
        <a:lstStyle/>
        <a:p>
          <a:endParaRPr lang="en-US"/>
        </a:p>
      </dgm:t>
    </dgm:pt>
    <dgm:pt modelId="{4DF18817-CBE6-A14F-BB23-12EC93271AFE}" type="pres">
      <dgm:prSet presAssocID="{A44B5C93-6F75-5F48-8BF1-C8E0B89F3484}" presName="rootConnector" presStyleLbl="node2" presStyleIdx="0" presStyleCnt="0"/>
      <dgm:spPr/>
      <dgm:t>
        <a:bodyPr/>
        <a:lstStyle/>
        <a:p>
          <a:endParaRPr lang="en-US"/>
        </a:p>
      </dgm:t>
    </dgm:pt>
    <dgm:pt modelId="{19235944-EBB0-1B48-A0A4-15FDCB2C442E}" type="pres">
      <dgm:prSet presAssocID="{A44B5C93-6F75-5F48-8BF1-C8E0B89F3484}" presName="hierChild4" presStyleCnt="0"/>
      <dgm:spPr/>
    </dgm:pt>
    <dgm:pt modelId="{245077EC-1F2A-A448-9D44-DF69AF08BDB1}" type="pres">
      <dgm:prSet presAssocID="{CC2A8E81-E143-1147-9A8F-03ED2187D068}" presName="Name37" presStyleLbl="parChTrans1D3" presStyleIdx="0" presStyleCnt="3"/>
      <dgm:spPr/>
      <dgm:t>
        <a:bodyPr/>
        <a:lstStyle/>
        <a:p>
          <a:endParaRPr lang="en-US"/>
        </a:p>
      </dgm:t>
    </dgm:pt>
    <dgm:pt modelId="{86E9B36D-F6FE-1B4C-966C-0933B660B093}" type="pres">
      <dgm:prSet presAssocID="{D2535BE3-34F0-FE4D-A776-29F826072E0A}" presName="hierRoot2" presStyleCnt="0">
        <dgm:presLayoutVars>
          <dgm:hierBranch val="init"/>
        </dgm:presLayoutVars>
      </dgm:prSet>
      <dgm:spPr/>
    </dgm:pt>
    <dgm:pt modelId="{850E1527-E1E4-DE49-A05F-7C705ACF91CF}" type="pres">
      <dgm:prSet presAssocID="{D2535BE3-34F0-FE4D-A776-29F826072E0A}" presName="rootComposite" presStyleCnt="0"/>
      <dgm:spPr/>
    </dgm:pt>
    <dgm:pt modelId="{5C173368-18A1-BE4E-8413-24C26B90168F}" type="pres">
      <dgm:prSet presAssocID="{D2535BE3-34F0-FE4D-A776-29F826072E0A}" presName="rootText" presStyleLbl="node1" presStyleIdx="1" presStyleCnt="6">
        <dgm:presLayoutVars>
          <dgm:chMax/>
          <dgm:chPref val="3"/>
        </dgm:presLayoutVars>
      </dgm:prSet>
      <dgm:spPr>
        <a:prstGeom prst="roundRect">
          <a:avLst/>
        </a:prstGeom>
      </dgm:spPr>
      <dgm:t>
        <a:bodyPr/>
        <a:lstStyle/>
        <a:p>
          <a:endParaRPr lang="en-US"/>
        </a:p>
      </dgm:t>
    </dgm:pt>
    <dgm:pt modelId="{BAFD6E1C-AD1F-944D-BD56-715331A904FF}" type="pres">
      <dgm:prSet presAssocID="{D2535BE3-34F0-FE4D-A776-29F826072E0A}" presName="titleText2" presStyleLbl="fgAcc1" presStyleIdx="1" presStyleCnt="6" custLinFactY="-500000" custLinFactNeighborX="-16988" custLinFactNeighborY="-507590">
        <dgm:presLayoutVars>
          <dgm:chMax val="0"/>
          <dgm:chPref val="0"/>
        </dgm:presLayoutVars>
      </dgm:prSet>
      <dgm:spPr/>
      <dgm:t>
        <a:bodyPr/>
        <a:lstStyle/>
        <a:p>
          <a:endParaRPr lang="en-US"/>
        </a:p>
      </dgm:t>
    </dgm:pt>
    <dgm:pt modelId="{5FB5FF22-80E7-A544-95CB-EA82E3371B61}" type="pres">
      <dgm:prSet presAssocID="{D2535BE3-34F0-FE4D-A776-29F826072E0A}" presName="rootConnector" presStyleLbl="node3" presStyleIdx="0" presStyleCnt="0"/>
      <dgm:spPr/>
      <dgm:t>
        <a:bodyPr/>
        <a:lstStyle/>
        <a:p>
          <a:endParaRPr lang="en-US"/>
        </a:p>
      </dgm:t>
    </dgm:pt>
    <dgm:pt modelId="{EE793014-30CB-4E4D-B917-8FA0CCE3E48F}" type="pres">
      <dgm:prSet presAssocID="{D2535BE3-34F0-FE4D-A776-29F826072E0A}" presName="hierChild4" presStyleCnt="0"/>
      <dgm:spPr/>
    </dgm:pt>
    <dgm:pt modelId="{E71737CD-26AB-E141-95CB-CBE140C647FE}" type="pres">
      <dgm:prSet presAssocID="{D2535BE3-34F0-FE4D-A776-29F826072E0A}" presName="hierChild5" presStyleCnt="0"/>
      <dgm:spPr/>
    </dgm:pt>
    <dgm:pt modelId="{BAA67B47-B8BC-3B40-B77A-6CF4EB8468C1}" type="pres">
      <dgm:prSet presAssocID="{A44B5C93-6F75-5F48-8BF1-C8E0B89F3484}" presName="hierChild5" presStyleCnt="0"/>
      <dgm:spPr/>
    </dgm:pt>
    <dgm:pt modelId="{464D07D5-F89F-5746-B41E-80798E6C402C}" type="pres">
      <dgm:prSet presAssocID="{8FA8BC91-6DFE-DF41-AC2F-4BEECD2C547A}" presName="Name37" presStyleLbl="parChTrans1D2" presStyleIdx="1" presStyleCnt="3"/>
      <dgm:spPr/>
      <dgm:t>
        <a:bodyPr/>
        <a:lstStyle/>
        <a:p>
          <a:endParaRPr lang="en-US"/>
        </a:p>
      </dgm:t>
    </dgm:pt>
    <dgm:pt modelId="{ACEF35CE-7908-1445-A717-A4B031444AE2}" type="pres">
      <dgm:prSet presAssocID="{49C0A122-CDA4-0D4F-A6C7-E1E435709A5B}" presName="hierRoot2" presStyleCnt="0">
        <dgm:presLayoutVars>
          <dgm:hierBranch val="init"/>
        </dgm:presLayoutVars>
      </dgm:prSet>
      <dgm:spPr/>
    </dgm:pt>
    <dgm:pt modelId="{0E0168B8-6CAF-2D4B-A189-1A455AA83DF9}" type="pres">
      <dgm:prSet presAssocID="{49C0A122-CDA4-0D4F-A6C7-E1E435709A5B}" presName="rootComposite" presStyleCnt="0"/>
      <dgm:spPr/>
    </dgm:pt>
    <dgm:pt modelId="{83FDCEA9-7B81-A048-A034-355E4EFCEF66}" type="pres">
      <dgm:prSet presAssocID="{49C0A122-CDA4-0D4F-A6C7-E1E435709A5B}" presName="rootText" presStyleLbl="node1" presStyleIdx="2" presStyleCnt="6">
        <dgm:presLayoutVars>
          <dgm:chMax/>
          <dgm:chPref val="3"/>
        </dgm:presLayoutVars>
      </dgm:prSet>
      <dgm:spPr>
        <a:prstGeom prst="roundRect">
          <a:avLst/>
        </a:prstGeom>
      </dgm:spPr>
      <dgm:t>
        <a:bodyPr/>
        <a:lstStyle/>
        <a:p>
          <a:endParaRPr lang="en-US"/>
        </a:p>
      </dgm:t>
    </dgm:pt>
    <dgm:pt modelId="{93249045-32AC-B34A-A086-368A0BBD82E6}" type="pres">
      <dgm:prSet presAssocID="{49C0A122-CDA4-0D4F-A6C7-E1E435709A5B}" presName="titleText2" presStyleLbl="fgAcc1" presStyleIdx="2" presStyleCnt="6" custLinFactX="1925" custLinFactY="-300000" custLinFactNeighborX="100000" custLinFactNeighborY="-374004">
        <dgm:presLayoutVars>
          <dgm:chMax val="0"/>
          <dgm:chPref val="0"/>
        </dgm:presLayoutVars>
      </dgm:prSet>
      <dgm:spPr/>
      <dgm:t>
        <a:bodyPr/>
        <a:lstStyle/>
        <a:p>
          <a:endParaRPr lang="en-US"/>
        </a:p>
      </dgm:t>
    </dgm:pt>
    <dgm:pt modelId="{357BAF62-13B6-524F-8216-D1648B4B24CF}" type="pres">
      <dgm:prSet presAssocID="{49C0A122-CDA4-0D4F-A6C7-E1E435709A5B}" presName="rootConnector" presStyleLbl="node2" presStyleIdx="0" presStyleCnt="0"/>
      <dgm:spPr/>
      <dgm:t>
        <a:bodyPr/>
        <a:lstStyle/>
        <a:p>
          <a:endParaRPr lang="en-US"/>
        </a:p>
      </dgm:t>
    </dgm:pt>
    <dgm:pt modelId="{41FB0C3E-BB9D-7048-978C-372D5E76CD62}" type="pres">
      <dgm:prSet presAssocID="{49C0A122-CDA4-0D4F-A6C7-E1E435709A5B}" presName="hierChild4" presStyleCnt="0"/>
      <dgm:spPr/>
    </dgm:pt>
    <dgm:pt modelId="{38BD960B-23AA-AA47-975A-F65977B0DAC3}" type="pres">
      <dgm:prSet presAssocID="{9C51DECA-9977-8F41-8A63-FC0921036CD6}" presName="Name37" presStyleLbl="parChTrans1D3" presStyleIdx="1" presStyleCnt="3"/>
      <dgm:spPr/>
      <dgm:t>
        <a:bodyPr/>
        <a:lstStyle/>
        <a:p>
          <a:endParaRPr lang="en-US"/>
        </a:p>
      </dgm:t>
    </dgm:pt>
    <dgm:pt modelId="{F129944E-3591-8041-B87C-C1E5894D653E}" type="pres">
      <dgm:prSet presAssocID="{17014B57-36D8-4541-AB77-015C6608C913}" presName="hierRoot2" presStyleCnt="0">
        <dgm:presLayoutVars>
          <dgm:hierBranch val="init"/>
        </dgm:presLayoutVars>
      </dgm:prSet>
      <dgm:spPr/>
    </dgm:pt>
    <dgm:pt modelId="{9F4E8169-CC2C-4C40-83DB-35C99343963E}" type="pres">
      <dgm:prSet presAssocID="{17014B57-36D8-4541-AB77-015C6608C913}" presName="rootComposite" presStyleCnt="0"/>
      <dgm:spPr/>
    </dgm:pt>
    <dgm:pt modelId="{6E68434C-1E78-4043-B1A0-4409BD6308CC}" type="pres">
      <dgm:prSet presAssocID="{17014B57-36D8-4541-AB77-015C6608C913}" presName="rootText" presStyleLbl="node1" presStyleIdx="3" presStyleCnt="6">
        <dgm:presLayoutVars>
          <dgm:chMax/>
          <dgm:chPref val="3"/>
        </dgm:presLayoutVars>
      </dgm:prSet>
      <dgm:spPr>
        <a:prstGeom prst="roundRect">
          <a:avLst/>
        </a:prstGeom>
      </dgm:spPr>
      <dgm:t>
        <a:bodyPr/>
        <a:lstStyle/>
        <a:p>
          <a:endParaRPr lang="en-US"/>
        </a:p>
      </dgm:t>
    </dgm:pt>
    <dgm:pt modelId="{B4FB8779-F39F-BE4D-94E5-7E2A3D873652}" type="pres">
      <dgm:prSet presAssocID="{17014B57-36D8-4541-AB77-015C6608C913}" presName="titleText2" presStyleLbl="fgAcc1" presStyleIdx="3" presStyleCnt="6" custLinFactX="-66057" custLinFactY="-414425" custLinFactNeighborX="-100000" custLinFactNeighborY="-500000">
        <dgm:presLayoutVars>
          <dgm:chMax val="0"/>
          <dgm:chPref val="0"/>
        </dgm:presLayoutVars>
      </dgm:prSet>
      <dgm:spPr/>
      <dgm:t>
        <a:bodyPr/>
        <a:lstStyle/>
        <a:p>
          <a:endParaRPr lang="en-US"/>
        </a:p>
      </dgm:t>
    </dgm:pt>
    <dgm:pt modelId="{9ECE2B2D-354A-A64A-B293-C41758E9B513}" type="pres">
      <dgm:prSet presAssocID="{17014B57-36D8-4541-AB77-015C6608C913}" presName="rootConnector" presStyleLbl="node3" presStyleIdx="0" presStyleCnt="0"/>
      <dgm:spPr/>
      <dgm:t>
        <a:bodyPr/>
        <a:lstStyle/>
        <a:p>
          <a:endParaRPr lang="en-US"/>
        </a:p>
      </dgm:t>
    </dgm:pt>
    <dgm:pt modelId="{37B0FF25-54E4-8D42-B57E-FE2645A5C748}" type="pres">
      <dgm:prSet presAssocID="{17014B57-36D8-4541-AB77-015C6608C913}" presName="hierChild4" presStyleCnt="0"/>
      <dgm:spPr/>
    </dgm:pt>
    <dgm:pt modelId="{A982613F-A813-DC43-B921-9DDCDBF5E5E9}" type="pres">
      <dgm:prSet presAssocID="{17014B57-36D8-4541-AB77-015C6608C913}" presName="hierChild5" presStyleCnt="0"/>
      <dgm:spPr/>
    </dgm:pt>
    <dgm:pt modelId="{BF483AD9-71D4-484E-842A-75FCE5C099F7}" type="pres">
      <dgm:prSet presAssocID="{49C0A122-CDA4-0D4F-A6C7-E1E435709A5B}" presName="hierChild5" presStyleCnt="0"/>
      <dgm:spPr/>
    </dgm:pt>
    <dgm:pt modelId="{9AD98E18-BD8E-464F-9253-7154FF9D69A2}" type="pres">
      <dgm:prSet presAssocID="{DFB64F0F-63F7-014E-9043-4D143376286E}" presName="Name37" presStyleLbl="parChTrans1D2" presStyleIdx="2" presStyleCnt="3"/>
      <dgm:spPr/>
      <dgm:t>
        <a:bodyPr/>
        <a:lstStyle/>
        <a:p>
          <a:endParaRPr lang="en-US"/>
        </a:p>
      </dgm:t>
    </dgm:pt>
    <dgm:pt modelId="{1DAFA0A2-D89C-1740-A594-1FE94ADA67D7}" type="pres">
      <dgm:prSet presAssocID="{57687AB2-AB47-B041-AAB3-6666756B9B36}" presName="hierRoot2" presStyleCnt="0">
        <dgm:presLayoutVars>
          <dgm:hierBranch val="init"/>
        </dgm:presLayoutVars>
      </dgm:prSet>
      <dgm:spPr/>
    </dgm:pt>
    <dgm:pt modelId="{75939E55-19E3-8A4D-8D4D-00DF61109A97}" type="pres">
      <dgm:prSet presAssocID="{57687AB2-AB47-B041-AAB3-6666756B9B36}" presName="rootComposite" presStyleCnt="0"/>
      <dgm:spPr/>
    </dgm:pt>
    <dgm:pt modelId="{23D4BD30-BFDB-8946-AA9A-8FF118D052EA}" type="pres">
      <dgm:prSet presAssocID="{57687AB2-AB47-B041-AAB3-6666756B9B36}" presName="rootText" presStyleLbl="node1" presStyleIdx="4" presStyleCnt="6">
        <dgm:presLayoutVars>
          <dgm:chMax/>
          <dgm:chPref val="3"/>
        </dgm:presLayoutVars>
      </dgm:prSet>
      <dgm:spPr>
        <a:prstGeom prst="roundRect">
          <a:avLst/>
        </a:prstGeom>
      </dgm:spPr>
      <dgm:t>
        <a:bodyPr/>
        <a:lstStyle/>
        <a:p>
          <a:endParaRPr lang="en-US"/>
        </a:p>
      </dgm:t>
    </dgm:pt>
    <dgm:pt modelId="{0FCDAF92-E2D6-734C-B497-2E5CB2DE7161}" type="pres">
      <dgm:prSet presAssocID="{57687AB2-AB47-B041-AAB3-6666756B9B36}" presName="titleText2" presStyleLbl="fgAcc1" presStyleIdx="4" presStyleCnt="6" custLinFactY="-280839" custLinFactNeighborX="-47144" custLinFactNeighborY="-300000">
        <dgm:presLayoutVars>
          <dgm:chMax val="0"/>
          <dgm:chPref val="0"/>
        </dgm:presLayoutVars>
      </dgm:prSet>
      <dgm:spPr/>
      <dgm:t>
        <a:bodyPr/>
        <a:lstStyle/>
        <a:p>
          <a:endParaRPr lang="en-US"/>
        </a:p>
      </dgm:t>
    </dgm:pt>
    <dgm:pt modelId="{6A04A63D-A6E1-8347-9143-75079B33CA93}" type="pres">
      <dgm:prSet presAssocID="{57687AB2-AB47-B041-AAB3-6666756B9B36}" presName="rootConnector" presStyleLbl="node2" presStyleIdx="0" presStyleCnt="0"/>
      <dgm:spPr/>
      <dgm:t>
        <a:bodyPr/>
        <a:lstStyle/>
        <a:p>
          <a:endParaRPr lang="en-US"/>
        </a:p>
      </dgm:t>
    </dgm:pt>
    <dgm:pt modelId="{0282C89C-F456-5041-B016-B876986A3E17}" type="pres">
      <dgm:prSet presAssocID="{57687AB2-AB47-B041-AAB3-6666756B9B36}" presName="hierChild4" presStyleCnt="0"/>
      <dgm:spPr/>
    </dgm:pt>
    <dgm:pt modelId="{C6E5EAF5-7A1B-9140-A0B0-FB8F9F81B14C}" type="pres">
      <dgm:prSet presAssocID="{280808B4-C92A-1943-82A1-9EF9656AA3B3}" presName="Name37" presStyleLbl="parChTrans1D3" presStyleIdx="2" presStyleCnt="3"/>
      <dgm:spPr/>
      <dgm:t>
        <a:bodyPr/>
        <a:lstStyle/>
        <a:p>
          <a:endParaRPr lang="en-US"/>
        </a:p>
      </dgm:t>
    </dgm:pt>
    <dgm:pt modelId="{334C37DD-0579-AE42-BD35-55D77133B7CF}" type="pres">
      <dgm:prSet presAssocID="{D5B65C89-0644-6F48-8290-181E7CA57771}" presName="hierRoot2" presStyleCnt="0">
        <dgm:presLayoutVars>
          <dgm:hierBranch val="init"/>
        </dgm:presLayoutVars>
      </dgm:prSet>
      <dgm:spPr/>
    </dgm:pt>
    <dgm:pt modelId="{9C61B334-6912-874C-89B8-44BC98FEADC6}" type="pres">
      <dgm:prSet presAssocID="{D5B65C89-0644-6F48-8290-181E7CA57771}" presName="rootComposite" presStyleCnt="0"/>
      <dgm:spPr/>
    </dgm:pt>
    <dgm:pt modelId="{345442C2-02CD-5D4F-AEC1-BD115C012481}" type="pres">
      <dgm:prSet presAssocID="{D5B65C89-0644-6F48-8290-181E7CA57771}" presName="rootText" presStyleLbl="node1" presStyleIdx="5" presStyleCnt="6">
        <dgm:presLayoutVars>
          <dgm:chMax/>
          <dgm:chPref val="3"/>
        </dgm:presLayoutVars>
      </dgm:prSet>
      <dgm:spPr>
        <a:prstGeom prst="roundRect">
          <a:avLst/>
        </a:prstGeom>
      </dgm:spPr>
      <dgm:t>
        <a:bodyPr/>
        <a:lstStyle/>
        <a:p>
          <a:endParaRPr lang="en-US"/>
        </a:p>
      </dgm:t>
    </dgm:pt>
    <dgm:pt modelId="{C9D36FC5-5B22-A847-918A-6327619DC090}" type="pres">
      <dgm:prSet presAssocID="{D5B65C89-0644-6F48-8290-181E7CA57771}" presName="titleText2" presStyleLbl="fgAcc1" presStyleIdx="5" presStyleCnt="6" custLinFactY="-461007" custLinFactNeighborX="-47144" custLinFactNeighborY="-500000">
        <dgm:presLayoutVars>
          <dgm:chMax val="0"/>
          <dgm:chPref val="0"/>
        </dgm:presLayoutVars>
      </dgm:prSet>
      <dgm:spPr/>
      <dgm:t>
        <a:bodyPr/>
        <a:lstStyle/>
        <a:p>
          <a:endParaRPr lang="en-US"/>
        </a:p>
      </dgm:t>
    </dgm:pt>
    <dgm:pt modelId="{362728C8-A58C-1B43-98F6-F6AF49F07DF5}" type="pres">
      <dgm:prSet presAssocID="{D5B65C89-0644-6F48-8290-181E7CA57771}" presName="rootConnector" presStyleLbl="node3" presStyleIdx="0" presStyleCnt="0"/>
      <dgm:spPr/>
      <dgm:t>
        <a:bodyPr/>
        <a:lstStyle/>
        <a:p>
          <a:endParaRPr lang="en-US"/>
        </a:p>
      </dgm:t>
    </dgm:pt>
    <dgm:pt modelId="{CDC3060E-9E94-F942-9BF6-CDC6759971E9}" type="pres">
      <dgm:prSet presAssocID="{D5B65C89-0644-6F48-8290-181E7CA57771}" presName="hierChild4" presStyleCnt="0"/>
      <dgm:spPr/>
    </dgm:pt>
    <dgm:pt modelId="{7E0F2F5B-E799-0748-BFAC-189ED41565F4}" type="pres">
      <dgm:prSet presAssocID="{D5B65C89-0644-6F48-8290-181E7CA57771}" presName="hierChild5" presStyleCnt="0"/>
      <dgm:spPr/>
    </dgm:pt>
    <dgm:pt modelId="{6447610F-A287-E64A-98E1-6DC6E07D535E}" type="pres">
      <dgm:prSet presAssocID="{57687AB2-AB47-B041-AAB3-6666756B9B36}" presName="hierChild5" presStyleCnt="0"/>
      <dgm:spPr/>
    </dgm:pt>
    <dgm:pt modelId="{0E69E40A-7F6A-1942-8678-D961836280DB}" type="pres">
      <dgm:prSet presAssocID="{A7A1F984-001B-E340-8F0F-14B5920E0377}" presName="hierChild3" presStyleCnt="0"/>
      <dgm:spPr/>
    </dgm:pt>
  </dgm:ptLst>
  <dgm:cxnLst>
    <dgm:cxn modelId="{69C147F1-DFE5-104E-BA7D-5AA14AD35B89}" type="presOf" srcId="{CC2A8E81-E143-1147-9A8F-03ED2187D068}" destId="{245077EC-1F2A-A448-9D44-DF69AF08BDB1}" srcOrd="0" destOrd="0" presId="urn:microsoft.com/office/officeart/2008/layout/NameandTitleOrganizationalChart"/>
    <dgm:cxn modelId="{6477B3C9-1B6F-8143-96A7-7179B840C99D}" type="presOf" srcId="{A44B5C93-6F75-5F48-8BF1-C8E0B89F3484}" destId="{4DF18817-CBE6-A14F-BB23-12EC93271AFE}" srcOrd="1" destOrd="0" presId="urn:microsoft.com/office/officeart/2008/layout/NameandTitleOrganizationalChart"/>
    <dgm:cxn modelId="{E1E8D586-7A6A-3549-9881-4B1E44490B05}" type="presOf" srcId="{49C0A122-CDA4-0D4F-A6C7-E1E435709A5B}" destId="{83FDCEA9-7B81-A048-A034-355E4EFCEF66}" srcOrd="0" destOrd="0" presId="urn:microsoft.com/office/officeart/2008/layout/NameandTitleOrganizationalChart"/>
    <dgm:cxn modelId="{B3FDFD1F-42DB-9C47-A638-EC900D8C9741}" type="presOf" srcId="{DF5A51FA-642F-784C-85C5-E59ACDCA919B}" destId="{3403F5FA-4CE7-CA4D-B625-BE76ABCCD359}" srcOrd="0" destOrd="0" presId="urn:microsoft.com/office/officeart/2008/layout/NameandTitleOrganizationalChart"/>
    <dgm:cxn modelId="{10DE9F89-0488-9141-8C13-CB2E73EE941C}" type="presOf" srcId="{8FA8BC91-6DFE-DF41-AC2F-4BEECD2C547A}" destId="{464D07D5-F89F-5746-B41E-80798E6C402C}" srcOrd="0" destOrd="0" presId="urn:microsoft.com/office/officeart/2008/layout/NameandTitleOrganizationalChart"/>
    <dgm:cxn modelId="{08DE532E-1B8E-4A41-A500-C2C9AF303BF5}" type="presOf" srcId="{A7A1F984-001B-E340-8F0F-14B5920E0377}" destId="{29087A8C-4319-5F4F-AD7F-287533BDF631}" srcOrd="0" destOrd="0" presId="urn:microsoft.com/office/officeart/2008/layout/NameandTitleOrganizationalChart"/>
    <dgm:cxn modelId="{E6179B42-B4CD-8B46-8D42-A0E58C062209}" type="presOf" srcId="{7F583769-9729-4F41-B619-623D24856489}" destId="{B4FB8779-F39F-BE4D-94E5-7E2A3D873652}" srcOrd="0" destOrd="0" presId="urn:microsoft.com/office/officeart/2008/layout/NameandTitleOrganizationalChart"/>
    <dgm:cxn modelId="{EF31E9B7-C65D-7649-8BB0-B964D1008299}" type="presOf" srcId="{272902AC-34B2-CE4C-8B58-A43CD1E4CF84}" destId="{BAFD6E1C-AD1F-944D-BD56-715331A904FF}" srcOrd="0" destOrd="0" presId="urn:microsoft.com/office/officeart/2008/layout/NameandTitleOrganizationalChart"/>
    <dgm:cxn modelId="{E45B185D-1F40-DA48-9A3E-2D3D0043626E}" type="presOf" srcId="{DFB64F0F-63F7-014E-9043-4D143376286E}" destId="{9AD98E18-BD8E-464F-9253-7154FF9D69A2}" srcOrd="0" destOrd="0" presId="urn:microsoft.com/office/officeart/2008/layout/NameandTitleOrganizationalChart"/>
    <dgm:cxn modelId="{298563D0-F2AB-DF4A-B060-2A5337DFB438}" type="presOf" srcId="{17014B57-36D8-4541-AB77-015C6608C913}" destId="{6E68434C-1E78-4043-B1A0-4409BD6308CC}" srcOrd="0" destOrd="0" presId="urn:microsoft.com/office/officeart/2008/layout/NameandTitleOrganizationalChart"/>
    <dgm:cxn modelId="{76933CBF-CDFD-1D45-99B2-DFDEDA14BF15}" type="presOf" srcId="{ADD7387E-81DE-5B46-81E0-0704069E0C29}" destId="{2980C7CD-0BD4-CF4C-B8E1-2C80D3C56D6D}" srcOrd="0" destOrd="0" presId="urn:microsoft.com/office/officeart/2008/layout/NameandTitleOrganizationalChart"/>
    <dgm:cxn modelId="{0375366D-BEEE-824A-A22D-F0C45AB89D67}" type="presOf" srcId="{57687AB2-AB47-B041-AAB3-6666756B9B36}" destId="{23D4BD30-BFDB-8946-AA9A-8FF118D052EA}" srcOrd="0" destOrd="0" presId="urn:microsoft.com/office/officeart/2008/layout/NameandTitleOrganizationalChart"/>
    <dgm:cxn modelId="{7B5ADD88-F6E2-464F-A452-D8E829156E48}" srcId="{DF5A51FA-642F-784C-85C5-E59ACDCA919B}" destId="{A7A1F984-001B-E340-8F0F-14B5920E0377}" srcOrd="0" destOrd="0" parTransId="{3506B93F-69DB-DE4E-8677-38F252AC3FEB}" sibTransId="{F2CA4207-2667-AE41-83E7-3EA6B8E3B934}"/>
    <dgm:cxn modelId="{0B1B8675-5286-6240-9512-35BDCDDEF2FA}" srcId="{A7A1F984-001B-E340-8F0F-14B5920E0377}" destId="{A44B5C93-6F75-5F48-8BF1-C8E0B89F3484}" srcOrd="0" destOrd="0" parTransId="{ADD7387E-81DE-5B46-81E0-0704069E0C29}" sibTransId="{7EBF2C0F-39C3-3945-A1DB-1A890D803726}"/>
    <dgm:cxn modelId="{0DEF31B0-B97B-A04A-9343-E2DD60F59D98}" type="presOf" srcId="{17014B57-36D8-4541-AB77-015C6608C913}" destId="{9ECE2B2D-354A-A64A-B293-C41758E9B513}" srcOrd="1" destOrd="0" presId="urn:microsoft.com/office/officeart/2008/layout/NameandTitleOrganizationalChart"/>
    <dgm:cxn modelId="{249EFE74-01D6-DF48-86B0-6A1A1C29454E}" srcId="{57687AB2-AB47-B041-AAB3-6666756B9B36}" destId="{D5B65C89-0644-6F48-8290-181E7CA57771}" srcOrd="0" destOrd="0" parTransId="{280808B4-C92A-1943-82A1-9EF9656AA3B3}" sibTransId="{59207E0F-3EB8-5148-ACB3-D35D4D7850E4}"/>
    <dgm:cxn modelId="{49F24620-6B05-7142-A8E0-46A7563EF91A}" type="presOf" srcId="{7EBF2C0F-39C3-3945-A1DB-1A890D803726}" destId="{1AD91D43-83E4-0E44-ACA3-BC683AAB8BCB}" srcOrd="0" destOrd="0" presId="urn:microsoft.com/office/officeart/2008/layout/NameandTitleOrganizationalChart"/>
    <dgm:cxn modelId="{C6E1895D-6FBE-0840-A8E8-945752131A6F}" type="presOf" srcId="{D2535BE3-34F0-FE4D-A776-29F826072E0A}" destId="{5FB5FF22-80E7-A544-95CB-EA82E3371B61}" srcOrd="1" destOrd="0" presId="urn:microsoft.com/office/officeart/2008/layout/NameandTitleOrganizationalChart"/>
    <dgm:cxn modelId="{1ACD53AA-D2F8-5943-A63E-5961EC3EB552}" type="presOf" srcId="{D5B65C89-0644-6F48-8290-181E7CA57771}" destId="{362728C8-A58C-1B43-98F6-F6AF49F07DF5}" srcOrd="1" destOrd="0" presId="urn:microsoft.com/office/officeart/2008/layout/NameandTitleOrganizationalChart"/>
    <dgm:cxn modelId="{8AAF2E44-F69C-324C-A6F9-E0D62348FED8}" type="presOf" srcId="{D2535BE3-34F0-FE4D-A776-29F826072E0A}" destId="{5C173368-18A1-BE4E-8413-24C26B90168F}" srcOrd="0" destOrd="0" presId="urn:microsoft.com/office/officeart/2008/layout/NameandTitleOrganizationalChart"/>
    <dgm:cxn modelId="{09504131-E1DE-9F4B-8974-103201335F86}" srcId="{A7A1F984-001B-E340-8F0F-14B5920E0377}" destId="{57687AB2-AB47-B041-AAB3-6666756B9B36}" srcOrd="2" destOrd="0" parTransId="{DFB64F0F-63F7-014E-9043-4D143376286E}" sibTransId="{7C43B5AB-0803-9A4C-89D0-07614A74C1BB}"/>
    <dgm:cxn modelId="{A4E69BA3-3983-6742-9EE0-78F391973B26}" type="presOf" srcId="{57687AB2-AB47-B041-AAB3-6666756B9B36}" destId="{6A04A63D-A6E1-8347-9143-75079B33CA93}" srcOrd="1" destOrd="0" presId="urn:microsoft.com/office/officeart/2008/layout/NameandTitleOrganizationalChart"/>
    <dgm:cxn modelId="{5B6CA994-B651-9C4F-859F-6C17C4B1C30E}" type="presOf" srcId="{280808B4-C92A-1943-82A1-9EF9656AA3B3}" destId="{C6E5EAF5-7A1B-9140-A0B0-FB8F9F81B14C}" srcOrd="0" destOrd="0" presId="urn:microsoft.com/office/officeart/2008/layout/NameandTitleOrganizationalChart"/>
    <dgm:cxn modelId="{CC877156-940D-E942-AE50-C217D9C9447F}" type="presOf" srcId="{A44B5C93-6F75-5F48-8BF1-C8E0B89F3484}" destId="{21A60BE1-4002-4F40-B492-31C66B4E99F9}" srcOrd="0" destOrd="0" presId="urn:microsoft.com/office/officeart/2008/layout/NameandTitleOrganizationalChart"/>
    <dgm:cxn modelId="{D7B773E9-192F-E04B-BF94-6BEC4C2A6AF0}" type="presOf" srcId="{A7A1F984-001B-E340-8F0F-14B5920E0377}" destId="{DFE6FD10-3A81-0941-9BC6-FF1067553C5F}" srcOrd="1" destOrd="0" presId="urn:microsoft.com/office/officeart/2008/layout/NameandTitleOrganizationalChart"/>
    <dgm:cxn modelId="{C00D5B4B-AA8D-794A-A2D3-A22F969AB815}" type="presOf" srcId="{F2CA4207-2667-AE41-83E7-3EA6B8E3B934}" destId="{8394F183-4148-2C40-9ABE-1DF3863B3619}" srcOrd="0" destOrd="0" presId="urn:microsoft.com/office/officeart/2008/layout/NameandTitleOrganizationalChart"/>
    <dgm:cxn modelId="{BCB85113-8E0A-EE45-8A69-E1BC2BD76B0D}" type="presOf" srcId="{49C0A122-CDA4-0D4F-A6C7-E1E435709A5B}" destId="{357BAF62-13B6-524F-8216-D1648B4B24CF}" srcOrd="1" destOrd="0" presId="urn:microsoft.com/office/officeart/2008/layout/NameandTitleOrganizationalChart"/>
    <dgm:cxn modelId="{AB3E9980-215C-C749-91D9-23C6465933FE}" type="presOf" srcId="{59207E0F-3EB8-5148-ACB3-D35D4D7850E4}" destId="{C9D36FC5-5B22-A847-918A-6327619DC090}" srcOrd="0" destOrd="0" presId="urn:microsoft.com/office/officeart/2008/layout/NameandTitleOrganizationalChart"/>
    <dgm:cxn modelId="{F8D61DFF-F9E9-4B49-BF64-30BB0A5294C9}" type="presOf" srcId="{D5B65C89-0644-6F48-8290-181E7CA57771}" destId="{345442C2-02CD-5D4F-AEC1-BD115C012481}" srcOrd="0" destOrd="0" presId="urn:microsoft.com/office/officeart/2008/layout/NameandTitleOrganizationalChart"/>
    <dgm:cxn modelId="{08B2BE29-F39E-984A-85AB-8A2355D4FE34}" type="presOf" srcId="{20F9772A-9656-0A4B-960B-37438945335F}" destId="{93249045-32AC-B34A-A086-368A0BBD82E6}" srcOrd="0" destOrd="0" presId="urn:microsoft.com/office/officeart/2008/layout/NameandTitleOrganizationalChart"/>
    <dgm:cxn modelId="{71826FAB-13CD-6245-8FC0-448FC4408433}" type="presOf" srcId="{7C43B5AB-0803-9A4C-89D0-07614A74C1BB}" destId="{0FCDAF92-E2D6-734C-B497-2E5CB2DE7161}" srcOrd="0" destOrd="0" presId="urn:microsoft.com/office/officeart/2008/layout/NameandTitleOrganizationalChart"/>
    <dgm:cxn modelId="{B83FB17C-0FA8-7940-BFFF-9229D0AD13F0}" srcId="{A44B5C93-6F75-5F48-8BF1-C8E0B89F3484}" destId="{D2535BE3-34F0-FE4D-A776-29F826072E0A}" srcOrd="0" destOrd="0" parTransId="{CC2A8E81-E143-1147-9A8F-03ED2187D068}" sibTransId="{272902AC-34B2-CE4C-8B58-A43CD1E4CF84}"/>
    <dgm:cxn modelId="{C6666020-6743-4849-987E-A6954B1B3EDF}" type="presOf" srcId="{9C51DECA-9977-8F41-8A63-FC0921036CD6}" destId="{38BD960B-23AA-AA47-975A-F65977B0DAC3}" srcOrd="0" destOrd="0" presId="urn:microsoft.com/office/officeart/2008/layout/NameandTitleOrganizationalChart"/>
    <dgm:cxn modelId="{CA790F84-AFAF-1847-98B8-65E0E5517184}" srcId="{49C0A122-CDA4-0D4F-A6C7-E1E435709A5B}" destId="{17014B57-36D8-4541-AB77-015C6608C913}" srcOrd="0" destOrd="0" parTransId="{9C51DECA-9977-8F41-8A63-FC0921036CD6}" sibTransId="{7F583769-9729-4F41-B619-623D24856489}"/>
    <dgm:cxn modelId="{0FED41E4-E2CF-5544-B082-E19CF6D56AB2}" srcId="{A7A1F984-001B-E340-8F0F-14B5920E0377}" destId="{49C0A122-CDA4-0D4F-A6C7-E1E435709A5B}" srcOrd="1" destOrd="0" parTransId="{8FA8BC91-6DFE-DF41-AC2F-4BEECD2C547A}" sibTransId="{20F9772A-9656-0A4B-960B-37438945335F}"/>
    <dgm:cxn modelId="{424E9D4B-B484-D14A-A193-9E8561A8FCE7}" type="presParOf" srcId="{3403F5FA-4CE7-CA4D-B625-BE76ABCCD359}" destId="{7AB67748-7923-0542-BEEA-4854677BEABA}" srcOrd="0" destOrd="0" presId="urn:microsoft.com/office/officeart/2008/layout/NameandTitleOrganizationalChart"/>
    <dgm:cxn modelId="{B60575B2-7B93-BD4E-BD77-E41DBAAD2CD8}" type="presParOf" srcId="{7AB67748-7923-0542-BEEA-4854677BEABA}" destId="{ECB9413B-A33A-004C-89DE-08C1045CE433}" srcOrd="0" destOrd="0" presId="urn:microsoft.com/office/officeart/2008/layout/NameandTitleOrganizationalChart"/>
    <dgm:cxn modelId="{4204BE9D-F5AF-2848-9F25-4CD6973C11DC}" type="presParOf" srcId="{ECB9413B-A33A-004C-89DE-08C1045CE433}" destId="{29087A8C-4319-5F4F-AD7F-287533BDF631}" srcOrd="0" destOrd="0" presId="urn:microsoft.com/office/officeart/2008/layout/NameandTitleOrganizationalChart"/>
    <dgm:cxn modelId="{34924DB0-930A-454D-B9D1-C35254A32498}" type="presParOf" srcId="{ECB9413B-A33A-004C-89DE-08C1045CE433}" destId="{8394F183-4148-2C40-9ABE-1DF3863B3619}" srcOrd="1" destOrd="0" presId="urn:microsoft.com/office/officeart/2008/layout/NameandTitleOrganizationalChart"/>
    <dgm:cxn modelId="{A2576C5E-582E-7045-84E3-8E51822293C2}" type="presParOf" srcId="{ECB9413B-A33A-004C-89DE-08C1045CE433}" destId="{DFE6FD10-3A81-0941-9BC6-FF1067553C5F}" srcOrd="2" destOrd="0" presId="urn:microsoft.com/office/officeart/2008/layout/NameandTitleOrganizationalChart"/>
    <dgm:cxn modelId="{57916FE7-7DC1-B54F-AD14-CA42259C4586}" type="presParOf" srcId="{7AB67748-7923-0542-BEEA-4854677BEABA}" destId="{6FBC74A0-0268-A245-9A11-2676A5429EA6}" srcOrd="1" destOrd="0" presId="urn:microsoft.com/office/officeart/2008/layout/NameandTitleOrganizationalChart"/>
    <dgm:cxn modelId="{4CE4DE9C-FADB-724E-8088-7DB8F4D85C1A}" type="presParOf" srcId="{6FBC74A0-0268-A245-9A11-2676A5429EA6}" destId="{2980C7CD-0BD4-CF4C-B8E1-2C80D3C56D6D}" srcOrd="0" destOrd="0" presId="urn:microsoft.com/office/officeart/2008/layout/NameandTitleOrganizationalChart"/>
    <dgm:cxn modelId="{026EFB4D-5DC0-2A42-87B9-4746971F2704}" type="presParOf" srcId="{6FBC74A0-0268-A245-9A11-2676A5429EA6}" destId="{E1F9C9C1-A37F-C44F-B544-300F110EA709}" srcOrd="1" destOrd="0" presId="urn:microsoft.com/office/officeart/2008/layout/NameandTitleOrganizationalChart"/>
    <dgm:cxn modelId="{95C64D48-1383-8940-BDC9-EE19F52C2813}" type="presParOf" srcId="{E1F9C9C1-A37F-C44F-B544-300F110EA709}" destId="{658165AD-4F5D-F04E-BE39-6A9D49CAA4F9}" srcOrd="0" destOrd="0" presId="urn:microsoft.com/office/officeart/2008/layout/NameandTitleOrganizationalChart"/>
    <dgm:cxn modelId="{8C7971FF-602F-7747-AB49-58F6BDB59A15}" type="presParOf" srcId="{658165AD-4F5D-F04E-BE39-6A9D49CAA4F9}" destId="{21A60BE1-4002-4F40-B492-31C66B4E99F9}" srcOrd="0" destOrd="0" presId="urn:microsoft.com/office/officeart/2008/layout/NameandTitleOrganizationalChart"/>
    <dgm:cxn modelId="{1360A4BB-379A-394E-86AA-72B8C4FC2B35}" type="presParOf" srcId="{658165AD-4F5D-F04E-BE39-6A9D49CAA4F9}" destId="{1AD91D43-83E4-0E44-ACA3-BC683AAB8BCB}" srcOrd="1" destOrd="0" presId="urn:microsoft.com/office/officeart/2008/layout/NameandTitleOrganizationalChart"/>
    <dgm:cxn modelId="{64E857CA-4CA5-BD45-B815-692B674FE202}" type="presParOf" srcId="{658165AD-4F5D-F04E-BE39-6A9D49CAA4F9}" destId="{4DF18817-CBE6-A14F-BB23-12EC93271AFE}" srcOrd="2" destOrd="0" presId="urn:microsoft.com/office/officeart/2008/layout/NameandTitleOrganizationalChart"/>
    <dgm:cxn modelId="{FDE9076F-0E6A-C946-9273-46DDD896F1FC}" type="presParOf" srcId="{E1F9C9C1-A37F-C44F-B544-300F110EA709}" destId="{19235944-EBB0-1B48-A0A4-15FDCB2C442E}" srcOrd="1" destOrd="0" presId="urn:microsoft.com/office/officeart/2008/layout/NameandTitleOrganizationalChart"/>
    <dgm:cxn modelId="{AE90E245-14D2-DF45-8686-825E3FB9FEE7}" type="presParOf" srcId="{19235944-EBB0-1B48-A0A4-15FDCB2C442E}" destId="{245077EC-1F2A-A448-9D44-DF69AF08BDB1}" srcOrd="0" destOrd="0" presId="urn:microsoft.com/office/officeart/2008/layout/NameandTitleOrganizationalChart"/>
    <dgm:cxn modelId="{12DE4952-D8F7-2940-89D2-1504B0229CB5}" type="presParOf" srcId="{19235944-EBB0-1B48-A0A4-15FDCB2C442E}" destId="{86E9B36D-F6FE-1B4C-966C-0933B660B093}" srcOrd="1" destOrd="0" presId="urn:microsoft.com/office/officeart/2008/layout/NameandTitleOrganizationalChart"/>
    <dgm:cxn modelId="{C68235DD-A814-B44E-993B-1D250123098B}" type="presParOf" srcId="{86E9B36D-F6FE-1B4C-966C-0933B660B093}" destId="{850E1527-E1E4-DE49-A05F-7C705ACF91CF}" srcOrd="0" destOrd="0" presId="urn:microsoft.com/office/officeart/2008/layout/NameandTitleOrganizationalChart"/>
    <dgm:cxn modelId="{98332C45-5183-064E-AE99-89A9B3769A46}" type="presParOf" srcId="{850E1527-E1E4-DE49-A05F-7C705ACF91CF}" destId="{5C173368-18A1-BE4E-8413-24C26B90168F}" srcOrd="0" destOrd="0" presId="urn:microsoft.com/office/officeart/2008/layout/NameandTitleOrganizationalChart"/>
    <dgm:cxn modelId="{CD1F757E-3C8C-4D40-B247-1920A5F90467}" type="presParOf" srcId="{850E1527-E1E4-DE49-A05F-7C705ACF91CF}" destId="{BAFD6E1C-AD1F-944D-BD56-715331A904FF}" srcOrd="1" destOrd="0" presId="urn:microsoft.com/office/officeart/2008/layout/NameandTitleOrganizationalChart"/>
    <dgm:cxn modelId="{FC4708B6-B891-2F4E-A513-4ED98F7DD9FB}" type="presParOf" srcId="{850E1527-E1E4-DE49-A05F-7C705ACF91CF}" destId="{5FB5FF22-80E7-A544-95CB-EA82E3371B61}" srcOrd="2" destOrd="0" presId="urn:microsoft.com/office/officeart/2008/layout/NameandTitleOrganizationalChart"/>
    <dgm:cxn modelId="{5CD7EAED-5107-C243-9E5B-AB2FEF463983}" type="presParOf" srcId="{86E9B36D-F6FE-1B4C-966C-0933B660B093}" destId="{EE793014-30CB-4E4D-B917-8FA0CCE3E48F}" srcOrd="1" destOrd="0" presId="urn:microsoft.com/office/officeart/2008/layout/NameandTitleOrganizationalChart"/>
    <dgm:cxn modelId="{88B4DD4C-9B90-1D46-A2EC-62E7D1728FA9}" type="presParOf" srcId="{86E9B36D-F6FE-1B4C-966C-0933B660B093}" destId="{E71737CD-26AB-E141-95CB-CBE140C647FE}" srcOrd="2" destOrd="0" presId="urn:microsoft.com/office/officeart/2008/layout/NameandTitleOrganizationalChart"/>
    <dgm:cxn modelId="{E7A1BAC7-AC2B-A84B-AFB3-82BEC3DA0B65}" type="presParOf" srcId="{E1F9C9C1-A37F-C44F-B544-300F110EA709}" destId="{BAA67B47-B8BC-3B40-B77A-6CF4EB8468C1}" srcOrd="2" destOrd="0" presId="urn:microsoft.com/office/officeart/2008/layout/NameandTitleOrganizationalChart"/>
    <dgm:cxn modelId="{8762FB11-CFDC-D143-8CF9-C154A7B286B7}" type="presParOf" srcId="{6FBC74A0-0268-A245-9A11-2676A5429EA6}" destId="{464D07D5-F89F-5746-B41E-80798E6C402C}" srcOrd="2" destOrd="0" presId="urn:microsoft.com/office/officeart/2008/layout/NameandTitleOrganizationalChart"/>
    <dgm:cxn modelId="{6A550EC1-9C0A-9846-B5DA-3966827E5F71}" type="presParOf" srcId="{6FBC74A0-0268-A245-9A11-2676A5429EA6}" destId="{ACEF35CE-7908-1445-A717-A4B031444AE2}" srcOrd="3" destOrd="0" presId="urn:microsoft.com/office/officeart/2008/layout/NameandTitleOrganizationalChart"/>
    <dgm:cxn modelId="{1174289F-FFB8-5D45-BE16-60C3F35CC2AE}" type="presParOf" srcId="{ACEF35CE-7908-1445-A717-A4B031444AE2}" destId="{0E0168B8-6CAF-2D4B-A189-1A455AA83DF9}" srcOrd="0" destOrd="0" presId="urn:microsoft.com/office/officeart/2008/layout/NameandTitleOrganizationalChart"/>
    <dgm:cxn modelId="{8088E99F-2414-874A-9600-0E593FB3D876}" type="presParOf" srcId="{0E0168B8-6CAF-2D4B-A189-1A455AA83DF9}" destId="{83FDCEA9-7B81-A048-A034-355E4EFCEF66}" srcOrd="0" destOrd="0" presId="urn:microsoft.com/office/officeart/2008/layout/NameandTitleOrganizationalChart"/>
    <dgm:cxn modelId="{0222D4D0-74FF-AE4A-86CD-14D0BCD196C5}" type="presParOf" srcId="{0E0168B8-6CAF-2D4B-A189-1A455AA83DF9}" destId="{93249045-32AC-B34A-A086-368A0BBD82E6}" srcOrd="1" destOrd="0" presId="urn:microsoft.com/office/officeart/2008/layout/NameandTitleOrganizationalChart"/>
    <dgm:cxn modelId="{5194B272-AAAF-7F4B-BCE4-AFD2413704FD}" type="presParOf" srcId="{0E0168B8-6CAF-2D4B-A189-1A455AA83DF9}" destId="{357BAF62-13B6-524F-8216-D1648B4B24CF}" srcOrd="2" destOrd="0" presId="urn:microsoft.com/office/officeart/2008/layout/NameandTitleOrganizationalChart"/>
    <dgm:cxn modelId="{4AFCA41B-8EDA-DB4D-B105-6BD35FD97E89}" type="presParOf" srcId="{ACEF35CE-7908-1445-A717-A4B031444AE2}" destId="{41FB0C3E-BB9D-7048-978C-372D5E76CD62}" srcOrd="1" destOrd="0" presId="urn:microsoft.com/office/officeart/2008/layout/NameandTitleOrganizationalChart"/>
    <dgm:cxn modelId="{927A9900-D5F7-824C-9865-473D84E9E141}" type="presParOf" srcId="{41FB0C3E-BB9D-7048-978C-372D5E76CD62}" destId="{38BD960B-23AA-AA47-975A-F65977B0DAC3}" srcOrd="0" destOrd="0" presId="urn:microsoft.com/office/officeart/2008/layout/NameandTitleOrganizationalChart"/>
    <dgm:cxn modelId="{A778BA08-FFA2-114B-B1C2-0591362EB61D}" type="presParOf" srcId="{41FB0C3E-BB9D-7048-978C-372D5E76CD62}" destId="{F129944E-3591-8041-B87C-C1E5894D653E}" srcOrd="1" destOrd="0" presId="urn:microsoft.com/office/officeart/2008/layout/NameandTitleOrganizationalChart"/>
    <dgm:cxn modelId="{E873BFFB-1A2B-6A45-B155-112BABAB05A5}" type="presParOf" srcId="{F129944E-3591-8041-B87C-C1E5894D653E}" destId="{9F4E8169-CC2C-4C40-83DB-35C99343963E}" srcOrd="0" destOrd="0" presId="urn:microsoft.com/office/officeart/2008/layout/NameandTitleOrganizationalChart"/>
    <dgm:cxn modelId="{41A4FB8B-1460-3F42-A590-0E77C681C891}" type="presParOf" srcId="{9F4E8169-CC2C-4C40-83DB-35C99343963E}" destId="{6E68434C-1E78-4043-B1A0-4409BD6308CC}" srcOrd="0" destOrd="0" presId="urn:microsoft.com/office/officeart/2008/layout/NameandTitleOrganizationalChart"/>
    <dgm:cxn modelId="{FC31F038-DB7D-F94F-B076-B698E75B67FE}" type="presParOf" srcId="{9F4E8169-CC2C-4C40-83DB-35C99343963E}" destId="{B4FB8779-F39F-BE4D-94E5-7E2A3D873652}" srcOrd="1" destOrd="0" presId="urn:microsoft.com/office/officeart/2008/layout/NameandTitleOrganizationalChart"/>
    <dgm:cxn modelId="{1B776EC6-68EE-4547-A345-7097419AD974}" type="presParOf" srcId="{9F4E8169-CC2C-4C40-83DB-35C99343963E}" destId="{9ECE2B2D-354A-A64A-B293-C41758E9B513}" srcOrd="2" destOrd="0" presId="urn:microsoft.com/office/officeart/2008/layout/NameandTitleOrganizationalChart"/>
    <dgm:cxn modelId="{16102A85-C370-8047-8037-4024E68B4E88}" type="presParOf" srcId="{F129944E-3591-8041-B87C-C1E5894D653E}" destId="{37B0FF25-54E4-8D42-B57E-FE2645A5C748}" srcOrd="1" destOrd="0" presId="urn:microsoft.com/office/officeart/2008/layout/NameandTitleOrganizationalChart"/>
    <dgm:cxn modelId="{D1A1A314-0841-E243-9CED-9BE2127FEDBE}" type="presParOf" srcId="{F129944E-3591-8041-B87C-C1E5894D653E}" destId="{A982613F-A813-DC43-B921-9DDCDBF5E5E9}" srcOrd="2" destOrd="0" presId="urn:microsoft.com/office/officeart/2008/layout/NameandTitleOrganizationalChart"/>
    <dgm:cxn modelId="{731A7CB3-4280-6942-A082-0F79BF0B176A}" type="presParOf" srcId="{ACEF35CE-7908-1445-A717-A4B031444AE2}" destId="{BF483AD9-71D4-484E-842A-75FCE5C099F7}" srcOrd="2" destOrd="0" presId="urn:microsoft.com/office/officeart/2008/layout/NameandTitleOrganizationalChart"/>
    <dgm:cxn modelId="{42FC4975-0B1E-5746-9692-BC6FE06B9BFF}" type="presParOf" srcId="{6FBC74A0-0268-A245-9A11-2676A5429EA6}" destId="{9AD98E18-BD8E-464F-9253-7154FF9D69A2}" srcOrd="4" destOrd="0" presId="urn:microsoft.com/office/officeart/2008/layout/NameandTitleOrganizationalChart"/>
    <dgm:cxn modelId="{72BA7C01-9695-264A-9A65-B7457521F3B1}" type="presParOf" srcId="{6FBC74A0-0268-A245-9A11-2676A5429EA6}" destId="{1DAFA0A2-D89C-1740-A594-1FE94ADA67D7}" srcOrd="5" destOrd="0" presId="urn:microsoft.com/office/officeart/2008/layout/NameandTitleOrganizationalChart"/>
    <dgm:cxn modelId="{ECE07CDC-B4FA-E246-94FC-2FF8009E32E0}" type="presParOf" srcId="{1DAFA0A2-D89C-1740-A594-1FE94ADA67D7}" destId="{75939E55-19E3-8A4D-8D4D-00DF61109A97}" srcOrd="0" destOrd="0" presId="urn:microsoft.com/office/officeart/2008/layout/NameandTitleOrganizationalChart"/>
    <dgm:cxn modelId="{3937B080-A491-FB49-92D7-E3DEE3A5BFBF}" type="presParOf" srcId="{75939E55-19E3-8A4D-8D4D-00DF61109A97}" destId="{23D4BD30-BFDB-8946-AA9A-8FF118D052EA}" srcOrd="0" destOrd="0" presId="urn:microsoft.com/office/officeart/2008/layout/NameandTitleOrganizationalChart"/>
    <dgm:cxn modelId="{968977E5-1256-9D43-B1B8-30F770418677}" type="presParOf" srcId="{75939E55-19E3-8A4D-8D4D-00DF61109A97}" destId="{0FCDAF92-E2D6-734C-B497-2E5CB2DE7161}" srcOrd="1" destOrd="0" presId="urn:microsoft.com/office/officeart/2008/layout/NameandTitleOrganizationalChart"/>
    <dgm:cxn modelId="{CA324A83-174F-794C-97ED-14698ACEF67B}" type="presParOf" srcId="{75939E55-19E3-8A4D-8D4D-00DF61109A97}" destId="{6A04A63D-A6E1-8347-9143-75079B33CA93}" srcOrd="2" destOrd="0" presId="urn:microsoft.com/office/officeart/2008/layout/NameandTitleOrganizationalChart"/>
    <dgm:cxn modelId="{0FBE521A-4791-0342-9B22-A51257F91145}" type="presParOf" srcId="{1DAFA0A2-D89C-1740-A594-1FE94ADA67D7}" destId="{0282C89C-F456-5041-B016-B876986A3E17}" srcOrd="1" destOrd="0" presId="urn:microsoft.com/office/officeart/2008/layout/NameandTitleOrganizationalChart"/>
    <dgm:cxn modelId="{8E34BF87-EF21-D241-984A-9A81932A285E}" type="presParOf" srcId="{0282C89C-F456-5041-B016-B876986A3E17}" destId="{C6E5EAF5-7A1B-9140-A0B0-FB8F9F81B14C}" srcOrd="0" destOrd="0" presId="urn:microsoft.com/office/officeart/2008/layout/NameandTitleOrganizationalChart"/>
    <dgm:cxn modelId="{2FBFC5A2-6C1D-2A41-B627-572700A4D61D}" type="presParOf" srcId="{0282C89C-F456-5041-B016-B876986A3E17}" destId="{334C37DD-0579-AE42-BD35-55D77133B7CF}" srcOrd="1" destOrd="0" presId="urn:microsoft.com/office/officeart/2008/layout/NameandTitleOrganizationalChart"/>
    <dgm:cxn modelId="{F1CA8282-AE2F-5D4F-873E-A2D5B7B1441B}" type="presParOf" srcId="{334C37DD-0579-AE42-BD35-55D77133B7CF}" destId="{9C61B334-6912-874C-89B8-44BC98FEADC6}" srcOrd="0" destOrd="0" presId="urn:microsoft.com/office/officeart/2008/layout/NameandTitleOrganizationalChart"/>
    <dgm:cxn modelId="{4F4C41B8-22AB-FD4F-9594-9770C7F6D44F}" type="presParOf" srcId="{9C61B334-6912-874C-89B8-44BC98FEADC6}" destId="{345442C2-02CD-5D4F-AEC1-BD115C012481}" srcOrd="0" destOrd="0" presId="urn:microsoft.com/office/officeart/2008/layout/NameandTitleOrganizationalChart"/>
    <dgm:cxn modelId="{B7016F03-650E-EB4B-903E-D0C7941703F5}" type="presParOf" srcId="{9C61B334-6912-874C-89B8-44BC98FEADC6}" destId="{C9D36FC5-5B22-A847-918A-6327619DC090}" srcOrd="1" destOrd="0" presId="urn:microsoft.com/office/officeart/2008/layout/NameandTitleOrganizationalChart"/>
    <dgm:cxn modelId="{39E2E642-7241-444C-B224-936F6FA18E35}" type="presParOf" srcId="{9C61B334-6912-874C-89B8-44BC98FEADC6}" destId="{362728C8-A58C-1B43-98F6-F6AF49F07DF5}" srcOrd="2" destOrd="0" presId="urn:microsoft.com/office/officeart/2008/layout/NameandTitleOrganizationalChart"/>
    <dgm:cxn modelId="{5250BA6E-B130-F849-AA46-54FBD3D788EF}" type="presParOf" srcId="{334C37DD-0579-AE42-BD35-55D77133B7CF}" destId="{CDC3060E-9E94-F942-9BF6-CDC6759971E9}" srcOrd="1" destOrd="0" presId="urn:microsoft.com/office/officeart/2008/layout/NameandTitleOrganizationalChart"/>
    <dgm:cxn modelId="{0F8B5516-C469-7948-976D-FA712BF233BD}" type="presParOf" srcId="{334C37DD-0579-AE42-BD35-55D77133B7CF}" destId="{7E0F2F5B-E799-0748-BFAC-189ED41565F4}" srcOrd="2" destOrd="0" presId="urn:microsoft.com/office/officeart/2008/layout/NameandTitleOrganizationalChart"/>
    <dgm:cxn modelId="{8925EC69-BBF6-DE4D-A4AA-1BA58B753571}" type="presParOf" srcId="{1DAFA0A2-D89C-1740-A594-1FE94ADA67D7}" destId="{6447610F-A287-E64A-98E1-6DC6E07D535E}" srcOrd="2" destOrd="0" presId="urn:microsoft.com/office/officeart/2008/layout/NameandTitleOrganizationalChart"/>
    <dgm:cxn modelId="{18D1A5DB-D483-6641-AB66-F9AE1B997F2E}" type="presParOf" srcId="{7AB67748-7923-0542-BEEA-4854677BEABA}" destId="{0E69E40A-7F6A-1942-8678-D961836280DB}"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76F55FA-6AA9-B04F-85BC-744D44F8D1C5}" type="doc">
      <dgm:prSet loTypeId="urn:microsoft.com/office/officeart/2005/8/layout/hierarchy6" loCatId="" qsTypeId="urn:microsoft.com/office/officeart/2005/8/quickstyle/simple4" qsCatId="simple" csTypeId="urn:microsoft.com/office/officeart/2005/8/colors/accent1_2" csCatId="accent1" phldr="1"/>
      <dgm:spPr/>
      <dgm:t>
        <a:bodyPr/>
        <a:lstStyle/>
        <a:p>
          <a:endParaRPr lang="en-US"/>
        </a:p>
      </dgm:t>
    </dgm:pt>
    <dgm:pt modelId="{67114FDE-97B6-5F45-B5C5-9159C99512EA}">
      <dgm:prSet phldrT="[Text]"/>
      <dgm:spPr/>
      <dgm:t>
        <a:bodyPr/>
        <a:lstStyle/>
        <a:p>
          <a:pPr algn="ctr"/>
          <a:r>
            <a:rPr lang="en-US" b="0">
              <a:latin typeface="Arial"/>
              <a:cs typeface="Arial"/>
            </a:rPr>
            <a:t>Web</a:t>
          </a:r>
          <a:br>
            <a:rPr lang="en-US" b="0">
              <a:latin typeface="Arial"/>
              <a:cs typeface="Arial"/>
            </a:rPr>
          </a:br>
          <a:r>
            <a:rPr lang="en-US" b="0">
              <a:latin typeface="Arial"/>
              <a:cs typeface="Arial"/>
            </a:rPr>
            <a:t>Base de Datos</a:t>
          </a:r>
          <a:br>
            <a:rPr lang="en-US" b="0">
              <a:latin typeface="Arial"/>
              <a:cs typeface="Arial"/>
            </a:rPr>
          </a:br>
          <a:r>
            <a:rPr lang="es-ES_tradnl" b="0">
              <a:latin typeface="Arial"/>
              <a:cs typeface="Arial"/>
            </a:rPr>
            <a:t>Aplicaciónes</a:t>
          </a:r>
          <a:endParaRPr lang="en-US" b="0">
            <a:latin typeface="Arial"/>
            <a:cs typeface="Arial"/>
          </a:endParaRPr>
        </a:p>
      </dgm:t>
    </dgm:pt>
    <dgm:pt modelId="{439B6B5B-88FD-CF46-AEE3-248E3DD47D6B}" type="parTrans" cxnId="{6F68577F-2EA0-814A-BA9E-0EA00A142AC6}">
      <dgm:prSet/>
      <dgm:spPr/>
      <dgm:t>
        <a:bodyPr/>
        <a:lstStyle/>
        <a:p>
          <a:pPr algn="ctr"/>
          <a:endParaRPr lang="en-US"/>
        </a:p>
      </dgm:t>
    </dgm:pt>
    <dgm:pt modelId="{E376F677-F1AA-D242-B1B1-531F6C646699}" type="sibTrans" cxnId="{6F68577F-2EA0-814A-BA9E-0EA00A142AC6}">
      <dgm:prSet/>
      <dgm:spPr/>
      <dgm:t>
        <a:bodyPr/>
        <a:lstStyle/>
        <a:p>
          <a:pPr algn="ctr"/>
          <a:endParaRPr lang="en-US"/>
        </a:p>
      </dgm:t>
    </dgm:pt>
    <dgm:pt modelId="{D1BCFC7E-62F0-544A-AE38-ED6FC2C36A9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b="0">
              <a:solidFill>
                <a:schemeClr val="accent1"/>
              </a:solidFill>
              <a:latin typeface="Arial"/>
              <a:cs typeface="Arial"/>
            </a:rPr>
            <a:t>LAN</a:t>
          </a:r>
          <a:br>
            <a:rPr lang="en-US" b="0">
              <a:solidFill>
                <a:schemeClr val="accent1"/>
              </a:solidFill>
              <a:latin typeface="Arial"/>
              <a:cs typeface="Arial"/>
            </a:rPr>
          </a:br>
          <a:r>
            <a:rPr lang="en-US" b="0">
              <a:solidFill>
                <a:schemeClr val="accent1"/>
              </a:solidFill>
              <a:latin typeface="Arial"/>
              <a:cs typeface="Arial"/>
            </a:rPr>
            <a:t>ADSL</a:t>
          </a:r>
          <a:br>
            <a:rPr lang="en-US" b="0">
              <a:solidFill>
                <a:schemeClr val="accent1"/>
              </a:solidFill>
              <a:latin typeface="Arial"/>
              <a:cs typeface="Arial"/>
            </a:rPr>
          </a:br>
          <a:r>
            <a:rPr lang="en-US">
              <a:solidFill>
                <a:schemeClr val="accent1"/>
              </a:solidFill>
              <a:latin typeface="Arial"/>
              <a:cs typeface="Arial"/>
            </a:rPr>
            <a:t>VPN</a:t>
          </a:r>
        </a:p>
      </dgm:t>
    </dgm:pt>
    <dgm:pt modelId="{23D48809-E798-FD4E-A0FA-D32B0737DB68}" type="parTrans" cxnId="{0AB86DAA-6A74-834F-B956-B47A8AC4CD7B}">
      <dgm:prSet/>
      <dgm:spPr/>
      <dgm:t>
        <a:bodyPr/>
        <a:lstStyle/>
        <a:p>
          <a:pPr algn="ctr"/>
          <a:endParaRPr lang="en-US"/>
        </a:p>
      </dgm:t>
    </dgm:pt>
    <dgm:pt modelId="{9F5FAC2F-4DCF-2246-8B8D-17A8BBEC62EC}" type="sibTrans" cxnId="{0AB86DAA-6A74-834F-B956-B47A8AC4CD7B}">
      <dgm:prSet/>
      <dgm:spPr/>
      <dgm:t>
        <a:bodyPr/>
        <a:lstStyle/>
        <a:p>
          <a:pPr algn="ctr"/>
          <a:endParaRPr lang="en-US"/>
        </a:p>
      </dgm:t>
    </dgm:pt>
    <dgm:pt modelId="{F6EA91B4-0BD1-004F-9E37-FB1F1BF42BE3}">
      <dgm:prSet phldrT="[Text]"/>
      <dgm:spPr/>
      <dgm:t>
        <a:bodyPr/>
        <a:lstStyle/>
        <a:p>
          <a:pPr algn="ctr"/>
          <a:r>
            <a:rPr lang="en-US">
              <a:latin typeface="Arial"/>
              <a:cs typeface="Arial"/>
            </a:rPr>
            <a:t>Computadora</a:t>
          </a:r>
        </a:p>
      </dgm:t>
    </dgm:pt>
    <dgm:pt modelId="{C846AB17-1465-E24E-87B1-1F1FCB23F6E7}" type="parTrans" cxnId="{4A81F059-A799-914A-B592-F7B88737EB2C}">
      <dgm:prSet/>
      <dgm:spPr/>
      <dgm:t>
        <a:bodyPr/>
        <a:lstStyle/>
        <a:p>
          <a:pPr algn="ctr"/>
          <a:endParaRPr lang="en-US"/>
        </a:p>
      </dgm:t>
    </dgm:pt>
    <dgm:pt modelId="{F1D7D78F-7800-E94B-93FF-5F626FF74DF4}" type="sibTrans" cxnId="{4A81F059-A799-914A-B592-F7B88737EB2C}">
      <dgm:prSet/>
      <dgm:spPr/>
      <dgm:t>
        <a:bodyPr/>
        <a:lstStyle/>
        <a:p>
          <a:pPr algn="ctr"/>
          <a:endParaRPr lang="en-US"/>
        </a:p>
      </dgm:t>
    </dgm:pt>
    <dgm:pt modelId="{2D6A9014-B911-5144-B7A6-A148F824384C}">
      <dgm:prSet phldrT="[Text]"/>
      <dgm:spPr/>
      <dgm:t>
        <a:bodyPr/>
        <a:lstStyle/>
        <a:p>
          <a:pPr algn="ctr"/>
          <a:r>
            <a:rPr lang="en-US">
              <a:latin typeface="Arial"/>
              <a:cs typeface="Arial"/>
            </a:rPr>
            <a:t>Celular</a:t>
          </a:r>
        </a:p>
      </dgm:t>
    </dgm:pt>
    <dgm:pt modelId="{2DA6DA67-C018-2542-A643-10D0A059347D}" type="parTrans" cxnId="{9EA57447-A890-5042-B58D-AC111D6F3D69}">
      <dgm:prSet/>
      <dgm:spPr/>
      <dgm:t>
        <a:bodyPr/>
        <a:lstStyle/>
        <a:p>
          <a:pPr algn="ctr"/>
          <a:endParaRPr lang="en-US"/>
        </a:p>
      </dgm:t>
    </dgm:pt>
    <dgm:pt modelId="{8B9AD9FE-2933-B540-B0F3-8903171FC5DC}" type="sibTrans" cxnId="{9EA57447-A890-5042-B58D-AC111D6F3D69}">
      <dgm:prSet/>
      <dgm:spPr/>
      <dgm:t>
        <a:bodyPr/>
        <a:lstStyle/>
        <a:p>
          <a:pPr algn="ctr"/>
          <a:endParaRPr lang="en-US"/>
        </a:p>
      </dgm:t>
    </dgm:pt>
    <dgm:pt modelId="{98E2F2E8-2BD2-FC49-AA82-ADA9C30C32DC}">
      <dgm:prSet phldrT="[Text]"/>
      <dgm:spPr/>
      <dgm:t>
        <a:bodyPr/>
        <a:lstStyle/>
        <a:p>
          <a:pPr algn="ctr"/>
          <a:r>
            <a:rPr lang="en-US">
              <a:latin typeface="Arial"/>
              <a:cs typeface="Arial"/>
            </a:rPr>
            <a:t>Tablet</a:t>
          </a:r>
        </a:p>
      </dgm:t>
    </dgm:pt>
    <dgm:pt modelId="{4FCA32F1-C5CC-CB49-889F-681E4F12C1C9}" type="parTrans" cxnId="{7F53E30F-C7C1-0144-AC9F-7F86D2EF63D4}">
      <dgm:prSet/>
      <dgm:spPr/>
      <dgm:t>
        <a:bodyPr/>
        <a:lstStyle/>
        <a:p>
          <a:pPr algn="ctr"/>
          <a:endParaRPr lang="en-US"/>
        </a:p>
      </dgm:t>
    </dgm:pt>
    <dgm:pt modelId="{BBE72E8C-5FBF-B84B-AA7D-9D4457FB0C1C}" type="sibTrans" cxnId="{7F53E30F-C7C1-0144-AC9F-7F86D2EF63D4}">
      <dgm:prSet/>
      <dgm:spPr/>
      <dgm:t>
        <a:bodyPr/>
        <a:lstStyle/>
        <a:p>
          <a:pPr algn="ctr"/>
          <a:endParaRPr lang="en-US"/>
        </a:p>
      </dgm:t>
    </dgm:pt>
    <dgm:pt modelId="{16C0BE7C-7E52-4D40-88C9-46A9CC8B116B}">
      <dgm:prSet phldrT="[Text]"/>
      <dgm:spPr/>
      <dgm:t>
        <a:bodyPr/>
        <a:lstStyle/>
        <a:p>
          <a:pPr algn="ctr"/>
          <a:r>
            <a:rPr lang="en-US">
              <a:latin typeface="Arial"/>
              <a:cs typeface="Arial"/>
            </a:rPr>
            <a:t>Servidor</a:t>
          </a:r>
        </a:p>
      </dgm:t>
    </dgm:pt>
    <dgm:pt modelId="{663B8E35-E5D8-8845-98DA-68C423AA65CB}" type="parTrans" cxnId="{D021CDCF-943B-CA42-8B86-EB280A61869C}">
      <dgm:prSet/>
      <dgm:spPr/>
      <dgm:t>
        <a:bodyPr/>
        <a:lstStyle/>
        <a:p>
          <a:pPr algn="ctr"/>
          <a:endParaRPr lang="en-US"/>
        </a:p>
      </dgm:t>
    </dgm:pt>
    <dgm:pt modelId="{7A930DEC-1560-FF4C-8C5F-3A3E8B2F0B27}" type="sibTrans" cxnId="{D021CDCF-943B-CA42-8B86-EB280A61869C}">
      <dgm:prSet/>
      <dgm:spPr/>
      <dgm:t>
        <a:bodyPr/>
        <a:lstStyle/>
        <a:p>
          <a:pPr algn="ctr"/>
          <a:endParaRPr lang="en-US"/>
        </a:p>
      </dgm:t>
    </dgm:pt>
    <dgm:pt modelId="{28FA63A4-308E-0243-9A2A-1814AD0930EA}">
      <dgm:prSet phldrT="[Text]"/>
      <dgm:spPr/>
      <dgm:t>
        <a:bodyPr/>
        <a:lstStyle/>
        <a:p>
          <a:pPr algn="ctr"/>
          <a:r>
            <a:rPr lang="es-ES_tradnl"/>
            <a:t>Comunicación </a:t>
          </a:r>
          <a:endParaRPr lang="en-US">
            <a:latin typeface="Arial"/>
            <a:cs typeface="Arial"/>
          </a:endParaRPr>
        </a:p>
      </dgm:t>
    </dgm:pt>
    <dgm:pt modelId="{6A4C3942-D101-364C-8C75-49511770765B}" type="parTrans" cxnId="{617C9F61-E1DB-5546-B64F-1ACF1EC7AB5F}">
      <dgm:prSet/>
      <dgm:spPr/>
      <dgm:t>
        <a:bodyPr/>
        <a:lstStyle/>
        <a:p>
          <a:pPr algn="ctr"/>
          <a:endParaRPr lang="en-US"/>
        </a:p>
      </dgm:t>
    </dgm:pt>
    <dgm:pt modelId="{BB343789-A438-A946-9E52-2BC32EB94E08}" type="sibTrans" cxnId="{617C9F61-E1DB-5546-B64F-1ACF1EC7AB5F}">
      <dgm:prSet/>
      <dgm:spPr/>
      <dgm:t>
        <a:bodyPr/>
        <a:lstStyle/>
        <a:p>
          <a:pPr algn="ctr"/>
          <a:endParaRPr lang="en-US"/>
        </a:p>
      </dgm:t>
    </dgm:pt>
    <dgm:pt modelId="{59028B85-A0C0-E343-8955-DB1BD758336A}">
      <dgm:prSet phldrT="[Text]"/>
      <dgm:spPr/>
      <dgm:t>
        <a:bodyPr/>
        <a:lstStyle/>
        <a:p>
          <a:pPr algn="ctr"/>
          <a:r>
            <a:rPr lang="en-US">
              <a:latin typeface="Arial"/>
              <a:cs typeface="Arial"/>
            </a:rPr>
            <a:t>Cliente</a:t>
          </a:r>
        </a:p>
      </dgm:t>
    </dgm:pt>
    <dgm:pt modelId="{7F7A6B76-1965-6B4A-9793-5505FFB94B97}" type="parTrans" cxnId="{B3EBCC27-85ED-4149-B933-C453145DB723}">
      <dgm:prSet/>
      <dgm:spPr/>
      <dgm:t>
        <a:bodyPr/>
        <a:lstStyle/>
        <a:p>
          <a:pPr algn="ctr"/>
          <a:endParaRPr lang="en-US"/>
        </a:p>
      </dgm:t>
    </dgm:pt>
    <dgm:pt modelId="{6387EEFD-DBFD-7944-AC44-A788E5EA1F9C}" type="sibTrans" cxnId="{B3EBCC27-85ED-4149-B933-C453145DB723}">
      <dgm:prSet/>
      <dgm:spPr/>
      <dgm:t>
        <a:bodyPr/>
        <a:lstStyle/>
        <a:p>
          <a:pPr algn="ctr"/>
          <a:endParaRPr lang="en-US"/>
        </a:p>
      </dgm:t>
    </dgm:pt>
    <dgm:pt modelId="{396EFFBD-1E53-9A48-80CC-22A035FE14F9}" type="pres">
      <dgm:prSet presAssocID="{376F55FA-6AA9-B04F-85BC-744D44F8D1C5}" presName="mainComposite" presStyleCnt="0">
        <dgm:presLayoutVars>
          <dgm:chPref val="1"/>
          <dgm:dir/>
          <dgm:animOne val="branch"/>
          <dgm:animLvl val="lvl"/>
          <dgm:resizeHandles val="exact"/>
        </dgm:presLayoutVars>
      </dgm:prSet>
      <dgm:spPr/>
      <dgm:t>
        <a:bodyPr/>
        <a:lstStyle/>
        <a:p>
          <a:endParaRPr lang="en-US"/>
        </a:p>
      </dgm:t>
    </dgm:pt>
    <dgm:pt modelId="{4E0D30F9-90D5-034A-B756-A73FDDC1A9EB}" type="pres">
      <dgm:prSet presAssocID="{376F55FA-6AA9-B04F-85BC-744D44F8D1C5}" presName="hierFlow" presStyleCnt="0"/>
      <dgm:spPr/>
    </dgm:pt>
    <dgm:pt modelId="{99017F06-03B1-F14B-AE72-8BDC4B1AC43E}" type="pres">
      <dgm:prSet presAssocID="{376F55FA-6AA9-B04F-85BC-744D44F8D1C5}" presName="firstBuf" presStyleCnt="0"/>
      <dgm:spPr/>
    </dgm:pt>
    <dgm:pt modelId="{7B9511C6-275E-4645-9B2B-9B79B79B05FF}" type="pres">
      <dgm:prSet presAssocID="{376F55FA-6AA9-B04F-85BC-744D44F8D1C5}" presName="hierChild1" presStyleCnt="0">
        <dgm:presLayoutVars>
          <dgm:chPref val="1"/>
          <dgm:animOne val="branch"/>
          <dgm:animLvl val="lvl"/>
        </dgm:presLayoutVars>
      </dgm:prSet>
      <dgm:spPr/>
    </dgm:pt>
    <dgm:pt modelId="{26388000-A694-5846-A8A2-CBF9D500DA12}" type="pres">
      <dgm:prSet presAssocID="{67114FDE-97B6-5F45-B5C5-9159C99512EA}" presName="Name14" presStyleCnt="0"/>
      <dgm:spPr/>
    </dgm:pt>
    <dgm:pt modelId="{3D14CA68-1017-DC44-B3C5-CF1C785D0F73}" type="pres">
      <dgm:prSet presAssocID="{67114FDE-97B6-5F45-B5C5-9159C99512EA}" presName="level1Shape" presStyleLbl="node0" presStyleIdx="0" presStyleCnt="1">
        <dgm:presLayoutVars>
          <dgm:chPref val="3"/>
        </dgm:presLayoutVars>
      </dgm:prSet>
      <dgm:spPr/>
      <dgm:t>
        <a:bodyPr/>
        <a:lstStyle/>
        <a:p>
          <a:endParaRPr lang="en-US"/>
        </a:p>
      </dgm:t>
    </dgm:pt>
    <dgm:pt modelId="{FBF0739E-CE75-464C-84C8-05ECE57BAB3B}" type="pres">
      <dgm:prSet presAssocID="{67114FDE-97B6-5F45-B5C5-9159C99512EA}" presName="hierChild2" presStyleCnt="0"/>
      <dgm:spPr/>
    </dgm:pt>
    <dgm:pt modelId="{0472A709-E943-4D4B-9245-F253C5E6EB36}" type="pres">
      <dgm:prSet presAssocID="{23D48809-E798-FD4E-A0FA-D32B0737DB68}" presName="Name19" presStyleLbl="parChTrans1D2" presStyleIdx="0" presStyleCnt="1"/>
      <dgm:spPr/>
      <dgm:t>
        <a:bodyPr/>
        <a:lstStyle/>
        <a:p>
          <a:endParaRPr lang="en-US"/>
        </a:p>
      </dgm:t>
    </dgm:pt>
    <dgm:pt modelId="{9F9B1F43-5713-B144-9720-0717B837B5AC}" type="pres">
      <dgm:prSet presAssocID="{D1BCFC7E-62F0-544A-AE38-ED6FC2C36A97}" presName="Name21" presStyleCnt="0"/>
      <dgm:spPr/>
    </dgm:pt>
    <dgm:pt modelId="{8772ED1B-ADA7-CC49-9788-CE8B4816182C}" type="pres">
      <dgm:prSet presAssocID="{D1BCFC7E-62F0-544A-AE38-ED6FC2C36A97}" presName="level2Shape" presStyleLbl="node2" presStyleIdx="0" presStyleCnt="1"/>
      <dgm:spPr/>
      <dgm:t>
        <a:bodyPr/>
        <a:lstStyle/>
        <a:p>
          <a:endParaRPr lang="en-US"/>
        </a:p>
      </dgm:t>
    </dgm:pt>
    <dgm:pt modelId="{87DDA7E1-B475-304B-9BA3-678B58AF4054}" type="pres">
      <dgm:prSet presAssocID="{D1BCFC7E-62F0-544A-AE38-ED6FC2C36A97}" presName="hierChild3" presStyleCnt="0"/>
      <dgm:spPr/>
    </dgm:pt>
    <dgm:pt modelId="{F6C96AD9-564B-E645-9451-D5F34A24086C}" type="pres">
      <dgm:prSet presAssocID="{C846AB17-1465-E24E-87B1-1F1FCB23F6E7}" presName="Name19" presStyleLbl="parChTrans1D3" presStyleIdx="0" presStyleCnt="3"/>
      <dgm:spPr/>
      <dgm:t>
        <a:bodyPr/>
        <a:lstStyle/>
        <a:p>
          <a:endParaRPr lang="en-US"/>
        </a:p>
      </dgm:t>
    </dgm:pt>
    <dgm:pt modelId="{977C7CDF-0EEE-4642-BBF1-CDD485C0F6F8}" type="pres">
      <dgm:prSet presAssocID="{F6EA91B4-0BD1-004F-9E37-FB1F1BF42BE3}" presName="Name21" presStyleCnt="0"/>
      <dgm:spPr/>
    </dgm:pt>
    <dgm:pt modelId="{D4532EAE-4C8A-204C-BFED-96D88B17A1BF}" type="pres">
      <dgm:prSet presAssocID="{F6EA91B4-0BD1-004F-9E37-FB1F1BF42BE3}" presName="level2Shape" presStyleLbl="node3" presStyleIdx="0" presStyleCnt="3"/>
      <dgm:spPr/>
      <dgm:t>
        <a:bodyPr/>
        <a:lstStyle/>
        <a:p>
          <a:endParaRPr lang="en-US"/>
        </a:p>
      </dgm:t>
    </dgm:pt>
    <dgm:pt modelId="{383141C4-2BA5-EF43-9732-F05CE9250418}" type="pres">
      <dgm:prSet presAssocID="{F6EA91B4-0BD1-004F-9E37-FB1F1BF42BE3}" presName="hierChild3" presStyleCnt="0"/>
      <dgm:spPr/>
    </dgm:pt>
    <dgm:pt modelId="{72226BC0-5FFB-B34A-906E-DB3312FC0DCD}" type="pres">
      <dgm:prSet presAssocID="{2DA6DA67-C018-2542-A643-10D0A059347D}" presName="Name19" presStyleLbl="parChTrans1D3" presStyleIdx="1" presStyleCnt="3"/>
      <dgm:spPr/>
      <dgm:t>
        <a:bodyPr/>
        <a:lstStyle/>
        <a:p>
          <a:endParaRPr lang="en-US"/>
        </a:p>
      </dgm:t>
    </dgm:pt>
    <dgm:pt modelId="{9B5B4E8D-9AAA-B14F-BCAB-AD9622B84E3F}" type="pres">
      <dgm:prSet presAssocID="{2D6A9014-B911-5144-B7A6-A148F824384C}" presName="Name21" presStyleCnt="0"/>
      <dgm:spPr/>
    </dgm:pt>
    <dgm:pt modelId="{4C84EA2E-9132-8F44-B31E-A13B2D892ED3}" type="pres">
      <dgm:prSet presAssocID="{2D6A9014-B911-5144-B7A6-A148F824384C}" presName="level2Shape" presStyleLbl="node3" presStyleIdx="1" presStyleCnt="3"/>
      <dgm:spPr/>
      <dgm:t>
        <a:bodyPr/>
        <a:lstStyle/>
        <a:p>
          <a:endParaRPr lang="en-US"/>
        </a:p>
      </dgm:t>
    </dgm:pt>
    <dgm:pt modelId="{0C679B67-83A8-714C-A341-7CAB364F3FE5}" type="pres">
      <dgm:prSet presAssocID="{2D6A9014-B911-5144-B7A6-A148F824384C}" presName="hierChild3" presStyleCnt="0"/>
      <dgm:spPr/>
    </dgm:pt>
    <dgm:pt modelId="{096E686D-BD0E-EB40-B95C-18B656EEF54A}" type="pres">
      <dgm:prSet presAssocID="{4FCA32F1-C5CC-CB49-889F-681E4F12C1C9}" presName="Name19" presStyleLbl="parChTrans1D3" presStyleIdx="2" presStyleCnt="3"/>
      <dgm:spPr/>
      <dgm:t>
        <a:bodyPr/>
        <a:lstStyle/>
        <a:p>
          <a:endParaRPr lang="en-US"/>
        </a:p>
      </dgm:t>
    </dgm:pt>
    <dgm:pt modelId="{0FCEF5D9-E7EB-9743-B0C3-0E27B4730BDD}" type="pres">
      <dgm:prSet presAssocID="{98E2F2E8-2BD2-FC49-AA82-ADA9C30C32DC}" presName="Name21" presStyleCnt="0"/>
      <dgm:spPr/>
    </dgm:pt>
    <dgm:pt modelId="{B1B6074B-2CA1-984A-A8E0-BD6560CCA79A}" type="pres">
      <dgm:prSet presAssocID="{98E2F2E8-2BD2-FC49-AA82-ADA9C30C32DC}" presName="level2Shape" presStyleLbl="node3" presStyleIdx="2" presStyleCnt="3"/>
      <dgm:spPr/>
      <dgm:t>
        <a:bodyPr/>
        <a:lstStyle/>
        <a:p>
          <a:endParaRPr lang="en-US"/>
        </a:p>
      </dgm:t>
    </dgm:pt>
    <dgm:pt modelId="{7BFB240D-5552-564D-ADAA-5B2C40D8D2B6}" type="pres">
      <dgm:prSet presAssocID="{98E2F2E8-2BD2-FC49-AA82-ADA9C30C32DC}" presName="hierChild3" presStyleCnt="0"/>
      <dgm:spPr/>
    </dgm:pt>
    <dgm:pt modelId="{2BF166A5-4FC8-5544-AB89-B13B6843A700}" type="pres">
      <dgm:prSet presAssocID="{376F55FA-6AA9-B04F-85BC-744D44F8D1C5}" presName="bgShapesFlow" presStyleCnt="0"/>
      <dgm:spPr/>
    </dgm:pt>
    <dgm:pt modelId="{1C887D29-CB13-C14A-80CB-7885C94DBA51}" type="pres">
      <dgm:prSet presAssocID="{16C0BE7C-7E52-4D40-88C9-46A9CC8B116B}" presName="rectComp" presStyleCnt="0"/>
      <dgm:spPr/>
    </dgm:pt>
    <dgm:pt modelId="{86C791A3-E5C7-524B-9537-B7B5DB74EBB5}" type="pres">
      <dgm:prSet presAssocID="{16C0BE7C-7E52-4D40-88C9-46A9CC8B116B}" presName="bgRect" presStyleLbl="bgShp" presStyleIdx="0" presStyleCnt="3" custLinFactNeighborX="-3779" custLinFactNeighborY="-7832"/>
      <dgm:spPr/>
      <dgm:t>
        <a:bodyPr/>
        <a:lstStyle/>
        <a:p>
          <a:endParaRPr lang="en-US"/>
        </a:p>
      </dgm:t>
    </dgm:pt>
    <dgm:pt modelId="{D955147A-6FDE-D84E-898F-5D64A9810583}" type="pres">
      <dgm:prSet presAssocID="{16C0BE7C-7E52-4D40-88C9-46A9CC8B116B}" presName="bgRectTx" presStyleLbl="bgShp" presStyleIdx="0" presStyleCnt="3">
        <dgm:presLayoutVars>
          <dgm:bulletEnabled val="1"/>
        </dgm:presLayoutVars>
      </dgm:prSet>
      <dgm:spPr/>
      <dgm:t>
        <a:bodyPr/>
        <a:lstStyle/>
        <a:p>
          <a:endParaRPr lang="en-US"/>
        </a:p>
      </dgm:t>
    </dgm:pt>
    <dgm:pt modelId="{9E5F9844-D800-E24A-B744-59A669C51885}" type="pres">
      <dgm:prSet presAssocID="{16C0BE7C-7E52-4D40-88C9-46A9CC8B116B}" presName="spComp" presStyleCnt="0"/>
      <dgm:spPr/>
    </dgm:pt>
    <dgm:pt modelId="{B680F0C6-D80E-704F-98AC-72BC3FC88BA2}" type="pres">
      <dgm:prSet presAssocID="{16C0BE7C-7E52-4D40-88C9-46A9CC8B116B}" presName="vSp" presStyleCnt="0"/>
      <dgm:spPr/>
    </dgm:pt>
    <dgm:pt modelId="{B8FB37FF-9284-304D-96DF-0BBA2417545A}" type="pres">
      <dgm:prSet presAssocID="{28FA63A4-308E-0243-9A2A-1814AD0930EA}" presName="rectComp" presStyleCnt="0"/>
      <dgm:spPr/>
    </dgm:pt>
    <dgm:pt modelId="{D644ADFF-8641-074A-98AD-7417858ABAD4}" type="pres">
      <dgm:prSet presAssocID="{28FA63A4-308E-0243-9A2A-1814AD0930EA}" presName="bgRect" presStyleLbl="bgShp" presStyleIdx="1" presStyleCnt="3"/>
      <dgm:spPr/>
      <dgm:t>
        <a:bodyPr/>
        <a:lstStyle/>
        <a:p>
          <a:endParaRPr lang="en-US"/>
        </a:p>
      </dgm:t>
    </dgm:pt>
    <dgm:pt modelId="{8AEFC68F-4D5C-BC4C-A9AC-41DBC7278A8E}" type="pres">
      <dgm:prSet presAssocID="{28FA63A4-308E-0243-9A2A-1814AD0930EA}" presName="bgRectTx" presStyleLbl="bgShp" presStyleIdx="1" presStyleCnt="3">
        <dgm:presLayoutVars>
          <dgm:bulletEnabled val="1"/>
        </dgm:presLayoutVars>
      </dgm:prSet>
      <dgm:spPr/>
      <dgm:t>
        <a:bodyPr/>
        <a:lstStyle/>
        <a:p>
          <a:endParaRPr lang="en-US"/>
        </a:p>
      </dgm:t>
    </dgm:pt>
    <dgm:pt modelId="{C165F0CD-B538-BC4F-996F-C1F7AF9284DC}" type="pres">
      <dgm:prSet presAssocID="{28FA63A4-308E-0243-9A2A-1814AD0930EA}" presName="spComp" presStyleCnt="0"/>
      <dgm:spPr/>
    </dgm:pt>
    <dgm:pt modelId="{728B55A3-49F4-CD4E-A260-F57DFE8D91C2}" type="pres">
      <dgm:prSet presAssocID="{28FA63A4-308E-0243-9A2A-1814AD0930EA}" presName="vSp" presStyleCnt="0"/>
      <dgm:spPr/>
    </dgm:pt>
    <dgm:pt modelId="{909DFFDE-340C-C142-AB2B-D7C185CF814E}" type="pres">
      <dgm:prSet presAssocID="{59028B85-A0C0-E343-8955-DB1BD758336A}" presName="rectComp" presStyleCnt="0"/>
      <dgm:spPr/>
    </dgm:pt>
    <dgm:pt modelId="{4F06C660-8E75-194C-A7CB-1BFEE1A6A390}" type="pres">
      <dgm:prSet presAssocID="{59028B85-A0C0-E343-8955-DB1BD758336A}" presName="bgRect" presStyleLbl="bgShp" presStyleIdx="2" presStyleCnt="3"/>
      <dgm:spPr/>
      <dgm:t>
        <a:bodyPr/>
        <a:lstStyle/>
        <a:p>
          <a:endParaRPr lang="en-US"/>
        </a:p>
      </dgm:t>
    </dgm:pt>
    <dgm:pt modelId="{C62ED2EE-5700-9944-B5CB-E5491B8D0977}" type="pres">
      <dgm:prSet presAssocID="{59028B85-A0C0-E343-8955-DB1BD758336A}" presName="bgRectTx" presStyleLbl="bgShp" presStyleIdx="2" presStyleCnt="3">
        <dgm:presLayoutVars>
          <dgm:bulletEnabled val="1"/>
        </dgm:presLayoutVars>
      </dgm:prSet>
      <dgm:spPr/>
      <dgm:t>
        <a:bodyPr/>
        <a:lstStyle/>
        <a:p>
          <a:endParaRPr lang="en-US"/>
        </a:p>
      </dgm:t>
    </dgm:pt>
  </dgm:ptLst>
  <dgm:cxnLst>
    <dgm:cxn modelId="{4E5017D3-26B4-6D4C-9AB7-5EA597301088}" type="presOf" srcId="{376F55FA-6AA9-B04F-85BC-744D44F8D1C5}" destId="{396EFFBD-1E53-9A48-80CC-22A035FE14F9}" srcOrd="0" destOrd="0" presId="urn:microsoft.com/office/officeart/2005/8/layout/hierarchy6"/>
    <dgm:cxn modelId="{1E95444B-D0BF-FD48-A80C-86EFE70FFC4B}" type="presOf" srcId="{59028B85-A0C0-E343-8955-DB1BD758336A}" destId="{4F06C660-8E75-194C-A7CB-1BFEE1A6A390}" srcOrd="0" destOrd="0" presId="urn:microsoft.com/office/officeart/2005/8/layout/hierarchy6"/>
    <dgm:cxn modelId="{4E8B78C6-F100-5648-ADDA-A38DF9EE808D}" type="presOf" srcId="{C846AB17-1465-E24E-87B1-1F1FCB23F6E7}" destId="{F6C96AD9-564B-E645-9451-D5F34A24086C}" srcOrd="0" destOrd="0" presId="urn:microsoft.com/office/officeart/2005/8/layout/hierarchy6"/>
    <dgm:cxn modelId="{B0621405-8957-264C-A844-D08125055350}" type="presOf" srcId="{16C0BE7C-7E52-4D40-88C9-46A9CC8B116B}" destId="{86C791A3-E5C7-524B-9537-B7B5DB74EBB5}" srcOrd="0" destOrd="0" presId="urn:microsoft.com/office/officeart/2005/8/layout/hierarchy6"/>
    <dgm:cxn modelId="{894BF603-9E13-F74F-B753-D529526CD519}" type="presOf" srcId="{59028B85-A0C0-E343-8955-DB1BD758336A}" destId="{C62ED2EE-5700-9944-B5CB-E5491B8D0977}" srcOrd="1" destOrd="0" presId="urn:microsoft.com/office/officeart/2005/8/layout/hierarchy6"/>
    <dgm:cxn modelId="{617C9F61-E1DB-5546-B64F-1ACF1EC7AB5F}" srcId="{376F55FA-6AA9-B04F-85BC-744D44F8D1C5}" destId="{28FA63A4-308E-0243-9A2A-1814AD0930EA}" srcOrd="2" destOrd="0" parTransId="{6A4C3942-D101-364C-8C75-49511770765B}" sibTransId="{BB343789-A438-A946-9E52-2BC32EB94E08}"/>
    <dgm:cxn modelId="{B3EBCC27-85ED-4149-B933-C453145DB723}" srcId="{376F55FA-6AA9-B04F-85BC-744D44F8D1C5}" destId="{59028B85-A0C0-E343-8955-DB1BD758336A}" srcOrd="3" destOrd="0" parTransId="{7F7A6B76-1965-6B4A-9793-5505FFB94B97}" sibTransId="{6387EEFD-DBFD-7944-AC44-A788E5EA1F9C}"/>
    <dgm:cxn modelId="{9EA57447-A890-5042-B58D-AC111D6F3D69}" srcId="{D1BCFC7E-62F0-544A-AE38-ED6FC2C36A97}" destId="{2D6A9014-B911-5144-B7A6-A148F824384C}" srcOrd="1" destOrd="0" parTransId="{2DA6DA67-C018-2542-A643-10D0A059347D}" sibTransId="{8B9AD9FE-2933-B540-B0F3-8903171FC5DC}"/>
    <dgm:cxn modelId="{0AB86DAA-6A74-834F-B956-B47A8AC4CD7B}" srcId="{67114FDE-97B6-5F45-B5C5-9159C99512EA}" destId="{D1BCFC7E-62F0-544A-AE38-ED6FC2C36A97}" srcOrd="0" destOrd="0" parTransId="{23D48809-E798-FD4E-A0FA-D32B0737DB68}" sibTransId="{9F5FAC2F-4DCF-2246-8B8D-17A8BBEC62EC}"/>
    <dgm:cxn modelId="{D021CDCF-943B-CA42-8B86-EB280A61869C}" srcId="{376F55FA-6AA9-B04F-85BC-744D44F8D1C5}" destId="{16C0BE7C-7E52-4D40-88C9-46A9CC8B116B}" srcOrd="1" destOrd="0" parTransId="{663B8E35-E5D8-8845-98DA-68C423AA65CB}" sibTransId="{7A930DEC-1560-FF4C-8C5F-3A3E8B2F0B27}"/>
    <dgm:cxn modelId="{6FE6C912-FC49-D245-B5FA-7C05CD935BA6}" type="presOf" srcId="{4FCA32F1-C5CC-CB49-889F-681E4F12C1C9}" destId="{096E686D-BD0E-EB40-B95C-18B656EEF54A}" srcOrd="0" destOrd="0" presId="urn:microsoft.com/office/officeart/2005/8/layout/hierarchy6"/>
    <dgm:cxn modelId="{D89683EB-85F6-8A4E-8272-56B0FEE247E1}" type="presOf" srcId="{F6EA91B4-0BD1-004F-9E37-FB1F1BF42BE3}" destId="{D4532EAE-4C8A-204C-BFED-96D88B17A1BF}" srcOrd="0" destOrd="0" presId="urn:microsoft.com/office/officeart/2005/8/layout/hierarchy6"/>
    <dgm:cxn modelId="{DAF43E25-9EC2-BB48-A187-ECF530444261}" type="presOf" srcId="{16C0BE7C-7E52-4D40-88C9-46A9CC8B116B}" destId="{D955147A-6FDE-D84E-898F-5D64A9810583}" srcOrd="1" destOrd="0" presId="urn:microsoft.com/office/officeart/2005/8/layout/hierarchy6"/>
    <dgm:cxn modelId="{12AA4801-78D4-D74C-9469-1546B63814F0}" type="presOf" srcId="{67114FDE-97B6-5F45-B5C5-9159C99512EA}" destId="{3D14CA68-1017-DC44-B3C5-CF1C785D0F73}" srcOrd="0" destOrd="0" presId="urn:microsoft.com/office/officeart/2005/8/layout/hierarchy6"/>
    <dgm:cxn modelId="{4A81F059-A799-914A-B592-F7B88737EB2C}" srcId="{D1BCFC7E-62F0-544A-AE38-ED6FC2C36A97}" destId="{F6EA91B4-0BD1-004F-9E37-FB1F1BF42BE3}" srcOrd="0" destOrd="0" parTransId="{C846AB17-1465-E24E-87B1-1F1FCB23F6E7}" sibTransId="{F1D7D78F-7800-E94B-93FF-5F626FF74DF4}"/>
    <dgm:cxn modelId="{6F68577F-2EA0-814A-BA9E-0EA00A142AC6}" srcId="{376F55FA-6AA9-B04F-85BC-744D44F8D1C5}" destId="{67114FDE-97B6-5F45-B5C5-9159C99512EA}" srcOrd="0" destOrd="0" parTransId="{439B6B5B-88FD-CF46-AEE3-248E3DD47D6B}" sibTransId="{E376F677-F1AA-D242-B1B1-531F6C646699}"/>
    <dgm:cxn modelId="{A7CF6558-D223-E349-8C31-9F90359BA63C}" type="presOf" srcId="{23D48809-E798-FD4E-A0FA-D32B0737DB68}" destId="{0472A709-E943-4D4B-9245-F253C5E6EB36}" srcOrd="0" destOrd="0" presId="urn:microsoft.com/office/officeart/2005/8/layout/hierarchy6"/>
    <dgm:cxn modelId="{0E41714A-72B2-A34A-AA58-6B5CF4411C23}" type="presOf" srcId="{28FA63A4-308E-0243-9A2A-1814AD0930EA}" destId="{8AEFC68F-4D5C-BC4C-A9AC-41DBC7278A8E}" srcOrd="1" destOrd="0" presId="urn:microsoft.com/office/officeart/2005/8/layout/hierarchy6"/>
    <dgm:cxn modelId="{79B13821-85CD-D448-90BD-443B7C385B16}" type="presOf" srcId="{D1BCFC7E-62F0-544A-AE38-ED6FC2C36A97}" destId="{8772ED1B-ADA7-CC49-9788-CE8B4816182C}" srcOrd="0" destOrd="0" presId="urn:microsoft.com/office/officeart/2005/8/layout/hierarchy6"/>
    <dgm:cxn modelId="{12D1FEAE-9772-5349-8083-98121AFF6B22}" type="presOf" srcId="{2D6A9014-B911-5144-B7A6-A148F824384C}" destId="{4C84EA2E-9132-8F44-B31E-A13B2D892ED3}" srcOrd="0" destOrd="0" presId="urn:microsoft.com/office/officeart/2005/8/layout/hierarchy6"/>
    <dgm:cxn modelId="{D3136CA0-25D0-7B4D-9028-ACE740237AF8}" type="presOf" srcId="{98E2F2E8-2BD2-FC49-AA82-ADA9C30C32DC}" destId="{B1B6074B-2CA1-984A-A8E0-BD6560CCA79A}" srcOrd="0" destOrd="0" presId="urn:microsoft.com/office/officeart/2005/8/layout/hierarchy6"/>
    <dgm:cxn modelId="{7B9FC299-BF57-3940-8373-2BE1C20096DF}" type="presOf" srcId="{28FA63A4-308E-0243-9A2A-1814AD0930EA}" destId="{D644ADFF-8641-074A-98AD-7417858ABAD4}" srcOrd="0" destOrd="0" presId="urn:microsoft.com/office/officeart/2005/8/layout/hierarchy6"/>
    <dgm:cxn modelId="{7F53E30F-C7C1-0144-AC9F-7F86D2EF63D4}" srcId="{D1BCFC7E-62F0-544A-AE38-ED6FC2C36A97}" destId="{98E2F2E8-2BD2-FC49-AA82-ADA9C30C32DC}" srcOrd="2" destOrd="0" parTransId="{4FCA32F1-C5CC-CB49-889F-681E4F12C1C9}" sibTransId="{BBE72E8C-5FBF-B84B-AA7D-9D4457FB0C1C}"/>
    <dgm:cxn modelId="{864BEA2B-5B38-E04E-813B-0111D290775A}" type="presOf" srcId="{2DA6DA67-C018-2542-A643-10D0A059347D}" destId="{72226BC0-5FFB-B34A-906E-DB3312FC0DCD}" srcOrd="0" destOrd="0" presId="urn:microsoft.com/office/officeart/2005/8/layout/hierarchy6"/>
    <dgm:cxn modelId="{EB27D1F3-6664-C344-8AFB-FD9031DB590C}" type="presParOf" srcId="{396EFFBD-1E53-9A48-80CC-22A035FE14F9}" destId="{4E0D30F9-90D5-034A-B756-A73FDDC1A9EB}" srcOrd="0" destOrd="0" presId="urn:microsoft.com/office/officeart/2005/8/layout/hierarchy6"/>
    <dgm:cxn modelId="{43FED108-894C-9F45-9567-FA8573A2D322}" type="presParOf" srcId="{4E0D30F9-90D5-034A-B756-A73FDDC1A9EB}" destId="{99017F06-03B1-F14B-AE72-8BDC4B1AC43E}" srcOrd="0" destOrd="0" presId="urn:microsoft.com/office/officeart/2005/8/layout/hierarchy6"/>
    <dgm:cxn modelId="{17F86628-373E-C445-9DE5-BA9281DB2166}" type="presParOf" srcId="{4E0D30F9-90D5-034A-B756-A73FDDC1A9EB}" destId="{7B9511C6-275E-4645-9B2B-9B79B79B05FF}" srcOrd="1" destOrd="0" presId="urn:microsoft.com/office/officeart/2005/8/layout/hierarchy6"/>
    <dgm:cxn modelId="{C60DF839-2214-A046-9C5B-D33D9069DEFF}" type="presParOf" srcId="{7B9511C6-275E-4645-9B2B-9B79B79B05FF}" destId="{26388000-A694-5846-A8A2-CBF9D500DA12}" srcOrd="0" destOrd="0" presId="urn:microsoft.com/office/officeart/2005/8/layout/hierarchy6"/>
    <dgm:cxn modelId="{C4E084E2-8A73-F648-93A4-507B0A9D9110}" type="presParOf" srcId="{26388000-A694-5846-A8A2-CBF9D500DA12}" destId="{3D14CA68-1017-DC44-B3C5-CF1C785D0F73}" srcOrd="0" destOrd="0" presId="urn:microsoft.com/office/officeart/2005/8/layout/hierarchy6"/>
    <dgm:cxn modelId="{77FCB59F-D0D5-6A45-BD37-34FF3C98B614}" type="presParOf" srcId="{26388000-A694-5846-A8A2-CBF9D500DA12}" destId="{FBF0739E-CE75-464C-84C8-05ECE57BAB3B}" srcOrd="1" destOrd="0" presId="urn:microsoft.com/office/officeart/2005/8/layout/hierarchy6"/>
    <dgm:cxn modelId="{9EF412A0-727D-FC4F-934B-7F45296A8892}" type="presParOf" srcId="{FBF0739E-CE75-464C-84C8-05ECE57BAB3B}" destId="{0472A709-E943-4D4B-9245-F253C5E6EB36}" srcOrd="0" destOrd="0" presId="urn:microsoft.com/office/officeart/2005/8/layout/hierarchy6"/>
    <dgm:cxn modelId="{4E7FA5C3-A18C-094B-A73D-56DF6DAE1687}" type="presParOf" srcId="{FBF0739E-CE75-464C-84C8-05ECE57BAB3B}" destId="{9F9B1F43-5713-B144-9720-0717B837B5AC}" srcOrd="1" destOrd="0" presId="urn:microsoft.com/office/officeart/2005/8/layout/hierarchy6"/>
    <dgm:cxn modelId="{8D596B3C-0C36-F643-8EDC-5B2CF0A5D2D8}" type="presParOf" srcId="{9F9B1F43-5713-B144-9720-0717B837B5AC}" destId="{8772ED1B-ADA7-CC49-9788-CE8B4816182C}" srcOrd="0" destOrd="0" presId="urn:microsoft.com/office/officeart/2005/8/layout/hierarchy6"/>
    <dgm:cxn modelId="{FD22B78F-E53C-474D-9313-A6FBE47471CE}" type="presParOf" srcId="{9F9B1F43-5713-B144-9720-0717B837B5AC}" destId="{87DDA7E1-B475-304B-9BA3-678B58AF4054}" srcOrd="1" destOrd="0" presId="urn:microsoft.com/office/officeart/2005/8/layout/hierarchy6"/>
    <dgm:cxn modelId="{B563550E-F5EE-B54D-96A4-831D37755521}" type="presParOf" srcId="{87DDA7E1-B475-304B-9BA3-678B58AF4054}" destId="{F6C96AD9-564B-E645-9451-D5F34A24086C}" srcOrd="0" destOrd="0" presId="urn:microsoft.com/office/officeart/2005/8/layout/hierarchy6"/>
    <dgm:cxn modelId="{044C793B-F3F4-3B49-857D-3914CADC22F5}" type="presParOf" srcId="{87DDA7E1-B475-304B-9BA3-678B58AF4054}" destId="{977C7CDF-0EEE-4642-BBF1-CDD485C0F6F8}" srcOrd="1" destOrd="0" presId="urn:microsoft.com/office/officeart/2005/8/layout/hierarchy6"/>
    <dgm:cxn modelId="{21AEC01F-0212-9D49-896C-989E4BB207BD}" type="presParOf" srcId="{977C7CDF-0EEE-4642-BBF1-CDD485C0F6F8}" destId="{D4532EAE-4C8A-204C-BFED-96D88B17A1BF}" srcOrd="0" destOrd="0" presId="urn:microsoft.com/office/officeart/2005/8/layout/hierarchy6"/>
    <dgm:cxn modelId="{FC0BE47C-84F6-C840-ABCB-88BE249F653F}" type="presParOf" srcId="{977C7CDF-0EEE-4642-BBF1-CDD485C0F6F8}" destId="{383141C4-2BA5-EF43-9732-F05CE9250418}" srcOrd="1" destOrd="0" presId="urn:microsoft.com/office/officeart/2005/8/layout/hierarchy6"/>
    <dgm:cxn modelId="{C3F5B605-80D8-584B-BD14-5F836042B8B8}" type="presParOf" srcId="{87DDA7E1-B475-304B-9BA3-678B58AF4054}" destId="{72226BC0-5FFB-B34A-906E-DB3312FC0DCD}" srcOrd="2" destOrd="0" presId="urn:microsoft.com/office/officeart/2005/8/layout/hierarchy6"/>
    <dgm:cxn modelId="{ABD2D612-FCB7-8D40-83AF-DEBA3D764859}" type="presParOf" srcId="{87DDA7E1-B475-304B-9BA3-678B58AF4054}" destId="{9B5B4E8D-9AAA-B14F-BCAB-AD9622B84E3F}" srcOrd="3" destOrd="0" presId="urn:microsoft.com/office/officeart/2005/8/layout/hierarchy6"/>
    <dgm:cxn modelId="{2CE97116-9554-BC4C-8DD1-DD3B11ACD63B}" type="presParOf" srcId="{9B5B4E8D-9AAA-B14F-BCAB-AD9622B84E3F}" destId="{4C84EA2E-9132-8F44-B31E-A13B2D892ED3}" srcOrd="0" destOrd="0" presId="urn:microsoft.com/office/officeart/2005/8/layout/hierarchy6"/>
    <dgm:cxn modelId="{33361049-888B-5141-8CEF-66441C2999D0}" type="presParOf" srcId="{9B5B4E8D-9AAA-B14F-BCAB-AD9622B84E3F}" destId="{0C679B67-83A8-714C-A341-7CAB364F3FE5}" srcOrd="1" destOrd="0" presId="urn:microsoft.com/office/officeart/2005/8/layout/hierarchy6"/>
    <dgm:cxn modelId="{A82E21F7-54E2-4E45-97A0-30D882B437E5}" type="presParOf" srcId="{87DDA7E1-B475-304B-9BA3-678B58AF4054}" destId="{096E686D-BD0E-EB40-B95C-18B656EEF54A}" srcOrd="4" destOrd="0" presId="urn:microsoft.com/office/officeart/2005/8/layout/hierarchy6"/>
    <dgm:cxn modelId="{6E6523DC-633A-9D4A-8AFB-DEF526EFF754}" type="presParOf" srcId="{87DDA7E1-B475-304B-9BA3-678B58AF4054}" destId="{0FCEF5D9-E7EB-9743-B0C3-0E27B4730BDD}" srcOrd="5" destOrd="0" presId="urn:microsoft.com/office/officeart/2005/8/layout/hierarchy6"/>
    <dgm:cxn modelId="{A6A24547-433D-E948-91C2-72CA6990B5A8}" type="presParOf" srcId="{0FCEF5D9-E7EB-9743-B0C3-0E27B4730BDD}" destId="{B1B6074B-2CA1-984A-A8E0-BD6560CCA79A}" srcOrd="0" destOrd="0" presId="urn:microsoft.com/office/officeart/2005/8/layout/hierarchy6"/>
    <dgm:cxn modelId="{CEF1929C-A7D4-4247-BC7D-D84C047B6A44}" type="presParOf" srcId="{0FCEF5D9-E7EB-9743-B0C3-0E27B4730BDD}" destId="{7BFB240D-5552-564D-ADAA-5B2C40D8D2B6}" srcOrd="1" destOrd="0" presId="urn:microsoft.com/office/officeart/2005/8/layout/hierarchy6"/>
    <dgm:cxn modelId="{7FB5CA80-FDBD-EA4F-9852-99073C010DEF}" type="presParOf" srcId="{396EFFBD-1E53-9A48-80CC-22A035FE14F9}" destId="{2BF166A5-4FC8-5544-AB89-B13B6843A700}" srcOrd="1" destOrd="0" presId="urn:microsoft.com/office/officeart/2005/8/layout/hierarchy6"/>
    <dgm:cxn modelId="{691ABC37-F870-184C-867B-BBDA18B2A5FE}" type="presParOf" srcId="{2BF166A5-4FC8-5544-AB89-B13B6843A700}" destId="{1C887D29-CB13-C14A-80CB-7885C94DBA51}" srcOrd="0" destOrd="0" presId="urn:microsoft.com/office/officeart/2005/8/layout/hierarchy6"/>
    <dgm:cxn modelId="{F532620A-B355-E245-B766-CAA02E014334}" type="presParOf" srcId="{1C887D29-CB13-C14A-80CB-7885C94DBA51}" destId="{86C791A3-E5C7-524B-9537-B7B5DB74EBB5}" srcOrd="0" destOrd="0" presId="urn:microsoft.com/office/officeart/2005/8/layout/hierarchy6"/>
    <dgm:cxn modelId="{0933235A-806A-1442-B58C-BC12AE556C04}" type="presParOf" srcId="{1C887D29-CB13-C14A-80CB-7885C94DBA51}" destId="{D955147A-6FDE-D84E-898F-5D64A9810583}" srcOrd="1" destOrd="0" presId="urn:microsoft.com/office/officeart/2005/8/layout/hierarchy6"/>
    <dgm:cxn modelId="{D51A14C9-3CC0-2440-9632-B93AA4DC604C}" type="presParOf" srcId="{2BF166A5-4FC8-5544-AB89-B13B6843A700}" destId="{9E5F9844-D800-E24A-B744-59A669C51885}" srcOrd="1" destOrd="0" presId="urn:microsoft.com/office/officeart/2005/8/layout/hierarchy6"/>
    <dgm:cxn modelId="{BD2C4AA8-8A2F-884B-BD73-B3B6E7A86F40}" type="presParOf" srcId="{9E5F9844-D800-E24A-B744-59A669C51885}" destId="{B680F0C6-D80E-704F-98AC-72BC3FC88BA2}" srcOrd="0" destOrd="0" presId="urn:microsoft.com/office/officeart/2005/8/layout/hierarchy6"/>
    <dgm:cxn modelId="{B84CE435-3C44-4142-B0F0-7731A34D20E7}" type="presParOf" srcId="{2BF166A5-4FC8-5544-AB89-B13B6843A700}" destId="{B8FB37FF-9284-304D-96DF-0BBA2417545A}" srcOrd="2" destOrd="0" presId="urn:microsoft.com/office/officeart/2005/8/layout/hierarchy6"/>
    <dgm:cxn modelId="{399B26F7-C8CD-1D44-B1B7-FDD543B72A47}" type="presParOf" srcId="{B8FB37FF-9284-304D-96DF-0BBA2417545A}" destId="{D644ADFF-8641-074A-98AD-7417858ABAD4}" srcOrd="0" destOrd="0" presId="urn:microsoft.com/office/officeart/2005/8/layout/hierarchy6"/>
    <dgm:cxn modelId="{A01AC1C3-72E1-A447-B163-B60B4D25652A}" type="presParOf" srcId="{B8FB37FF-9284-304D-96DF-0BBA2417545A}" destId="{8AEFC68F-4D5C-BC4C-A9AC-41DBC7278A8E}" srcOrd="1" destOrd="0" presId="urn:microsoft.com/office/officeart/2005/8/layout/hierarchy6"/>
    <dgm:cxn modelId="{949C27C0-F887-6D46-B8DE-426F0D0E0ED4}" type="presParOf" srcId="{2BF166A5-4FC8-5544-AB89-B13B6843A700}" destId="{C165F0CD-B538-BC4F-996F-C1F7AF9284DC}" srcOrd="3" destOrd="0" presId="urn:microsoft.com/office/officeart/2005/8/layout/hierarchy6"/>
    <dgm:cxn modelId="{9EC7856A-4DAC-6B48-8C46-2EBA94328A3A}" type="presParOf" srcId="{C165F0CD-B538-BC4F-996F-C1F7AF9284DC}" destId="{728B55A3-49F4-CD4E-A260-F57DFE8D91C2}" srcOrd="0" destOrd="0" presId="urn:microsoft.com/office/officeart/2005/8/layout/hierarchy6"/>
    <dgm:cxn modelId="{ABB1F778-CC8D-594F-AE16-EC1385A883D3}" type="presParOf" srcId="{2BF166A5-4FC8-5544-AB89-B13B6843A700}" destId="{909DFFDE-340C-C142-AB2B-D7C185CF814E}" srcOrd="4" destOrd="0" presId="urn:microsoft.com/office/officeart/2005/8/layout/hierarchy6"/>
    <dgm:cxn modelId="{7022F7DD-B608-AC47-9DF9-A921E0BED54A}" type="presParOf" srcId="{909DFFDE-340C-C142-AB2B-D7C185CF814E}" destId="{4F06C660-8E75-194C-A7CB-1BFEE1A6A390}" srcOrd="0" destOrd="0" presId="urn:microsoft.com/office/officeart/2005/8/layout/hierarchy6"/>
    <dgm:cxn modelId="{C68CB66F-E2B5-2647-BE72-282F9F862ED4}" type="presParOf" srcId="{909DFFDE-340C-C142-AB2B-D7C185CF814E}" destId="{C62ED2EE-5700-9944-B5CB-E5491B8D0977}"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39913D-B0BD-2C49-829F-3478E073B7CD}">
      <dsp:nvSpPr>
        <dsp:cNvPr id="0" name=""/>
        <dsp:cNvSpPr/>
      </dsp:nvSpPr>
      <dsp:spPr>
        <a:xfrm rot="5400000">
          <a:off x="161869" y="793076"/>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576A5E-8FDA-EE43-8447-47FBCF444F74}">
      <dsp:nvSpPr>
        <dsp:cNvPr id="0" name=""/>
        <dsp:cNvSpPr/>
      </dsp:nvSpPr>
      <dsp:spPr>
        <a:xfrm>
          <a:off x="2184" y="124945"/>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a:t>Inicialización del Proyecto y Planificación</a:t>
          </a:r>
          <a:endParaRPr lang="en-US" sz="900" kern="1200" baseline="0">
            <a:latin typeface="Arial"/>
            <a:cs typeface="Arial"/>
          </a:endParaRPr>
        </a:p>
      </dsp:txBody>
      <dsp:txXfrm>
        <a:off x="36860" y="159621"/>
        <a:ext cx="945279" cy="640857"/>
      </dsp:txXfrm>
    </dsp:sp>
    <dsp:sp modelId="{A0FEAB66-010D-C943-8BB5-90419178B746}">
      <dsp:nvSpPr>
        <dsp:cNvPr id="0" name=""/>
        <dsp:cNvSpPr/>
      </dsp:nvSpPr>
      <dsp:spPr>
        <a:xfrm>
          <a:off x="1016816" y="192679"/>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1016816" y="192679"/>
        <a:ext cx="737946" cy="574022"/>
      </dsp:txXfrm>
    </dsp:sp>
    <dsp:sp modelId="{116083FD-4D34-E340-8EF9-F52DF6665557}">
      <dsp:nvSpPr>
        <dsp:cNvPr id="0" name=""/>
        <dsp:cNvSpPr/>
      </dsp:nvSpPr>
      <dsp:spPr>
        <a:xfrm rot="5400000">
          <a:off x="1003107" y="1590875"/>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469372D-17B0-C94B-9D6E-58EB69411F97}">
      <dsp:nvSpPr>
        <dsp:cNvPr id="0" name=""/>
        <dsp:cNvSpPr/>
      </dsp:nvSpPr>
      <dsp:spPr>
        <a:xfrm>
          <a:off x="843422" y="922744"/>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baseline="0">
              <a:latin typeface="Arial"/>
              <a:cs typeface="Arial"/>
            </a:rPr>
            <a:t>Análisis de Requerimientos</a:t>
          </a:r>
          <a:endParaRPr lang="en-US" sz="900" kern="1200" baseline="0">
            <a:latin typeface="Arial"/>
            <a:cs typeface="Arial"/>
          </a:endParaRPr>
        </a:p>
      </dsp:txBody>
      <dsp:txXfrm>
        <a:off x="878098" y="957420"/>
        <a:ext cx="945279" cy="640857"/>
      </dsp:txXfrm>
    </dsp:sp>
    <dsp:sp modelId="{A6A94C5C-D87B-8641-B2CF-BE28FB1D246E}">
      <dsp:nvSpPr>
        <dsp:cNvPr id="0" name=""/>
        <dsp:cNvSpPr/>
      </dsp:nvSpPr>
      <dsp:spPr>
        <a:xfrm>
          <a:off x="1858053" y="990479"/>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1858053" y="990479"/>
        <a:ext cx="737946" cy="574022"/>
      </dsp:txXfrm>
    </dsp:sp>
    <dsp:sp modelId="{B38036A2-C720-0048-934C-5684B3C03FD9}">
      <dsp:nvSpPr>
        <dsp:cNvPr id="0" name=""/>
        <dsp:cNvSpPr/>
      </dsp:nvSpPr>
      <dsp:spPr>
        <a:xfrm rot="5400000">
          <a:off x="1844344" y="2388675"/>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D70D35-295F-2840-BB2E-3FACC9EB0867}">
      <dsp:nvSpPr>
        <dsp:cNvPr id="0" name=""/>
        <dsp:cNvSpPr/>
      </dsp:nvSpPr>
      <dsp:spPr>
        <a:xfrm>
          <a:off x="1684659" y="1720544"/>
          <a:ext cx="1014631" cy="71020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baseline="0">
              <a:latin typeface="Arial"/>
              <a:cs typeface="Arial"/>
            </a:rPr>
            <a:t>Arquitectura y Diseño</a:t>
          </a:r>
          <a:endParaRPr lang="en-US" sz="900" kern="1200" baseline="0">
            <a:latin typeface="Arial"/>
            <a:cs typeface="Arial"/>
          </a:endParaRPr>
        </a:p>
      </dsp:txBody>
      <dsp:txXfrm>
        <a:off x="1719335" y="1755220"/>
        <a:ext cx="945279" cy="640857"/>
      </dsp:txXfrm>
    </dsp:sp>
    <dsp:sp modelId="{B0D33A83-AEFC-A146-9987-908DAAA74A2D}">
      <dsp:nvSpPr>
        <dsp:cNvPr id="0" name=""/>
        <dsp:cNvSpPr/>
      </dsp:nvSpPr>
      <dsp:spPr>
        <a:xfrm>
          <a:off x="2699291" y="1788278"/>
          <a:ext cx="737946" cy="5740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Cascada</a:t>
          </a:r>
        </a:p>
      </dsp:txBody>
      <dsp:txXfrm>
        <a:off x="2699291" y="1788278"/>
        <a:ext cx="737946" cy="574022"/>
      </dsp:txXfrm>
    </dsp:sp>
    <dsp:sp modelId="{977A49EB-8000-744E-9E7C-D8CA53FE967D}">
      <dsp:nvSpPr>
        <dsp:cNvPr id="0" name=""/>
        <dsp:cNvSpPr/>
      </dsp:nvSpPr>
      <dsp:spPr>
        <a:xfrm rot="5400000">
          <a:off x="2685582" y="3186474"/>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89C7B3-6521-0647-B466-4CC97AAD2ED1}">
      <dsp:nvSpPr>
        <dsp:cNvPr id="0" name=""/>
        <dsp:cNvSpPr/>
      </dsp:nvSpPr>
      <dsp:spPr>
        <a:xfrm>
          <a:off x="2525897" y="2518343"/>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Desarrollo y Depuración</a:t>
          </a:r>
          <a:endParaRPr lang="en-US" sz="900" kern="1200" baseline="0">
            <a:latin typeface="Arial"/>
            <a:cs typeface="Arial"/>
          </a:endParaRPr>
        </a:p>
      </dsp:txBody>
      <dsp:txXfrm>
        <a:off x="2560573" y="2553019"/>
        <a:ext cx="945279" cy="640857"/>
      </dsp:txXfrm>
    </dsp:sp>
    <dsp:sp modelId="{FF5516D5-1ADD-614F-863A-BC4B16AF6514}">
      <dsp:nvSpPr>
        <dsp:cNvPr id="0" name=""/>
        <dsp:cNvSpPr/>
      </dsp:nvSpPr>
      <dsp:spPr>
        <a:xfrm>
          <a:off x="3569537" y="2415249"/>
          <a:ext cx="737946"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dsp:txBody>
      <dsp:txXfrm>
        <a:off x="3569537" y="2415249"/>
        <a:ext cx="737946" cy="574022"/>
      </dsp:txXfrm>
    </dsp:sp>
    <dsp:sp modelId="{483A77D6-68C5-444E-BF55-CD6114C43B47}">
      <dsp:nvSpPr>
        <dsp:cNvPr id="0" name=""/>
        <dsp:cNvSpPr/>
      </dsp:nvSpPr>
      <dsp:spPr>
        <a:xfrm rot="5400000">
          <a:off x="3526820" y="3984274"/>
          <a:ext cx="602723" cy="6861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BB047EB-5192-B742-967D-8A0A4D58D543}">
      <dsp:nvSpPr>
        <dsp:cNvPr id="0" name=""/>
        <dsp:cNvSpPr/>
      </dsp:nvSpPr>
      <dsp:spPr>
        <a:xfrm>
          <a:off x="3367134" y="3316143"/>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_tradnl" sz="900" kern="1200" baseline="0">
              <a:latin typeface="Arial"/>
              <a:cs typeface="Arial"/>
            </a:rPr>
            <a:t>Pruebas</a:t>
          </a:r>
          <a:endParaRPr lang="en-US" sz="900" kern="1200" baseline="0">
            <a:latin typeface="Arial"/>
            <a:cs typeface="Arial"/>
          </a:endParaRPr>
        </a:p>
      </dsp:txBody>
      <dsp:txXfrm>
        <a:off x="3401810" y="3350819"/>
        <a:ext cx="945279" cy="640857"/>
      </dsp:txXfrm>
    </dsp:sp>
    <dsp:sp modelId="{F5269477-7E60-0748-BE3C-5BB1037F4030}">
      <dsp:nvSpPr>
        <dsp:cNvPr id="0" name=""/>
        <dsp:cNvSpPr/>
      </dsp:nvSpPr>
      <dsp:spPr>
        <a:xfrm>
          <a:off x="4452439" y="3246577"/>
          <a:ext cx="737946"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dsp:txBody>
      <dsp:txXfrm>
        <a:off x="4452439" y="3246577"/>
        <a:ext cx="737946" cy="574022"/>
      </dsp:txXfrm>
    </dsp:sp>
    <dsp:sp modelId="{5DD6F2CD-0B3C-024E-924A-168CA9262B13}">
      <dsp:nvSpPr>
        <dsp:cNvPr id="0" name=""/>
        <dsp:cNvSpPr/>
      </dsp:nvSpPr>
      <dsp:spPr>
        <a:xfrm>
          <a:off x="4345215" y="4119908"/>
          <a:ext cx="1014631" cy="710209"/>
        </a:xfrm>
        <a:prstGeom prst="roundRect">
          <a:avLst>
            <a:gd name="adj" fmla="val 1667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baseline="0">
              <a:latin typeface="Arial"/>
              <a:cs typeface="Arial"/>
            </a:rPr>
            <a:t>Lanzamiento</a:t>
          </a:r>
          <a:endParaRPr lang="en-US" sz="900" kern="1200" baseline="0">
            <a:latin typeface="Arial"/>
            <a:cs typeface="Arial"/>
          </a:endParaRPr>
        </a:p>
      </dsp:txBody>
      <dsp:txXfrm>
        <a:off x="4379891" y="4154584"/>
        <a:ext cx="945279" cy="640857"/>
      </dsp:txXfrm>
    </dsp:sp>
    <dsp:sp modelId="{CA0D52C0-5C5D-DA44-ACAE-F5EC33E9E832}">
      <dsp:nvSpPr>
        <dsp:cNvPr id="0" name=""/>
        <dsp:cNvSpPr/>
      </dsp:nvSpPr>
      <dsp:spPr>
        <a:xfrm>
          <a:off x="5234232" y="4179823"/>
          <a:ext cx="472972" cy="574022"/>
        </a:xfrm>
        <a:prstGeom prst="rect">
          <a:avLst/>
        </a:prstGeom>
        <a:noFill/>
        <a:ln w="25400" cap="flat" cmpd="sng" algn="ctr">
          <a:no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n-US" sz="700" kern="1200" baseline="0">
              <a:latin typeface="Arial"/>
              <a:cs typeface="Arial"/>
            </a:rPr>
            <a:t>Scrum</a:t>
          </a:r>
        </a:p>
        <a:p>
          <a:pPr marL="57150" lvl="1" indent="-57150" algn="ctr" defTabSz="311150">
            <a:lnSpc>
              <a:spcPct val="90000"/>
            </a:lnSpc>
            <a:spcBef>
              <a:spcPct val="0"/>
            </a:spcBef>
            <a:spcAft>
              <a:spcPct val="15000"/>
            </a:spcAft>
            <a:buChar char="••"/>
          </a:pPr>
          <a:r>
            <a:rPr lang="en-US" sz="700" kern="1200" baseline="0">
              <a:latin typeface="Arial"/>
              <a:cs typeface="Arial"/>
            </a:rPr>
            <a:t>Cascada</a:t>
          </a:r>
        </a:p>
      </dsp:txBody>
      <dsp:txXfrm>
        <a:off x="5234232" y="4179823"/>
        <a:ext cx="472972" cy="574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F4E50-A727-3B4C-B3B3-084797D0C070}">
      <dsp:nvSpPr>
        <dsp:cNvPr id="0" name=""/>
        <dsp:cNvSpPr/>
      </dsp:nvSpPr>
      <dsp:spPr>
        <a:xfrm>
          <a:off x="4633871" y="1476539"/>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DE732-20AD-6644-9727-BA6A799F92CF}">
      <dsp:nvSpPr>
        <dsp:cNvPr id="0" name=""/>
        <dsp:cNvSpPr/>
      </dsp:nvSpPr>
      <dsp:spPr>
        <a:xfrm>
          <a:off x="4633871" y="1476539"/>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36361-C93A-E64B-BF49-B101D868CFB5}">
      <dsp:nvSpPr>
        <dsp:cNvPr id="0" name=""/>
        <dsp:cNvSpPr/>
      </dsp:nvSpPr>
      <dsp:spPr>
        <a:xfrm>
          <a:off x="2741075" y="595810"/>
          <a:ext cx="2267513" cy="196726"/>
        </a:xfrm>
        <a:custGeom>
          <a:avLst/>
          <a:gdLst/>
          <a:ahLst/>
          <a:cxnLst/>
          <a:rect l="0" t="0" r="0" b="0"/>
          <a:pathLst>
            <a:path>
              <a:moveTo>
                <a:pt x="0" y="0"/>
              </a:moveTo>
              <a:lnTo>
                <a:pt x="0" y="98363"/>
              </a:lnTo>
              <a:lnTo>
                <a:pt x="2267513" y="98363"/>
              </a:lnTo>
              <a:lnTo>
                <a:pt x="2267513"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D643CB-7E66-354F-8E13-940EA9C1B399}">
      <dsp:nvSpPr>
        <dsp:cNvPr id="0" name=""/>
        <dsp:cNvSpPr/>
      </dsp:nvSpPr>
      <dsp:spPr>
        <a:xfrm>
          <a:off x="3500354" y="1476534"/>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37A68-59CC-DC4D-984F-564021E0CFA2}">
      <dsp:nvSpPr>
        <dsp:cNvPr id="0" name=""/>
        <dsp:cNvSpPr/>
      </dsp:nvSpPr>
      <dsp:spPr>
        <a:xfrm>
          <a:off x="3500354" y="1476534"/>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05435-D05E-E841-80A8-2162CF5F65FD}">
      <dsp:nvSpPr>
        <dsp:cNvPr id="0" name=""/>
        <dsp:cNvSpPr/>
      </dsp:nvSpPr>
      <dsp:spPr>
        <a:xfrm>
          <a:off x="3500354" y="1476534"/>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FCA10-5968-6E4F-B321-FF813F5EA9E9}">
      <dsp:nvSpPr>
        <dsp:cNvPr id="0" name=""/>
        <dsp:cNvSpPr/>
      </dsp:nvSpPr>
      <dsp:spPr>
        <a:xfrm>
          <a:off x="2741075" y="595810"/>
          <a:ext cx="1133995" cy="196726"/>
        </a:xfrm>
        <a:custGeom>
          <a:avLst/>
          <a:gdLst/>
          <a:ahLst/>
          <a:cxnLst/>
          <a:rect l="0" t="0" r="0" b="0"/>
          <a:pathLst>
            <a:path>
              <a:moveTo>
                <a:pt x="0" y="0"/>
              </a:moveTo>
              <a:lnTo>
                <a:pt x="0" y="98363"/>
              </a:lnTo>
              <a:lnTo>
                <a:pt x="1133995" y="98363"/>
              </a:lnTo>
              <a:lnTo>
                <a:pt x="1133995"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33584-C936-9940-B98D-29B7CF66D076}">
      <dsp:nvSpPr>
        <dsp:cNvPr id="0" name=""/>
        <dsp:cNvSpPr/>
      </dsp:nvSpPr>
      <dsp:spPr>
        <a:xfrm>
          <a:off x="2366836" y="1468117"/>
          <a:ext cx="140518" cy="2426290"/>
        </a:xfrm>
        <a:custGeom>
          <a:avLst/>
          <a:gdLst/>
          <a:ahLst/>
          <a:cxnLst/>
          <a:rect l="0" t="0" r="0" b="0"/>
          <a:pathLst>
            <a:path>
              <a:moveTo>
                <a:pt x="0" y="0"/>
              </a:moveTo>
              <a:lnTo>
                <a:pt x="0" y="2426290"/>
              </a:lnTo>
              <a:lnTo>
                <a:pt x="140518"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1C695B-9205-6F43-8482-3DEBA60C6502}">
      <dsp:nvSpPr>
        <dsp:cNvPr id="0" name=""/>
        <dsp:cNvSpPr/>
      </dsp:nvSpPr>
      <dsp:spPr>
        <a:xfrm>
          <a:off x="2366836" y="1468117"/>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70CF52-969D-D14A-B014-979ABC5AD37E}">
      <dsp:nvSpPr>
        <dsp:cNvPr id="0" name=""/>
        <dsp:cNvSpPr/>
      </dsp:nvSpPr>
      <dsp:spPr>
        <a:xfrm>
          <a:off x="2366836" y="1468117"/>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34121-6BB3-854C-ADCE-78C576637A13}">
      <dsp:nvSpPr>
        <dsp:cNvPr id="0" name=""/>
        <dsp:cNvSpPr/>
      </dsp:nvSpPr>
      <dsp:spPr>
        <a:xfrm>
          <a:off x="2366836" y="1468117"/>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2DD7B-0721-2643-A422-CEA76BD293BF}">
      <dsp:nvSpPr>
        <dsp:cNvPr id="0" name=""/>
        <dsp:cNvSpPr/>
      </dsp:nvSpPr>
      <dsp:spPr>
        <a:xfrm>
          <a:off x="2695355" y="595810"/>
          <a:ext cx="91440" cy="196726"/>
        </a:xfrm>
        <a:custGeom>
          <a:avLst/>
          <a:gdLst/>
          <a:ahLst/>
          <a:cxnLst/>
          <a:rect l="0" t="0" r="0" b="0"/>
          <a:pathLst>
            <a:path>
              <a:moveTo>
                <a:pt x="45720" y="0"/>
              </a:moveTo>
              <a:lnTo>
                <a:pt x="45720" y="98363"/>
              </a:lnTo>
              <a:lnTo>
                <a:pt x="46197" y="98363"/>
              </a:lnTo>
              <a:lnTo>
                <a:pt x="46197"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E7E2A5-5966-9143-9D2C-4580B5E72441}">
      <dsp:nvSpPr>
        <dsp:cNvPr id="0" name=""/>
        <dsp:cNvSpPr/>
      </dsp:nvSpPr>
      <dsp:spPr>
        <a:xfrm>
          <a:off x="1233318" y="1461822"/>
          <a:ext cx="140518" cy="2426290"/>
        </a:xfrm>
        <a:custGeom>
          <a:avLst/>
          <a:gdLst/>
          <a:ahLst/>
          <a:cxnLst/>
          <a:rect l="0" t="0" r="0" b="0"/>
          <a:pathLst>
            <a:path>
              <a:moveTo>
                <a:pt x="0" y="0"/>
              </a:moveTo>
              <a:lnTo>
                <a:pt x="0" y="2426290"/>
              </a:lnTo>
              <a:lnTo>
                <a:pt x="140518"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3F0712-86C2-A249-AFFD-93A8BACF42A6}">
      <dsp:nvSpPr>
        <dsp:cNvPr id="0" name=""/>
        <dsp:cNvSpPr/>
      </dsp:nvSpPr>
      <dsp:spPr>
        <a:xfrm>
          <a:off x="1233318" y="1461822"/>
          <a:ext cx="140518" cy="1761168"/>
        </a:xfrm>
        <a:custGeom>
          <a:avLst/>
          <a:gdLst/>
          <a:ahLst/>
          <a:cxnLst/>
          <a:rect l="0" t="0" r="0" b="0"/>
          <a:pathLst>
            <a:path>
              <a:moveTo>
                <a:pt x="0" y="0"/>
              </a:moveTo>
              <a:lnTo>
                <a:pt x="0" y="1761168"/>
              </a:lnTo>
              <a:lnTo>
                <a:pt x="140518"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4CB8B-BC2C-CC46-BB58-04FE5821103A}">
      <dsp:nvSpPr>
        <dsp:cNvPr id="0" name=""/>
        <dsp:cNvSpPr/>
      </dsp:nvSpPr>
      <dsp:spPr>
        <a:xfrm>
          <a:off x="1233318" y="1461822"/>
          <a:ext cx="140518" cy="1096046"/>
        </a:xfrm>
        <a:custGeom>
          <a:avLst/>
          <a:gdLst/>
          <a:ahLst/>
          <a:cxnLst/>
          <a:rect l="0" t="0" r="0" b="0"/>
          <a:pathLst>
            <a:path>
              <a:moveTo>
                <a:pt x="0" y="0"/>
              </a:moveTo>
              <a:lnTo>
                <a:pt x="0" y="1096046"/>
              </a:lnTo>
              <a:lnTo>
                <a:pt x="140518"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C5C35-84E7-5943-A282-C418DA555A60}">
      <dsp:nvSpPr>
        <dsp:cNvPr id="0" name=""/>
        <dsp:cNvSpPr/>
      </dsp:nvSpPr>
      <dsp:spPr>
        <a:xfrm>
          <a:off x="1233318" y="1461822"/>
          <a:ext cx="140518" cy="430924"/>
        </a:xfrm>
        <a:custGeom>
          <a:avLst/>
          <a:gdLst/>
          <a:ahLst/>
          <a:cxnLst/>
          <a:rect l="0" t="0" r="0" b="0"/>
          <a:pathLst>
            <a:path>
              <a:moveTo>
                <a:pt x="0" y="0"/>
              </a:moveTo>
              <a:lnTo>
                <a:pt x="0" y="430924"/>
              </a:lnTo>
              <a:lnTo>
                <a:pt x="140518"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EBD67F-F47D-9F4D-912A-77C399C2C6B4}">
      <dsp:nvSpPr>
        <dsp:cNvPr id="0" name=""/>
        <dsp:cNvSpPr/>
      </dsp:nvSpPr>
      <dsp:spPr>
        <a:xfrm>
          <a:off x="1608034" y="595810"/>
          <a:ext cx="1133040" cy="196726"/>
        </a:xfrm>
        <a:custGeom>
          <a:avLst/>
          <a:gdLst/>
          <a:ahLst/>
          <a:cxnLst/>
          <a:rect l="0" t="0" r="0" b="0"/>
          <a:pathLst>
            <a:path>
              <a:moveTo>
                <a:pt x="1133040" y="0"/>
              </a:moveTo>
              <a:lnTo>
                <a:pt x="1133040" y="98363"/>
              </a:lnTo>
              <a:lnTo>
                <a:pt x="0" y="98363"/>
              </a:lnTo>
              <a:lnTo>
                <a:pt x="0"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22F996-0543-234A-94B8-73B7A91089DD}">
      <dsp:nvSpPr>
        <dsp:cNvPr id="0" name=""/>
        <dsp:cNvSpPr/>
      </dsp:nvSpPr>
      <dsp:spPr>
        <a:xfrm>
          <a:off x="98940" y="1476534"/>
          <a:ext cx="140662" cy="3091412"/>
        </a:xfrm>
        <a:custGeom>
          <a:avLst/>
          <a:gdLst/>
          <a:ahLst/>
          <a:cxnLst/>
          <a:rect l="0" t="0" r="0" b="0"/>
          <a:pathLst>
            <a:path>
              <a:moveTo>
                <a:pt x="0" y="0"/>
              </a:moveTo>
              <a:lnTo>
                <a:pt x="0" y="3091412"/>
              </a:lnTo>
              <a:lnTo>
                <a:pt x="140662" y="3091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1F13B-9252-3E4B-97E9-535F88F86952}">
      <dsp:nvSpPr>
        <dsp:cNvPr id="0" name=""/>
        <dsp:cNvSpPr/>
      </dsp:nvSpPr>
      <dsp:spPr>
        <a:xfrm>
          <a:off x="98940" y="1476534"/>
          <a:ext cx="140662" cy="2426290"/>
        </a:xfrm>
        <a:custGeom>
          <a:avLst/>
          <a:gdLst/>
          <a:ahLst/>
          <a:cxnLst/>
          <a:rect l="0" t="0" r="0" b="0"/>
          <a:pathLst>
            <a:path>
              <a:moveTo>
                <a:pt x="0" y="0"/>
              </a:moveTo>
              <a:lnTo>
                <a:pt x="0" y="2426290"/>
              </a:lnTo>
              <a:lnTo>
                <a:pt x="140662" y="2426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34803-8044-5646-90D0-5429740BF926}">
      <dsp:nvSpPr>
        <dsp:cNvPr id="0" name=""/>
        <dsp:cNvSpPr/>
      </dsp:nvSpPr>
      <dsp:spPr>
        <a:xfrm>
          <a:off x="98940" y="1476534"/>
          <a:ext cx="140662" cy="1761168"/>
        </a:xfrm>
        <a:custGeom>
          <a:avLst/>
          <a:gdLst/>
          <a:ahLst/>
          <a:cxnLst/>
          <a:rect l="0" t="0" r="0" b="0"/>
          <a:pathLst>
            <a:path>
              <a:moveTo>
                <a:pt x="0" y="0"/>
              </a:moveTo>
              <a:lnTo>
                <a:pt x="0" y="1761168"/>
              </a:lnTo>
              <a:lnTo>
                <a:pt x="140662" y="1761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C3334-2FB2-684D-8A9F-50A0B608AF14}">
      <dsp:nvSpPr>
        <dsp:cNvPr id="0" name=""/>
        <dsp:cNvSpPr/>
      </dsp:nvSpPr>
      <dsp:spPr>
        <a:xfrm>
          <a:off x="98940" y="1476534"/>
          <a:ext cx="140662" cy="1096046"/>
        </a:xfrm>
        <a:custGeom>
          <a:avLst/>
          <a:gdLst/>
          <a:ahLst/>
          <a:cxnLst/>
          <a:rect l="0" t="0" r="0" b="0"/>
          <a:pathLst>
            <a:path>
              <a:moveTo>
                <a:pt x="0" y="0"/>
              </a:moveTo>
              <a:lnTo>
                <a:pt x="0" y="1096046"/>
              </a:lnTo>
              <a:lnTo>
                <a:pt x="140662" y="1096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9E656-EE82-9C4A-91A0-6FD8A6C27C25}">
      <dsp:nvSpPr>
        <dsp:cNvPr id="0" name=""/>
        <dsp:cNvSpPr/>
      </dsp:nvSpPr>
      <dsp:spPr>
        <a:xfrm>
          <a:off x="98940" y="1476534"/>
          <a:ext cx="140662" cy="430924"/>
        </a:xfrm>
        <a:custGeom>
          <a:avLst/>
          <a:gdLst/>
          <a:ahLst/>
          <a:cxnLst/>
          <a:rect l="0" t="0" r="0" b="0"/>
          <a:pathLst>
            <a:path>
              <a:moveTo>
                <a:pt x="0" y="0"/>
              </a:moveTo>
              <a:lnTo>
                <a:pt x="0" y="430924"/>
              </a:lnTo>
              <a:lnTo>
                <a:pt x="140662" y="4309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AD0EE8-A1ED-C848-AD2D-A78F462D1733}">
      <dsp:nvSpPr>
        <dsp:cNvPr id="0" name=""/>
        <dsp:cNvSpPr/>
      </dsp:nvSpPr>
      <dsp:spPr>
        <a:xfrm>
          <a:off x="474039" y="595810"/>
          <a:ext cx="2267035" cy="196726"/>
        </a:xfrm>
        <a:custGeom>
          <a:avLst/>
          <a:gdLst/>
          <a:ahLst/>
          <a:cxnLst/>
          <a:rect l="0" t="0" r="0" b="0"/>
          <a:pathLst>
            <a:path>
              <a:moveTo>
                <a:pt x="2267035" y="0"/>
              </a:moveTo>
              <a:lnTo>
                <a:pt x="2267035" y="98363"/>
              </a:lnTo>
              <a:lnTo>
                <a:pt x="0" y="98363"/>
              </a:lnTo>
              <a:lnTo>
                <a:pt x="0" y="196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53AD7-D289-2A4F-AEAD-E7C0C8A39A66}">
      <dsp:nvSpPr>
        <dsp:cNvPr id="0" name=""/>
        <dsp:cNvSpPr/>
      </dsp:nvSpPr>
      <dsp:spPr>
        <a:xfrm>
          <a:off x="1841075" y="19809"/>
          <a:ext cx="1799998" cy="5760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latin typeface="Arial"/>
              <a:cs typeface="Arial"/>
            </a:rPr>
            <a:t>Sistema de Inventarios</a:t>
          </a:r>
          <a:br>
            <a:rPr lang="en-US" sz="1000" b="1" kern="1200">
              <a:latin typeface="Arial"/>
              <a:cs typeface="Arial"/>
            </a:rPr>
          </a:br>
          <a:r>
            <a:rPr lang="en-US" sz="800" b="0" kern="1200">
              <a:latin typeface="Arial"/>
              <a:cs typeface="Arial"/>
            </a:rPr>
            <a:t>480 Hrs.</a:t>
          </a:r>
        </a:p>
      </dsp:txBody>
      <dsp:txXfrm>
        <a:off x="1869193" y="47927"/>
        <a:ext cx="1743762" cy="519764"/>
      </dsp:txXfrm>
    </dsp:sp>
    <dsp:sp modelId="{C0193A46-8E82-3346-8030-57F4A55EEE21}">
      <dsp:nvSpPr>
        <dsp:cNvPr id="0" name=""/>
        <dsp:cNvSpPr/>
      </dsp:nvSpPr>
      <dsp:spPr>
        <a:xfrm>
          <a:off x="5165" y="792536"/>
          <a:ext cx="937747" cy="68399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a:latin typeface="Arial"/>
              <a:cs typeface="Arial"/>
            </a:rPr>
            <a:t>Inicio y Planificación</a:t>
          </a:r>
          <a:br>
            <a:rPr lang="es-ES_tradnl" sz="800" b="1" kern="1200">
              <a:latin typeface="Arial"/>
              <a:cs typeface="Arial"/>
            </a:rPr>
          </a:br>
          <a:r>
            <a:rPr lang="es-ES_tradnl" sz="800" b="0" kern="1200">
              <a:latin typeface="Arial"/>
              <a:cs typeface="Arial"/>
            </a:rPr>
            <a:t>40 Hrs.</a:t>
          </a:r>
          <a:endParaRPr lang="en-US" sz="800" b="0" kern="1200">
            <a:latin typeface="Arial"/>
            <a:cs typeface="Arial"/>
          </a:endParaRPr>
        </a:p>
      </dsp:txBody>
      <dsp:txXfrm>
        <a:off x="38555" y="825926"/>
        <a:ext cx="870967" cy="617218"/>
      </dsp:txXfrm>
    </dsp:sp>
    <dsp:sp modelId="{CF9C9E64-915C-9A4E-B4EB-9F28C8107D96}">
      <dsp:nvSpPr>
        <dsp:cNvPr id="0" name=""/>
        <dsp:cNvSpPr/>
      </dsp:nvSpPr>
      <dsp:spPr>
        <a:xfrm>
          <a:off x="239602" y="1673261"/>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chemeClr val="tx1"/>
              </a:solidFill>
              <a:latin typeface="Arial"/>
              <a:cs typeface="Arial"/>
            </a:rPr>
            <a:t>Junta Inicial con el Cliente</a:t>
          </a:r>
          <a:br>
            <a:rPr lang="en-US" sz="800" b="1" kern="1200">
              <a:solidFill>
                <a:schemeClr val="tx1"/>
              </a:solidFill>
              <a:latin typeface="Arial"/>
              <a:cs typeface="Arial"/>
            </a:rPr>
          </a:br>
          <a:r>
            <a:rPr lang="en-US" sz="800" kern="1200">
              <a:solidFill>
                <a:schemeClr val="tx1"/>
              </a:solidFill>
              <a:latin typeface="Arial"/>
              <a:cs typeface="Arial"/>
            </a:rPr>
            <a:t>8 Hrs.</a:t>
          </a:r>
        </a:p>
      </dsp:txBody>
      <dsp:txXfrm>
        <a:off x="262467" y="1696126"/>
        <a:ext cx="891061" cy="422665"/>
      </dsp:txXfrm>
    </dsp:sp>
    <dsp:sp modelId="{78196A02-AC70-9B4E-BA51-4DF888DB846C}">
      <dsp:nvSpPr>
        <dsp:cNvPr id="0" name=""/>
        <dsp:cNvSpPr/>
      </dsp:nvSpPr>
      <dsp:spPr>
        <a:xfrm>
          <a:off x="239602" y="2338383"/>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Alcance</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2361248"/>
        <a:ext cx="891061" cy="422665"/>
      </dsp:txXfrm>
    </dsp:sp>
    <dsp:sp modelId="{4830769C-AB72-3942-BDFB-596248C8F168}">
      <dsp:nvSpPr>
        <dsp:cNvPr id="0" name=""/>
        <dsp:cNvSpPr/>
      </dsp:nvSpPr>
      <dsp:spPr>
        <a:xfrm>
          <a:off x="239602" y="3003505"/>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Recursos</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3026370"/>
        <a:ext cx="891061" cy="422665"/>
      </dsp:txXfrm>
    </dsp:sp>
    <dsp:sp modelId="{9CEF9C96-52F1-374D-8AD4-565A31AF1036}">
      <dsp:nvSpPr>
        <dsp:cNvPr id="0" name=""/>
        <dsp:cNvSpPr/>
      </dsp:nvSpPr>
      <dsp:spPr>
        <a:xfrm>
          <a:off x="239602" y="3668627"/>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Planear Actividades</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3691492"/>
        <a:ext cx="891061" cy="422665"/>
      </dsp:txXfrm>
    </dsp:sp>
    <dsp:sp modelId="{1641A48B-4C44-9346-A047-3AB6C77E0F51}">
      <dsp:nvSpPr>
        <dsp:cNvPr id="0" name=""/>
        <dsp:cNvSpPr/>
      </dsp:nvSpPr>
      <dsp:spPr>
        <a:xfrm>
          <a:off x="239602" y="4333749"/>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Documentacion Inicial</a:t>
          </a:r>
          <a:br>
            <a:rPr lang="en-US" sz="800" b="1" kern="1200">
              <a:solidFill>
                <a:srgbClr val="000000"/>
              </a:solidFill>
              <a:latin typeface="Arial"/>
              <a:cs typeface="Arial"/>
            </a:rPr>
          </a:br>
          <a:r>
            <a:rPr lang="en-US" sz="800" b="0" kern="1200">
              <a:solidFill>
                <a:srgbClr val="000000"/>
              </a:solidFill>
              <a:latin typeface="Arial"/>
              <a:cs typeface="Arial"/>
            </a:rPr>
            <a:t>8 Hrs.</a:t>
          </a:r>
        </a:p>
      </dsp:txBody>
      <dsp:txXfrm>
        <a:off x="262467" y="4356614"/>
        <a:ext cx="891061" cy="422665"/>
      </dsp:txXfrm>
    </dsp:sp>
    <dsp:sp modelId="{A9B0FE01-DC33-6441-9974-1520823066CA}">
      <dsp:nvSpPr>
        <dsp:cNvPr id="0" name=""/>
        <dsp:cNvSpPr/>
      </dsp:nvSpPr>
      <dsp:spPr>
        <a:xfrm>
          <a:off x="1139639" y="792536"/>
          <a:ext cx="936791" cy="66928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b="1" kern="1200" baseline="0">
              <a:latin typeface="Arial"/>
              <a:cs typeface="Arial"/>
            </a:rPr>
            <a:t>Análisis de Requerimientos</a:t>
          </a:r>
          <a:br>
            <a:rPr lang="es-MX" sz="800" b="1" kern="1200" baseline="0">
              <a:latin typeface="Arial"/>
              <a:cs typeface="Arial"/>
            </a:rPr>
          </a:br>
          <a:r>
            <a:rPr lang="es-MX" sz="800" b="0" kern="1200">
              <a:latin typeface="Arial"/>
              <a:cs typeface="Arial"/>
            </a:rPr>
            <a:t>40 Hrs.</a:t>
          </a:r>
          <a:endParaRPr lang="en-US" sz="800" b="0" kern="1200">
            <a:latin typeface="Arial"/>
            <a:cs typeface="Arial"/>
          </a:endParaRPr>
        </a:p>
      </dsp:txBody>
      <dsp:txXfrm>
        <a:off x="1172311" y="825208"/>
        <a:ext cx="871447" cy="603942"/>
      </dsp:txXfrm>
    </dsp:sp>
    <dsp:sp modelId="{DAC6F214-E764-194E-A64D-A4AC86DEA660}">
      <dsp:nvSpPr>
        <dsp:cNvPr id="0" name=""/>
        <dsp:cNvSpPr/>
      </dsp:nvSpPr>
      <dsp:spPr>
        <a:xfrm>
          <a:off x="1373836" y="1658548"/>
          <a:ext cx="936791" cy="468395"/>
        </a:xfrm>
        <a:prstGeom prst="roundRect">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Requirimientos Funcionales</a:t>
          </a:r>
          <a:br>
            <a:rPr lang="en-US" sz="800" b="1" kern="1200">
              <a:solidFill>
                <a:srgbClr val="000000"/>
              </a:solidFill>
              <a:latin typeface="Arial"/>
              <a:cs typeface="Arial"/>
            </a:rPr>
          </a:br>
          <a:r>
            <a:rPr lang="en-US" sz="800" kern="1200">
              <a:solidFill>
                <a:srgbClr val="000000"/>
              </a:solidFill>
              <a:latin typeface="Arial"/>
              <a:cs typeface="Arial"/>
            </a:rPr>
            <a:t>16 Hrs.</a:t>
          </a:r>
        </a:p>
      </dsp:txBody>
      <dsp:txXfrm>
        <a:off x="1396701" y="1681413"/>
        <a:ext cx="891061" cy="422665"/>
      </dsp:txXfrm>
    </dsp:sp>
    <dsp:sp modelId="{2A1BA29D-4CD4-AF40-AD5B-494B2DE7BABC}">
      <dsp:nvSpPr>
        <dsp:cNvPr id="0" name=""/>
        <dsp:cNvSpPr/>
      </dsp:nvSpPr>
      <dsp:spPr>
        <a:xfrm>
          <a:off x="1373836" y="2323670"/>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Requiriemientos Tecnicos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2346535"/>
        <a:ext cx="891061" cy="422665"/>
      </dsp:txXfrm>
    </dsp:sp>
    <dsp:sp modelId="{A480D8F4-932B-2843-817F-30B806AD29C2}">
      <dsp:nvSpPr>
        <dsp:cNvPr id="0" name=""/>
        <dsp:cNvSpPr/>
      </dsp:nvSpPr>
      <dsp:spPr>
        <a:xfrm>
          <a:off x="1373836" y="2988792"/>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Analizar Requisitos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3011657"/>
        <a:ext cx="891061" cy="422665"/>
      </dsp:txXfrm>
    </dsp:sp>
    <dsp:sp modelId="{9A5C4827-0FAA-5B43-84E2-77EE5D46BD1D}">
      <dsp:nvSpPr>
        <dsp:cNvPr id="0" name=""/>
        <dsp:cNvSpPr/>
      </dsp:nvSpPr>
      <dsp:spPr>
        <a:xfrm>
          <a:off x="1373836" y="365391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Validar Requisitos</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1396701" y="3676780"/>
        <a:ext cx="891061" cy="422665"/>
      </dsp:txXfrm>
    </dsp:sp>
    <dsp:sp modelId="{25028FF4-C6C7-C141-A1CB-13A4527738D5}">
      <dsp:nvSpPr>
        <dsp:cNvPr id="0" name=""/>
        <dsp:cNvSpPr/>
      </dsp:nvSpPr>
      <dsp:spPr>
        <a:xfrm>
          <a:off x="2273156" y="792536"/>
          <a:ext cx="936791" cy="6755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baseline="0">
              <a:latin typeface="Arial"/>
              <a:cs typeface="Arial"/>
            </a:rPr>
            <a:t>Arquitectura y Diseño</a:t>
          </a:r>
          <a:br>
            <a:rPr lang="es-ES_tradnl" sz="800" b="1" kern="1200" baseline="0">
              <a:latin typeface="Arial"/>
              <a:cs typeface="Arial"/>
            </a:rPr>
          </a:br>
          <a:r>
            <a:rPr lang="es-ES_tradnl" sz="800" b="0" kern="1200">
              <a:latin typeface="Arial"/>
              <a:cs typeface="Arial"/>
            </a:rPr>
            <a:t>40 Hrs.</a:t>
          </a:r>
          <a:endParaRPr lang="en-US" sz="800" b="0" kern="1200">
            <a:latin typeface="Arial"/>
            <a:cs typeface="Arial"/>
          </a:endParaRPr>
        </a:p>
      </dsp:txBody>
      <dsp:txXfrm>
        <a:off x="2306135" y="825515"/>
        <a:ext cx="870833" cy="609623"/>
      </dsp:txXfrm>
    </dsp:sp>
    <dsp:sp modelId="{A77FD2D0-CF31-6F4F-B1D1-9401DD11468F}">
      <dsp:nvSpPr>
        <dsp:cNvPr id="0" name=""/>
        <dsp:cNvSpPr/>
      </dsp:nvSpPr>
      <dsp:spPr>
        <a:xfrm>
          <a:off x="2507354" y="1664844"/>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Elejir Plataforma</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1687709"/>
        <a:ext cx="891061" cy="422665"/>
      </dsp:txXfrm>
    </dsp:sp>
    <dsp:sp modelId="{5CE2E95D-7122-BB40-999E-5F12A978853A}">
      <dsp:nvSpPr>
        <dsp:cNvPr id="0" name=""/>
        <dsp:cNvSpPr/>
      </dsp:nvSpPr>
      <dsp:spPr>
        <a:xfrm>
          <a:off x="2507354" y="2329966"/>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Elejir Patron de Diseño</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2352831"/>
        <a:ext cx="891061" cy="422665"/>
      </dsp:txXfrm>
    </dsp:sp>
    <dsp:sp modelId="{9E21A023-57FF-2E4F-95F8-F606303149ED}">
      <dsp:nvSpPr>
        <dsp:cNvPr id="0" name=""/>
        <dsp:cNvSpPr/>
      </dsp:nvSpPr>
      <dsp:spPr>
        <a:xfrm>
          <a:off x="2507354" y="2995088"/>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Diseñar Comunicacion</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10 Hrs.</a:t>
          </a:r>
        </a:p>
      </dsp:txBody>
      <dsp:txXfrm>
        <a:off x="2530219" y="3017953"/>
        <a:ext cx="891061" cy="422665"/>
      </dsp:txXfrm>
    </dsp:sp>
    <dsp:sp modelId="{5C5FB750-72FD-C649-B69B-AAF5120E8039}">
      <dsp:nvSpPr>
        <dsp:cNvPr id="0" name=""/>
        <dsp:cNvSpPr/>
      </dsp:nvSpPr>
      <dsp:spPr>
        <a:xfrm>
          <a:off x="2507354" y="3660210"/>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Determinar Modulos</a:t>
          </a:r>
          <a:br>
            <a:rPr lang="en-US" sz="800" b="1" kern="1200">
              <a:solidFill>
                <a:srgbClr val="000000"/>
              </a:solidFill>
              <a:latin typeface="Arial"/>
              <a:cs typeface="Arial"/>
            </a:rPr>
          </a:br>
          <a:r>
            <a:rPr lang="en-US" sz="800" kern="1200">
              <a:solidFill>
                <a:srgbClr val="000000"/>
              </a:solidFill>
              <a:latin typeface="Arial"/>
              <a:cs typeface="Arial"/>
            </a:rPr>
            <a:t>10 Hrs.</a:t>
          </a:r>
        </a:p>
      </dsp:txBody>
      <dsp:txXfrm>
        <a:off x="2530219" y="3683075"/>
        <a:ext cx="891061" cy="422665"/>
      </dsp:txXfrm>
    </dsp:sp>
    <dsp:sp modelId="{CCC38612-101B-CE41-8E22-C828F1C101EB}">
      <dsp:nvSpPr>
        <dsp:cNvPr id="0" name=""/>
        <dsp:cNvSpPr/>
      </dsp:nvSpPr>
      <dsp:spPr>
        <a:xfrm>
          <a:off x="3406674" y="792536"/>
          <a:ext cx="936791" cy="68399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a:cs typeface="Arial"/>
            </a:rPr>
            <a:t>Desarrollo </a:t>
          </a:r>
          <a:br>
            <a:rPr lang="en-US" sz="800" b="1" kern="1200">
              <a:latin typeface="Arial"/>
              <a:cs typeface="Arial"/>
            </a:rPr>
          </a:br>
          <a:r>
            <a:rPr lang="en-US" sz="800" b="1" kern="1200">
              <a:latin typeface="Arial"/>
              <a:cs typeface="Arial"/>
            </a:rPr>
            <a:t>del Codigo</a:t>
          </a:r>
          <a:br>
            <a:rPr lang="en-US" sz="800" b="1" kern="1200">
              <a:latin typeface="Arial"/>
              <a:cs typeface="Arial"/>
            </a:rPr>
          </a:br>
          <a:r>
            <a:rPr lang="en-US" sz="800" b="0" kern="1200">
              <a:latin typeface="Arial"/>
              <a:cs typeface="Arial"/>
            </a:rPr>
            <a:t>320 Hrs.</a:t>
          </a:r>
        </a:p>
      </dsp:txBody>
      <dsp:txXfrm>
        <a:off x="3440064" y="825926"/>
        <a:ext cx="870011" cy="617218"/>
      </dsp:txXfrm>
    </dsp:sp>
    <dsp:sp modelId="{9126021A-CE4C-AB48-B86B-7E48FC1CAE4C}">
      <dsp:nvSpPr>
        <dsp:cNvPr id="0" name=""/>
        <dsp:cNvSpPr/>
      </dsp:nvSpPr>
      <dsp:spPr>
        <a:xfrm>
          <a:off x="3640872" y="1673261"/>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Base de Datos</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40 Hrs.</a:t>
          </a:r>
        </a:p>
      </dsp:txBody>
      <dsp:txXfrm>
        <a:off x="3663737" y="1696126"/>
        <a:ext cx="891061" cy="422665"/>
      </dsp:txXfrm>
    </dsp:sp>
    <dsp:sp modelId="{CE056075-3C33-B445-8C1E-2051191193A6}">
      <dsp:nvSpPr>
        <dsp:cNvPr id="0" name=""/>
        <dsp:cNvSpPr/>
      </dsp:nvSpPr>
      <dsp:spPr>
        <a:xfrm>
          <a:off x="3640872" y="2338383"/>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Modulo de Productos</a:t>
          </a:r>
          <a:br>
            <a:rPr lang="en-US" sz="800" b="1" kern="1200">
              <a:solidFill>
                <a:srgbClr val="000000"/>
              </a:solidFill>
              <a:latin typeface="Arial"/>
              <a:cs typeface="Arial"/>
            </a:rPr>
          </a:br>
          <a:r>
            <a:rPr lang="en-US" sz="800" kern="1200">
              <a:solidFill>
                <a:srgbClr val="000000"/>
              </a:solidFill>
              <a:latin typeface="Arial"/>
              <a:cs typeface="Arial"/>
            </a:rPr>
            <a:t>80 Hrs.</a:t>
          </a:r>
        </a:p>
      </dsp:txBody>
      <dsp:txXfrm>
        <a:off x="3663737" y="2361248"/>
        <a:ext cx="891061" cy="422665"/>
      </dsp:txXfrm>
    </dsp:sp>
    <dsp:sp modelId="{BE7260BC-6450-4245-91B8-FD6A8BDEDB5F}">
      <dsp:nvSpPr>
        <dsp:cNvPr id="0" name=""/>
        <dsp:cNvSpPr/>
      </dsp:nvSpPr>
      <dsp:spPr>
        <a:xfrm>
          <a:off x="3640872" y="300350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Modulo de Recetas</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80 Hrs.</a:t>
          </a:r>
        </a:p>
      </dsp:txBody>
      <dsp:txXfrm>
        <a:off x="3663737" y="3026370"/>
        <a:ext cx="891061" cy="422665"/>
      </dsp:txXfrm>
    </dsp:sp>
    <dsp:sp modelId="{B6D15BFF-2FEA-4643-9904-3D59FF7076F0}">
      <dsp:nvSpPr>
        <dsp:cNvPr id="0" name=""/>
        <dsp:cNvSpPr/>
      </dsp:nvSpPr>
      <dsp:spPr>
        <a:xfrm>
          <a:off x="4540192" y="792536"/>
          <a:ext cx="936791" cy="68400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_tradnl" sz="800" b="1" kern="1200">
              <a:latin typeface="Arial"/>
              <a:cs typeface="Arial"/>
            </a:rPr>
            <a:t>Cierre del Proyecto</a:t>
          </a:r>
          <a:br>
            <a:rPr lang="es-ES_tradnl" sz="800" b="1" kern="1200">
              <a:latin typeface="Arial"/>
              <a:cs typeface="Arial"/>
            </a:rPr>
          </a:br>
          <a:r>
            <a:rPr lang="es-ES_tradnl" sz="800" b="0" kern="1200">
              <a:latin typeface="Arial"/>
              <a:cs typeface="Arial"/>
            </a:rPr>
            <a:t>40 Hrs.</a:t>
          </a:r>
          <a:endParaRPr lang="en-US" sz="800" b="0" kern="1200">
            <a:latin typeface="Arial"/>
            <a:cs typeface="Arial"/>
          </a:endParaRPr>
        </a:p>
      </dsp:txBody>
      <dsp:txXfrm>
        <a:off x="4573582" y="825926"/>
        <a:ext cx="870011" cy="617223"/>
      </dsp:txXfrm>
    </dsp:sp>
    <dsp:sp modelId="{17C18B59-22DC-8A42-AA64-FDB78D67D5A2}">
      <dsp:nvSpPr>
        <dsp:cNvPr id="0" name=""/>
        <dsp:cNvSpPr/>
      </dsp:nvSpPr>
      <dsp:spPr>
        <a:xfrm>
          <a:off x="4774390" y="1673265"/>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Documentacion Final</a:t>
          </a:r>
          <a:br>
            <a:rPr lang="en-US" sz="800" b="1" kern="1200">
              <a:solidFill>
                <a:srgbClr val="000000"/>
              </a:solidFill>
              <a:latin typeface="Arial"/>
              <a:cs typeface="Arial"/>
            </a:rPr>
          </a:br>
          <a:r>
            <a:rPr lang="en-US" sz="800" kern="1200">
              <a:solidFill>
                <a:srgbClr val="000000"/>
              </a:solidFill>
              <a:latin typeface="Arial"/>
              <a:cs typeface="Arial"/>
            </a:rPr>
            <a:t>8 Hrs.</a:t>
          </a:r>
        </a:p>
      </dsp:txBody>
      <dsp:txXfrm>
        <a:off x="4797255" y="1696130"/>
        <a:ext cx="891061" cy="422665"/>
      </dsp:txXfrm>
    </dsp:sp>
    <dsp:sp modelId="{A3625A61-6F49-594E-AE5D-8ECC97B35909}">
      <dsp:nvSpPr>
        <dsp:cNvPr id="0" name=""/>
        <dsp:cNvSpPr/>
      </dsp:nvSpPr>
      <dsp:spPr>
        <a:xfrm>
          <a:off x="4774390" y="2338387"/>
          <a:ext cx="936791" cy="468395"/>
        </a:xfrm>
        <a:prstGeom prst="roundRect">
          <a:avLst/>
        </a:prstGeom>
        <a:solidFill>
          <a:srgbClr val="FFFFFF"/>
        </a:solidFill>
        <a:ln w="25400" cap="flat" cmpd="sng" algn="ctr">
          <a:solidFill>
            <a:srgbClr val="4F81BD"/>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solidFill>
                <a:srgbClr val="000000"/>
              </a:solidFill>
              <a:latin typeface="Arial"/>
              <a:cs typeface="Arial"/>
            </a:rPr>
            <a:t>Presentacion</a:t>
          </a:r>
          <a:r>
            <a:rPr lang="en-US" sz="800" kern="1200">
              <a:solidFill>
                <a:srgbClr val="000000"/>
              </a:solidFill>
              <a:latin typeface="Arial"/>
              <a:cs typeface="Arial"/>
            </a:rPr>
            <a:t/>
          </a:r>
          <a:br>
            <a:rPr lang="en-US" sz="800" kern="1200">
              <a:solidFill>
                <a:srgbClr val="000000"/>
              </a:solidFill>
              <a:latin typeface="Arial"/>
              <a:cs typeface="Arial"/>
            </a:rPr>
          </a:br>
          <a:r>
            <a:rPr lang="en-US" sz="800" kern="1200">
              <a:solidFill>
                <a:srgbClr val="000000"/>
              </a:solidFill>
              <a:latin typeface="Arial"/>
              <a:cs typeface="Arial"/>
            </a:rPr>
            <a:t>8 Hrs.</a:t>
          </a:r>
        </a:p>
      </dsp:txBody>
      <dsp:txXfrm>
        <a:off x="4797255" y="2361252"/>
        <a:ext cx="891061" cy="4226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E5EAF5-7A1B-9140-A0B0-FB8F9F81B14C}">
      <dsp:nvSpPr>
        <dsp:cNvPr id="0" name=""/>
        <dsp:cNvSpPr/>
      </dsp:nvSpPr>
      <dsp:spPr>
        <a:xfrm>
          <a:off x="3916164"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D98E18-BD8E-464F-9253-7154FF9D69A2}">
      <dsp:nvSpPr>
        <dsp:cNvPr id="0" name=""/>
        <dsp:cNvSpPr/>
      </dsp:nvSpPr>
      <dsp:spPr>
        <a:xfrm>
          <a:off x="2321873" y="634156"/>
          <a:ext cx="1640010" cy="365681"/>
        </a:xfrm>
        <a:custGeom>
          <a:avLst/>
          <a:gdLst/>
          <a:ahLst/>
          <a:cxnLst/>
          <a:rect l="0" t="0" r="0" b="0"/>
          <a:pathLst>
            <a:path>
              <a:moveTo>
                <a:pt x="0" y="0"/>
              </a:moveTo>
              <a:lnTo>
                <a:pt x="0" y="218002"/>
              </a:lnTo>
              <a:lnTo>
                <a:pt x="1640010" y="218002"/>
              </a:lnTo>
              <a:lnTo>
                <a:pt x="164001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D960B-23AA-AA47-975A-F65977B0DAC3}">
      <dsp:nvSpPr>
        <dsp:cNvPr id="0" name=""/>
        <dsp:cNvSpPr/>
      </dsp:nvSpPr>
      <dsp:spPr>
        <a:xfrm>
          <a:off x="2276153"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4D07D5-F89F-5746-B41E-80798E6C402C}">
      <dsp:nvSpPr>
        <dsp:cNvPr id="0" name=""/>
        <dsp:cNvSpPr/>
      </dsp:nvSpPr>
      <dsp:spPr>
        <a:xfrm>
          <a:off x="2276153" y="634156"/>
          <a:ext cx="91440" cy="365681"/>
        </a:xfrm>
        <a:custGeom>
          <a:avLst/>
          <a:gdLst/>
          <a:ahLst/>
          <a:cxnLst/>
          <a:rect l="0" t="0" r="0" b="0"/>
          <a:pathLst>
            <a:path>
              <a:moveTo>
                <a:pt x="45720" y="0"/>
              </a:moveTo>
              <a:lnTo>
                <a:pt x="4572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077EC-1F2A-A448-9D44-DF69AF08BDB1}">
      <dsp:nvSpPr>
        <dsp:cNvPr id="0" name=""/>
        <dsp:cNvSpPr/>
      </dsp:nvSpPr>
      <dsp:spPr>
        <a:xfrm>
          <a:off x="636143" y="1632748"/>
          <a:ext cx="91440" cy="365681"/>
        </a:xfrm>
        <a:custGeom>
          <a:avLst/>
          <a:gdLst/>
          <a:ahLst/>
          <a:cxnLst/>
          <a:rect l="0" t="0" r="0" b="0"/>
          <a:pathLst>
            <a:path>
              <a:moveTo>
                <a:pt x="45720" y="0"/>
              </a:moveTo>
              <a:lnTo>
                <a:pt x="45720" y="3656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0C7CD-0BD4-CF4C-B8E1-2C80D3C56D6D}">
      <dsp:nvSpPr>
        <dsp:cNvPr id="0" name=""/>
        <dsp:cNvSpPr/>
      </dsp:nvSpPr>
      <dsp:spPr>
        <a:xfrm>
          <a:off x="681863" y="634156"/>
          <a:ext cx="1640010" cy="365681"/>
        </a:xfrm>
        <a:custGeom>
          <a:avLst/>
          <a:gdLst/>
          <a:ahLst/>
          <a:cxnLst/>
          <a:rect l="0" t="0" r="0" b="0"/>
          <a:pathLst>
            <a:path>
              <a:moveTo>
                <a:pt x="1640010" y="0"/>
              </a:moveTo>
              <a:lnTo>
                <a:pt x="1640010" y="218002"/>
              </a:lnTo>
              <a:lnTo>
                <a:pt x="0" y="218002"/>
              </a:lnTo>
              <a:lnTo>
                <a:pt x="0" y="365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087A8C-4319-5F4F-AD7F-287533BDF631}">
      <dsp:nvSpPr>
        <dsp:cNvPr id="0" name=""/>
        <dsp:cNvSpPr/>
      </dsp:nvSpPr>
      <dsp:spPr>
        <a:xfrm>
          <a:off x="1710668" y="1246"/>
          <a:ext cx="1222410" cy="632910"/>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I</a:t>
          </a:r>
          <a:r>
            <a:rPr lang="es-ES_tradnl" sz="900" b="1" kern="1200">
              <a:latin typeface="Arial"/>
              <a:cs typeface="Arial"/>
            </a:rPr>
            <a:t>nventario </a:t>
          </a:r>
          <a:endParaRPr lang="en-US" sz="900" b="1" kern="1200">
            <a:latin typeface="Arial"/>
            <a:cs typeface="Arial"/>
          </a:endParaRPr>
        </a:p>
      </dsp:txBody>
      <dsp:txXfrm>
        <a:off x="1741564" y="32142"/>
        <a:ext cx="1160618" cy="571118"/>
      </dsp:txXfrm>
    </dsp:sp>
    <dsp:sp modelId="{8394F183-4148-2C40-9ABE-1DF3863B3619}">
      <dsp:nvSpPr>
        <dsp:cNvPr id="0" name=""/>
        <dsp:cNvSpPr/>
      </dsp:nvSpPr>
      <dsp:spPr>
        <a:xfrm>
          <a:off x="128241" y="16843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1" y="168430"/>
        <a:ext cx="1100169" cy="210970"/>
      </dsp:txXfrm>
    </dsp:sp>
    <dsp:sp modelId="{21A60BE1-4002-4F40-B492-31C66B4E99F9}">
      <dsp:nvSpPr>
        <dsp:cNvPr id="0" name=""/>
        <dsp:cNvSpPr/>
      </dsp:nvSpPr>
      <dsp:spPr>
        <a:xfrm>
          <a:off x="7065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Fase del Proceso</a:t>
          </a:r>
        </a:p>
      </dsp:txBody>
      <dsp:txXfrm>
        <a:off x="101554" y="1030734"/>
        <a:ext cx="1160618" cy="571118"/>
      </dsp:txXfrm>
    </dsp:sp>
    <dsp:sp modelId="{1AD91D43-83E4-0E44-ACA3-BC683AAB8BCB}">
      <dsp:nvSpPr>
        <dsp:cNvPr id="0" name=""/>
        <dsp:cNvSpPr/>
      </dsp:nvSpPr>
      <dsp:spPr>
        <a:xfrm>
          <a:off x="128243" y="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3" y="0"/>
        <a:ext cx="1100169" cy="210970"/>
      </dsp:txXfrm>
    </dsp:sp>
    <dsp:sp modelId="{5C173368-18A1-BE4E-8413-24C26B90168F}">
      <dsp:nvSpPr>
        <dsp:cNvPr id="0" name=""/>
        <dsp:cNvSpPr/>
      </dsp:nvSpPr>
      <dsp:spPr>
        <a:xfrm>
          <a:off x="7065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Materia Prima</a:t>
          </a:r>
          <a:br>
            <a:rPr lang="en-US" sz="900" b="1" kern="1200">
              <a:latin typeface="Arial"/>
              <a:cs typeface="Arial"/>
            </a:rPr>
          </a:br>
          <a:r>
            <a:rPr lang="en-US" sz="900" b="1" kern="1200">
              <a:latin typeface="Arial"/>
              <a:cs typeface="Arial"/>
            </a:rPr>
            <a:t>Producto en Proceso </a:t>
          </a:r>
          <a:br>
            <a:rPr lang="en-US" sz="900" b="1" kern="1200">
              <a:latin typeface="Arial"/>
              <a:cs typeface="Arial"/>
            </a:rPr>
          </a:br>
          <a:r>
            <a:rPr lang="en-US" sz="900" b="1" kern="1200">
              <a:latin typeface="Arial"/>
              <a:cs typeface="Arial"/>
            </a:rPr>
            <a:t>Producto Terminado</a:t>
          </a:r>
        </a:p>
      </dsp:txBody>
      <dsp:txXfrm>
        <a:off x="101554" y="2029325"/>
        <a:ext cx="1160618" cy="571118"/>
      </dsp:txXfrm>
    </dsp:sp>
    <dsp:sp modelId="{BAFD6E1C-AD1F-944D-BD56-715331A904FF}">
      <dsp:nvSpPr>
        <dsp:cNvPr id="0" name=""/>
        <dsp:cNvSpPr/>
      </dsp:nvSpPr>
      <dsp:spPr>
        <a:xfrm>
          <a:off x="128243" y="36498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3" y="364980"/>
        <a:ext cx="1100169" cy="210970"/>
      </dsp:txXfrm>
    </dsp:sp>
    <dsp:sp modelId="{83FDCEA9-7B81-A048-A034-355E4EFCEF66}">
      <dsp:nvSpPr>
        <dsp:cNvPr id="0" name=""/>
        <dsp:cNvSpPr/>
      </dsp:nvSpPr>
      <dsp:spPr>
        <a:xfrm>
          <a:off x="171066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Valor</a:t>
          </a:r>
        </a:p>
      </dsp:txBody>
      <dsp:txXfrm>
        <a:off x="1741564" y="1030734"/>
        <a:ext cx="1160618" cy="571118"/>
      </dsp:txXfrm>
    </dsp:sp>
    <dsp:sp modelId="{93249045-32AC-B34A-A086-368A0BBD82E6}">
      <dsp:nvSpPr>
        <dsp:cNvPr id="0" name=""/>
        <dsp:cNvSpPr/>
      </dsp:nvSpPr>
      <dsp:spPr>
        <a:xfrm>
          <a:off x="3076498" y="70155"/>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8" y="70155"/>
        <a:ext cx="1100169" cy="210970"/>
      </dsp:txXfrm>
    </dsp:sp>
    <dsp:sp modelId="{6E68434C-1E78-4043-B1A0-4409BD6308CC}">
      <dsp:nvSpPr>
        <dsp:cNvPr id="0" name=""/>
        <dsp:cNvSpPr/>
      </dsp:nvSpPr>
      <dsp:spPr>
        <a:xfrm>
          <a:off x="171066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Clasificacion A B C</a:t>
          </a:r>
        </a:p>
      </dsp:txBody>
      <dsp:txXfrm>
        <a:off x="1741564" y="2029325"/>
        <a:ext cx="1160618" cy="571118"/>
      </dsp:txXfrm>
    </dsp:sp>
    <dsp:sp modelId="{B4FB8779-F39F-BE4D-94E5-7E2A3D873652}">
      <dsp:nvSpPr>
        <dsp:cNvPr id="0" name=""/>
        <dsp:cNvSpPr/>
      </dsp:nvSpPr>
      <dsp:spPr>
        <a:xfrm>
          <a:off x="128241" y="561530"/>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128241" y="561530"/>
        <a:ext cx="1100169" cy="210970"/>
      </dsp:txXfrm>
    </dsp:sp>
    <dsp:sp modelId="{23D4BD30-BFDB-8946-AA9A-8FF118D052EA}">
      <dsp:nvSpPr>
        <dsp:cNvPr id="0" name=""/>
        <dsp:cNvSpPr/>
      </dsp:nvSpPr>
      <dsp:spPr>
        <a:xfrm>
          <a:off x="3350678" y="999838"/>
          <a:ext cx="1222410" cy="6329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C</a:t>
          </a:r>
          <a:r>
            <a:rPr lang="es-ES_tradnl" sz="900" b="1" kern="1200">
              <a:latin typeface="Arial"/>
              <a:cs typeface="Arial"/>
            </a:rPr>
            <a:t>aracterísticas</a:t>
          </a:r>
          <a:endParaRPr lang="en-US" sz="900" b="1" kern="1200">
            <a:latin typeface="Arial"/>
            <a:cs typeface="Arial"/>
          </a:endParaRPr>
        </a:p>
      </dsp:txBody>
      <dsp:txXfrm>
        <a:off x="3381574" y="1030734"/>
        <a:ext cx="1160618" cy="571118"/>
      </dsp:txXfrm>
    </dsp:sp>
    <dsp:sp modelId="{0FCDAF92-E2D6-734C-B497-2E5CB2DE7161}">
      <dsp:nvSpPr>
        <dsp:cNvPr id="0" name=""/>
        <dsp:cNvSpPr/>
      </dsp:nvSpPr>
      <dsp:spPr>
        <a:xfrm>
          <a:off x="3076496" y="266705"/>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6" y="266705"/>
        <a:ext cx="1100169" cy="210970"/>
      </dsp:txXfrm>
    </dsp:sp>
    <dsp:sp modelId="{345442C2-02CD-5D4F-AEC1-BD115C012481}">
      <dsp:nvSpPr>
        <dsp:cNvPr id="0" name=""/>
        <dsp:cNvSpPr/>
      </dsp:nvSpPr>
      <dsp:spPr>
        <a:xfrm>
          <a:off x="3350678" y="1998429"/>
          <a:ext cx="1222410" cy="632910"/>
        </a:xfrm>
        <a:prstGeom prst="round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89311" numCol="1" spcCol="1270" anchor="ctr" anchorCtr="0">
          <a:noAutofit/>
        </a:bodyPr>
        <a:lstStyle/>
        <a:p>
          <a:pPr lvl="0" algn="ctr" defTabSz="400050">
            <a:lnSpc>
              <a:spcPct val="90000"/>
            </a:lnSpc>
            <a:spcBef>
              <a:spcPct val="0"/>
            </a:spcBef>
            <a:spcAft>
              <a:spcPct val="35000"/>
            </a:spcAft>
          </a:pPr>
          <a:r>
            <a:rPr lang="en-US" sz="900" b="1" kern="1200">
              <a:latin typeface="Arial"/>
              <a:cs typeface="Arial"/>
            </a:rPr>
            <a:t>SKU</a:t>
          </a:r>
        </a:p>
      </dsp:txBody>
      <dsp:txXfrm>
        <a:off x="3381574" y="2029325"/>
        <a:ext cx="1160618" cy="571118"/>
      </dsp:txXfrm>
    </dsp:sp>
    <dsp:sp modelId="{C9D36FC5-5B22-A847-918A-6327619DC090}">
      <dsp:nvSpPr>
        <dsp:cNvPr id="0" name=""/>
        <dsp:cNvSpPr/>
      </dsp:nvSpPr>
      <dsp:spPr>
        <a:xfrm>
          <a:off x="3076496" y="463256"/>
          <a:ext cx="1100169" cy="210970"/>
        </a:xfrm>
        <a:prstGeom prst="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076496" y="463256"/>
        <a:ext cx="1100169" cy="2109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06C660-8E75-194C-A7CB-1BFEE1A6A390}">
      <dsp:nvSpPr>
        <dsp:cNvPr id="0" name=""/>
        <dsp:cNvSpPr/>
      </dsp:nvSpPr>
      <dsp:spPr>
        <a:xfrm>
          <a:off x="0" y="1800444"/>
          <a:ext cx="5280660" cy="770786"/>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a:cs typeface="Arial"/>
            </a:rPr>
            <a:t>Cliente</a:t>
          </a:r>
        </a:p>
      </dsp:txBody>
      <dsp:txXfrm>
        <a:off x="0" y="1800444"/>
        <a:ext cx="1584198" cy="770786"/>
      </dsp:txXfrm>
    </dsp:sp>
    <dsp:sp modelId="{D644ADFF-8641-074A-98AD-7417858ABAD4}">
      <dsp:nvSpPr>
        <dsp:cNvPr id="0" name=""/>
        <dsp:cNvSpPr/>
      </dsp:nvSpPr>
      <dsp:spPr>
        <a:xfrm>
          <a:off x="0" y="900563"/>
          <a:ext cx="5280660" cy="770786"/>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_tradnl" sz="1800" kern="1200"/>
            <a:t>Comunicación </a:t>
          </a:r>
          <a:endParaRPr lang="en-US" sz="1800" kern="1200">
            <a:latin typeface="Arial"/>
            <a:cs typeface="Arial"/>
          </a:endParaRPr>
        </a:p>
      </dsp:txBody>
      <dsp:txXfrm>
        <a:off x="0" y="900563"/>
        <a:ext cx="1584198" cy="770786"/>
      </dsp:txXfrm>
    </dsp:sp>
    <dsp:sp modelId="{86C791A3-E5C7-524B-9537-B7B5DB74EBB5}">
      <dsp:nvSpPr>
        <dsp:cNvPr id="0" name=""/>
        <dsp:cNvSpPr/>
      </dsp:nvSpPr>
      <dsp:spPr>
        <a:xfrm>
          <a:off x="0" y="0"/>
          <a:ext cx="5280660" cy="770786"/>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latin typeface="Arial"/>
              <a:cs typeface="Arial"/>
            </a:rPr>
            <a:t>Servidor</a:t>
          </a:r>
        </a:p>
      </dsp:txBody>
      <dsp:txXfrm>
        <a:off x="0" y="0"/>
        <a:ext cx="1584198" cy="770786"/>
      </dsp:txXfrm>
    </dsp:sp>
    <dsp:sp modelId="{3D14CA68-1017-DC44-B3C5-CF1C785D0F73}">
      <dsp:nvSpPr>
        <dsp:cNvPr id="0" name=""/>
        <dsp:cNvSpPr/>
      </dsp:nvSpPr>
      <dsp:spPr>
        <a:xfrm>
          <a:off x="2895518" y="65230"/>
          <a:ext cx="968206" cy="6454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latin typeface="Arial"/>
              <a:cs typeface="Arial"/>
            </a:rPr>
            <a:t>Web</a:t>
          </a:r>
          <a:br>
            <a:rPr lang="en-US" sz="1000" b="0" kern="1200">
              <a:latin typeface="Arial"/>
              <a:cs typeface="Arial"/>
            </a:rPr>
          </a:br>
          <a:r>
            <a:rPr lang="en-US" sz="1000" b="0" kern="1200">
              <a:latin typeface="Arial"/>
              <a:cs typeface="Arial"/>
            </a:rPr>
            <a:t>Base de Datos</a:t>
          </a:r>
          <a:br>
            <a:rPr lang="en-US" sz="1000" b="0" kern="1200">
              <a:latin typeface="Arial"/>
              <a:cs typeface="Arial"/>
            </a:rPr>
          </a:br>
          <a:r>
            <a:rPr lang="es-ES_tradnl" sz="1000" b="0" kern="1200">
              <a:latin typeface="Arial"/>
              <a:cs typeface="Arial"/>
            </a:rPr>
            <a:t>Aplicaciónes</a:t>
          </a:r>
          <a:endParaRPr lang="en-US" sz="1000" b="0" kern="1200">
            <a:latin typeface="Arial"/>
            <a:cs typeface="Arial"/>
          </a:endParaRPr>
        </a:p>
      </dsp:txBody>
      <dsp:txXfrm>
        <a:off x="2914423" y="84135"/>
        <a:ext cx="930396" cy="607661"/>
      </dsp:txXfrm>
    </dsp:sp>
    <dsp:sp modelId="{0472A709-E943-4D4B-9245-F253C5E6EB36}">
      <dsp:nvSpPr>
        <dsp:cNvPr id="0" name=""/>
        <dsp:cNvSpPr/>
      </dsp:nvSpPr>
      <dsp:spPr>
        <a:xfrm>
          <a:off x="3333902" y="710701"/>
          <a:ext cx="91440" cy="258188"/>
        </a:xfrm>
        <a:custGeom>
          <a:avLst/>
          <a:gdLst/>
          <a:ahLst/>
          <a:cxnLst/>
          <a:rect l="0" t="0" r="0" b="0"/>
          <a:pathLst>
            <a:path>
              <a:moveTo>
                <a:pt x="45720" y="0"/>
              </a:moveTo>
              <a:lnTo>
                <a:pt x="45720" y="25818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72ED1B-ADA7-CC49-9788-CE8B4816182C}">
      <dsp:nvSpPr>
        <dsp:cNvPr id="0" name=""/>
        <dsp:cNvSpPr/>
      </dsp:nvSpPr>
      <dsp:spPr>
        <a:xfrm>
          <a:off x="2895518" y="968890"/>
          <a:ext cx="968206" cy="645471"/>
        </a:xfrm>
        <a:prstGeom prst="roundRect">
          <a:avLst>
            <a:gd name="adj" fmla="val 10000"/>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solidFill>
                <a:schemeClr val="accent1"/>
              </a:solidFill>
              <a:latin typeface="Arial"/>
              <a:cs typeface="Arial"/>
            </a:rPr>
            <a:t>LAN</a:t>
          </a:r>
          <a:br>
            <a:rPr lang="en-US" sz="1000" b="0" kern="1200">
              <a:solidFill>
                <a:schemeClr val="accent1"/>
              </a:solidFill>
              <a:latin typeface="Arial"/>
              <a:cs typeface="Arial"/>
            </a:rPr>
          </a:br>
          <a:r>
            <a:rPr lang="en-US" sz="1000" b="0" kern="1200">
              <a:solidFill>
                <a:schemeClr val="accent1"/>
              </a:solidFill>
              <a:latin typeface="Arial"/>
              <a:cs typeface="Arial"/>
            </a:rPr>
            <a:t>ADSL</a:t>
          </a:r>
          <a:br>
            <a:rPr lang="en-US" sz="1000" b="0" kern="1200">
              <a:solidFill>
                <a:schemeClr val="accent1"/>
              </a:solidFill>
              <a:latin typeface="Arial"/>
              <a:cs typeface="Arial"/>
            </a:rPr>
          </a:br>
          <a:r>
            <a:rPr lang="en-US" sz="1000" kern="1200">
              <a:solidFill>
                <a:schemeClr val="accent1"/>
              </a:solidFill>
              <a:latin typeface="Arial"/>
              <a:cs typeface="Arial"/>
            </a:rPr>
            <a:t>VPN</a:t>
          </a:r>
        </a:p>
      </dsp:txBody>
      <dsp:txXfrm>
        <a:off x="2914423" y="987795"/>
        <a:ext cx="930396" cy="607661"/>
      </dsp:txXfrm>
    </dsp:sp>
    <dsp:sp modelId="{F6C96AD9-564B-E645-9451-D5F34A24086C}">
      <dsp:nvSpPr>
        <dsp:cNvPr id="0" name=""/>
        <dsp:cNvSpPr/>
      </dsp:nvSpPr>
      <dsp:spPr>
        <a:xfrm>
          <a:off x="2120953" y="1614361"/>
          <a:ext cx="1258669" cy="258188"/>
        </a:xfrm>
        <a:custGeom>
          <a:avLst/>
          <a:gdLst/>
          <a:ahLst/>
          <a:cxnLst/>
          <a:rect l="0" t="0" r="0" b="0"/>
          <a:pathLst>
            <a:path>
              <a:moveTo>
                <a:pt x="1258669" y="0"/>
              </a:moveTo>
              <a:lnTo>
                <a:pt x="1258669" y="129094"/>
              </a:lnTo>
              <a:lnTo>
                <a:pt x="0" y="129094"/>
              </a:lnTo>
              <a:lnTo>
                <a:pt x="0" y="2581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532EAE-4C8A-204C-BFED-96D88B17A1BF}">
      <dsp:nvSpPr>
        <dsp:cNvPr id="0" name=""/>
        <dsp:cNvSpPr/>
      </dsp:nvSpPr>
      <dsp:spPr>
        <a:xfrm>
          <a:off x="1636849" y="1872549"/>
          <a:ext cx="968206" cy="6454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cs typeface="Arial"/>
            </a:rPr>
            <a:t>Computadora</a:t>
          </a:r>
        </a:p>
      </dsp:txBody>
      <dsp:txXfrm>
        <a:off x="1655754" y="1891454"/>
        <a:ext cx="930396" cy="607661"/>
      </dsp:txXfrm>
    </dsp:sp>
    <dsp:sp modelId="{72226BC0-5FFB-B34A-906E-DB3312FC0DCD}">
      <dsp:nvSpPr>
        <dsp:cNvPr id="0" name=""/>
        <dsp:cNvSpPr/>
      </dsp:nvSpPr>
      <dsp:spPr>
        <a:xfrm>
          <a:off x="3333902" y="1614361"/>
          <a:ext cx="91440" cy="258188"/>
        </a:xfrm>
        <a:custGeom>
          <a:avLst/>
          <a:gdLst/>
          <a:ahLst/>
          <a:cxnLst/>
          <a:rect l="0" t="0" r="0" b="0"/>
          <a:pathLst>
            <a:path>
              <a:moveTo>
                <a:pt x="45720" y="0"/>
              </a:moveTo>
              <a:lnTo>
                <a:pt x="45720" y="2581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84EA2E-9132-8F44-B31E-A13B2D892ED3}">
      <dsp:nvSpPr>
        <dsp:cNvPr id="0" name=""/>
        <dsp:cNvSpPr/>
      </dsp:nvSpPr>
      <dsp:spPr>
        <a:xfrm>
          <a:off x="2895518" y="1872549"/>
          <a:ext cx="968206" cy="6454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cs typeface="Arial"/>
            </a:rPr>
            <a:t>Celular</a:t>
          </a:r>
        </a:p>
      </dsp:txBody>
      <dsp:txXfrm>
        <a:off x="2914423" y="1891454"/>
        <a:ext cx="930396" cy="607661"/>
      </dsp:txXfrm>
    </dsp:sp>
    <dsp:sp modelId="{096E686D-BD0E-EB40-B95C-18B656EEF54A}">
      <dsp:nvSpPr>
        <dsp:cNvPr id="0" name=""/>
        <dsp:cNvSpPr/>
      </dsp:nvSpPr>
      <dsp:spPr>
        <a:xfrm>
          <a:off x="3379622" y="1614361"/>
          <a:ext cx="1258669" cy="258188"/>
        </a:xfrm>
        <a:custGeom>
          <a:avLst/>
          <a:gdLst/>
          <a:ahLst/>
          <a:cxnLst/>
          <a:rect l="0" t="0" r="0" b="0"/>
          <a:pathLst>
            <a:path>
              <a:moveTo>
                <a:pt x="0" y="0"/>
              </a:moveTo>
              <a:lnTo>
                <a:pt x="0" y="129094"/>
              </a:lnTo>
              <a:lnTo>
                <a:pt x="1258669" y="129094"/>
              </a:lnTo>
              <a:lnTo>
                <a:pt x="1258669" y="2581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B6074B-2CA1-984A-A8E0-BD6560CCA79A}">
      <dsp:nvSpPr>
        <dsp:cNvPr id="0" name=""/>
        <dsp:cNvSpPr/>
      </dsp:nvSpPr>
      <dsp:spPr>
        <a:xfrm>
          <a:off x="4154187" y="1872549"/>
          <a:ext cx="968206" cy="64547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a:cs typeface="Arial"/>
            </a:rPr>
            <a:t>Tablet</a:t>
          </a:r>
        </a:p>
      </dsp:txBody>
      <dsp:txXfrm>
        <a:off x="4173092" y="1891454"/>
        <a:ext cx="930396" cy="60766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E2D35-B76B-6949-BE66-7A5B6162D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41</Pages>
  <Words>6631</Words>
  <Characters>37801</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I</Company>
  <LinksUpToDate>false</LinksUpToDate>
  <CharactersWithSpaces>44344</CharactersWithSpaces>
  <SharedDoc>false</SharedDoc>
  <HyperlinkBase/>
  <HLinks>
    <vt:vector size="18" baseType="variant">
      <vt:variant>
        <vt:i4>4718665</vt:i4>
      </vt:variant>
      <vt:variant>
        <vt:i4>15</vt:i4>
      </vt:variant>
      <vt:variant>
        <vt:i4>0</vt:i4>
      </vt:variant>
      <vt:variant>
        <vt:i4>5</vt:i4>
      </vt:variant>
      <vt:variant>
        <vt:lpwstr>http://www.cienciaytecnologia.gob.bo/convocatorias/publicaciones/Metodologia.pdf</vt:lpwstr>
      </vt:variant>
      <vt:variant>
        <vt:lpwstr/>
      </vt:variant>
      <vt:variant>
        <vt:i4>1114175</vt:i4>
      </vt:variant>
      <vt:variant>
        <vt:i4>8</vt:i4>
      </vt:variant>
      <vt:variant>
        <vt:i4>0</vt:i4>
      </vt:variant>
      <vt:variant>
        <vt:i4>5</vt:i4>
      </vt:variant>
      <vt:variant>
        <vt:lpwstr/>
      </vt:variant>
      <vt:variant>
        <vt:lpwstr>_Toc315887185</vt:lpwstr>
      </vt:variant>
      <vt:variant>
        <vt:i4>1114175</vt:i4>
      </vt:variant>
      <vt:variant>
        <vt:i4>2</vt:i4>
      </vt:variant>
      <vt:variant>
        <vt:i4>0</vt:i4>
      </vt:variant>
      <vt:variant>
        <vt:i4>5</vt:i4>
      </vt:variant>
      <vt:variant>
        <vt:lpwstr/>
      </vt:variant>
      <vt:variant>
        <vt:lpwstr>_Toc315887184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Abneriz Melendez Cuadra</dc:creator>
  <cp:keywords/>
  <dc:description/>
  <cp:lastModifiedBy>angie</cp:lastModifiedBy>
  <cp:revision>229</cp:revision>
  <dcterms:created xsi:type="dcterms:W3CDTF">2014-02-14T17:33:00Z</dcterms:created>
  <dcterms:modified xsi:type="dcterms:W3CDTF">2014-02-20T19:55:00Z</dcterms:modified>
  <cp:category/>
</cp:coreProperties>
</file>